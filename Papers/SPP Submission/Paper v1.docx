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3C667" w14:textId="77777777" w:rsidR="00B538BB" w:rsidRPr="00CA713E"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sz w:val="32"/>
          <w:szCs w:val="32"/>
        </w:rPr>
      </w:pPr>
      <w:r w:rsidRPr="00CA713E">
        <w:rPr>
          <w:rFonts w:ascii="Times New Roman" w:hAnsi="Times New Roman" w:cs="Times New Roman"/>
          <w:b/>
          <w:bCs/>
          <w:sz w:val="32"/>
          <w:szCs w:val="32"/>
        </w:rPr>
        <w:t>Habitual control of goal selection</w:t>
      </w:r>
    </w:p>
    <w:p w14:paraId="249F371C"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57236A">
        <w:rPr>
          <w:rFonts w:ascii="Times New Roman" w:hAnsi="Times New Roman" w:cs="Times New Roman"/>
        </w:rPr>
        <w:t>Fiery Cushman</w:t>
      </w:r>
      <w:r w:rsidRPr="0057236A">
        <w:rPr>
          <w:rFonts w:ascii="Times New Roman" w:hAnsi="Times New Roman" w:cs="Times New Roman"/>
          <w:vertAlign w:val="superscript"/>
        </w:rPr>
        <w:t>1</w:t>
      </w:r>
      <w:r w:rsidRPr="0057236A">
        <w:rPr>
          <w:rFonts w:ascii="Times New Roman" w:hAnsi="Times New Roman" w:cs="Times New Roman"/>
        </w:rPr>
        <w:t xml:space="preserve"> and Adam Morris</w:t>
      </w:r>
      <w:r w:rsidRPr="0057236A">
        <w:rPr>
          <w:rFonts w:ascii="Times New Roman" w:hAnsi="Times New Roman" w:cs="Times New Roman"/>
          <w:vertAlign w:val="superscript"/>
        </w:rPr>
        <w:t>2</w:t>
      </w:r>
    </w:p>
    <w:p w14:paraId="0B11F0E9"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i/>
          <w:iCs/>
        </w:rPr>
      </w:pPr>
      <w:r w:rsidRPr="0057236A">
        <w:rPr>
          <w:rFonts w:ascii="Times New Roman" w:hAnsi="Times New Roman" w:cs="Times New Roman"/>
          <w:vertAlign w:val="superscript"/>
        </w:rPr>
        <w:t>1</w:t>
      </w:r>
      <w:r w:rsidRPr="0057236A">
        <w:rPr>
          <w:rFonts w:ascii="Times New Roman" w:hAnsi="Times New Roman" w:cs="Times New Roman"/>
          <w:i/>
          <w:iCs/>
        </w:rPr>
        <w:t>Department of Psychology, Harvard University</w:t>
      </w:r>
    </w:p>
    <w:p w14:paraId="4A53D5EA"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i/>
          <w:iCs/>
        </w:rPr>
      </w:pPr>
      <w:r w:rsidRPr="0057236A">
        <w:rPr>
          <w:rFonts w:ascii="Times New Roman" w:hAnsi="Times New Roman" w:cs="Times New Roman"/>
          <w:vertAlign w:val="superscript"/>
        </w:rPr>
        <w:t>2</w:t>
      </w:r>
      <w:r w:rsidRPr="0057236A">
        <w:rPr>
          <w:rFonts w:ascii="Times New Roman" w:hAnsi="Times New Roman" w:cs="Times New Roman"/>
          <w:i/>
          <w:iCs/>
        </w:rPr>
        <w:t>Department of Cognitive, Linguistic and Psychological Science, Brown University</w:t>
      </w:r>
    </w:p>
    <w:p w14:paraId="0D423F7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18A4AD8"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rPr>
      </w:pPr>
      <w:r w:rsidRPr="00CA713E">
        <w:rPr>
          <w:rFonts w:ascii="Times New Roman" w:hAnsi="Times New Roman" w:cs="Times New Roman"/>
          <w:b/>
          <w:bCs/>
        </w:rPr>
        <w:t>The distinction between habitual and goal-directed action is fundamental to behavioral research</w:t>
      </w:r>
      <w:r w:rsidRPr="00CA713E">
        <w:rPr>
          <w:rFonts w:ascii="Times New Roman" w:hAnsi="Times New Roman" w:cs="Times New Roman"/>
          <w:b/>
          <w:bCs/>
          <w:noProof/>
          <w:vertAlign w:val="superscript"/>
        </w:rPr>
        <w:t>1-3</w:t>
      </w:r>
      <w:r w:rsidRPr="00CA713E">
        <w:rPr>
          <w:rFonts w:ascii="Times New Roman" w:hAnsi="Times New Roman" w:cs="Times New Roman"/>
          <w:b/>
          <w:bCs/>
        </w:rPr>
        <w:t>.  Habits form as stimulus-response pairings are “stamped in” following reward.  They enable computationally efficient decision making, but at the cost of behavioral flexibility.  In contrast, goal-directed behavior requires planning over a causal model. This enables more flexible decision-making, but at a potentially severe computational cost.  Exhaustive search over candidate goals becomes prohibitive as the complexity of the model grows.  Thus, a key requirement for goal-directed action is to efficiently select candidate goals with a high likelihood of reward.  Here, we provide evidence for a potential solution implemented by humans: Habitual control over the process of goal selection.  Although many existing treatments of the distinction between habitual and goal-directed action emphasize their competition over behavioral control</w:t>
      </w:r>
      <w:r w:rsidRPr="00CA713E">
        <w:rPr>
          <w:rFonts w:ascii="Times New Roman" w:hAnsi="Times New Roman" w:cs="Times New Roman"/>
          <w:b/>
          <w:bCs/>
          <w:noProof/>
          <w:vertAlign w:val="superscript"/>
        </w:rPr>
        <w:t>4</w:t>
      </w:r>
      <w:r w:rsidRPr="00CA713E">
        <w:rPr>
          <w:rFonts w:ascii="Times New Roman" w:hAnsi="Times New Roman" w:cs="Times New Roman"/>
          <w:b/>
          <w:bCs/>
        </w:rPr>
        <w:t>, our results illustrate a codependence between the systems.  The role of habitual control in goal-directed action explains diverse phenomena including the automatic selection of goals under contextual cuing</w:t>
      </w:r>
      <w:r w:rsidRPr="00CA713E">
        <w:rPr>
          <w:rFonts w:ascii="Times New Roman" w:hAnsi="Times New Roman" w:cs="Times New Roman"/>
          <w:b/>
          <w:bCs/>
          <w:noProof/>
          <w:vertAlign w:val="superscript"/>
        </w:rPr>
        <w:t>5,6</w:t>
      </w:r>
      <w:r w:rsidRPr="00CA713E">
        <w:rPr>
          <w:rFonts w:ascii="Times New Roman" w:hAnsi="Times New Roman" w:cs="Times New Roman"/>
          <w:b/>
          <w:bCs/>
        </w:rPr>
        <w:t xml:space="preserve"> and the basis of practice effects in cognitive skills</w:t>
      </w:r>
      <w:r w:rsidRPr="00CA713E">
        <w:rPr>
          <w:rFonts w:ascii="Times New Roman" w:hAnsi="Times New Roman" w:cs="Times New Roman"/>
          <w:b/>
          <w:noProof/>
          <w:vertAlign w:val="superscript"/>
        </w:rPr>
        <w:t>7,8</w:t>
      </w:r>
      <w:r w:rsidRPr="00CA713E">
        <w:rPr>
          <w:rFonts w:ascii="Times New Roman" w:hAnsi="Times New Roman" w:cs="Times New Roman"/>
          <w:b/>
          <w:bCs/>
        </w:rPr>
        <w:t>.</w:t>
      </w:r>
    </w:p>
    <w:p w14:paraId="71660F4A" w14:textId="77777777" w:rsidR="00B538BB" w:rsidRPr="00CA713E"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p>
    <w:p w14:paraId="73658D61"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Our approach depends on a formalization of habitual and goal-directed behavior derived from the reinforcement learning (RL) </w:t>
      </w:r>
      <w:commentRangeStart w:id="0"/>
      <w:r w:rsidRPr="0057236A">
        <w:rPr>
          <w:rFonts w:ascii="Times New Roman" w:hAnsi="Times New Roman" w:cs="Times New Roman"/>
        </w:rPr>
        <w:t>framework</w:t>
      </w:r>
      <w:r w:rsidRPr="0057236A">
        <w:rPr>
          <w:rFonts w:ascii="Times New Roman" w:hAnsi="Times New Roman" w:cs="Times New Roman"/>
          <w:noProof/>
          <w:vertAlign w:val="superscript"/>
        </w:rPr>
        <w:t>9</w:t>
      </w:r>
      <w:commentRangeEnd w:id="0"/>
      <w:r w:rsidR="00070B4C">
        <w:rPr>
          <w:rStyle w:val="CommentReference"/>
        </w:rPr>
        <w:commentReference w:id="0"/>
      </w:r>
      <w:r w:rsidRPr="0057236A">
        <w:rPr>
          <w:rFonts w:ascii="Times New Roman" w:hAnsi="Times New Roman" w:cs="Times New Roman"/>
        </w:rPr>
        <w:t xml:space="preserve">.  </w:t>
      </w:r>
      <w:commentRangeStart w:id="1"/>
      <w:r w:rsidRPr="0057236A">
        <w:rPr>
          <w:rFonts w:ascii="Times New Roman" w:hAnsi="Times New Roman" w:cs="Times New Roman"/>
        </w:rPr>
        <w:t xml:space="preserve">Model-based RL </w:t>
      </w:r>
      <w:commentRangeEnd w:id="1"/>
      <w:r w:rsidR="00104B6C">
        <w:rPr>
          <w:rStyle w:val="CommentReference"/>
        </w:rPr>
        <w:commentReference w:id="1"/>
      </w:r>
      <w:r w:rsidRPr="0057236A">
        <w:rPr>
          <w:rFonts w:ascii="Times New Roman" w:hAnsi="Times New Roman" w:cs="Times New Roman"/>
        </w:rPr>
        <w:t>maintains an explicit causal model of the world and uses it to choose actions by assessing their likely consequences.  In contrast, model-free RL does not maintain an explicit causal model, and thus does not allow planning.  Rather, like Thorndike’s law of effect</w:t>
      </w:r>
      <w:r w:rsidRPr="0057236A">
        <w:rPr>
          <w:rFonts w:ascii="Times New Roman" w:hAnsi="Times New Roman" w:cs="Times New Roman"/>
          <w:noProof/>
          <w:vertAlign w:val="superscript"/>
        </w:rPr>
        <w:t>2</w:t>
      </w:r>
      <w:r w:rsidRPr="0057236A">
        <w:rPr>
          <w:rFonts w:ascii="Times New Roman" w:hAnsi="Times New Roman" w:cs="Times New Roman"/>
        </w:rPr>
        <w:t xml:space="preserve">, it </w:t>
      </w:r>
      <w:bookmarkStart w:id="2" w:name="_GoBack"/>
      <w:bookmarkEnd w:id="2"/>
      <w:r w:rsidRPr="0057236A">
        <w:rPr>
          <w:rFonts w:ascii="Times New Roman" w:hAnsi="Times New Roman" w:cs="Times New Roman"/>
        </w:rPr>
        <w:t xml:space="preserve">assigns value to candidate actions based on their context-dependent history of reward. </w:t>
      </w:r>
      <w:r w:rsidRPr="0057236A">
        <w:rPr>
          <w:rFonts w:ascii="Times New Roman" w:hAnsi="Times New Roman" w:cs="Times New Roman"/>
        </w:rPr>
        <w:lastRenderedPageBreak/>
        <w:t xml:space="preserve">The resulting stimulus-response habits are globally adaptive, but may exhibit local </w:t>
      </w:r>
      <w:commentRangeStart w:id="3"/>
      <w:proofErr w:type="gramStart"/>
      <w:r w:rsidRPr="0057236A">
        <w:rPr>
          <w:rFonts w:ascii="Times New Roman" w:hAnsi="Times New Roman" w:cs="Times New Roman"/>
        </w:rPr>
        <w:t>irrationality</w:t>
      </w:r>
      <w:r w:rsidRPr="0057236A">
        <w:rPr>
          <w:rFonts w:ascii="Times New Roman" w:hAnsi="Times New Roman" w:cs="Times New Roman"/>
          <w:noProof/>
          <w:vertAlign w:val="superscript"/>
        </w:rPr>
        <w:t>10</w:t>
      </w:r>
      <w:commentRangeEnd w:id="3"/>
      <w:r w:rsidR="00104B6C">
        <w:rPr>
          <w:rStyle w:val="CommentReference"/>
        </w:rPr>
        <w:commentReference w:id="3"/>
      </w:r>
      <w:r w:rsidRPr="0057236A">
        <w:rPr>
          <w:rFonts w:ascii="Times New Roman" w:hAnsi="Times New Roman" w:cs="Times New Roman"/>
          <w:noProof/>
          <w:vertAlign w:val="superscript"/>
        </w:rPr>
        <w:t>,11</w:t>
      </w:r>
      <w:r w:rsidRPr="0057236A">
        <w:rPr>
          <w:rFonts w:ascii="Times New Roman" w:hAnsi="Times New Roman" w:cs="Times New Roman"/>
        </w:rPr>
        <w:t>.</w:t>
      </w:r>
      <w:proofErr w:type="gramEnd"/>
      <w:r w:rsidRPr="0057236A">
        <w:rPr>
          <w:rFonts w:ascii="Times New Roman" w:hAnsi="Times New Roman" w:cs="Times New Roman"/>
        </w:rPr>
        <w:t xml:space="preserve">    </w:t>
      </w:r>
    </w:p>
    <w:p w14:paraId="19EDBA0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RL models capture several core features of learning and choice in humans</w:t>
      </w:r>
      <w:r w:rsidRPr="0057236A">
        <w:rPr>
          <w:rFonts w:ascii="Times New Roman" w:hAnsi="Times New Roman" w:cs="Times New Roman"/>
          <w:noProof/>
          <w:vertAlign w:val="superscript"/>
        </w:rPr>
        <w:t>1,10</w:t>
      </w:r>
      <w:r w:rsidRPr="0057236A">
        <w:rPr>
          <w:rFonts w:ascii="Times New Roman" w:hAnsi="Times New Roman" w:cs="Times New Roman"/>
        </w:rPr>
        <w:t xml:space="preserve">. Elements of model-free RL, including prediction-error updating and temporal difference learning, are implemented in </w:t>
      </w:r>
      <w:commentRangeStart w:id="4"/>
      <w:r w:rsidRPr="0057236A">
        <w:rPr>
          <w:rFonts w:ascii="Times New Roman" w:hAnsi="Times New Roman" w:cs="Times New Roman"/>
        </w:rPr>
        <w:t>midbrain dopamine system</w:t>
      </w:r>
      <w:commentRangeEnd w:id="4"/>
      <w:r w:rsidR="00104B6C">
        <w:rPr>
          <w:rStyle w:val="CommentReference"/>
        </w:rPr>
        <w:commentReference w:id="4"/>
      </w:r>
      <w:r w:rsidRPr="0057236A">
        <w:rPr>
          <w:rFonts w:ascii="Times New Roman" w:hAnsi="Times New Roman" w:cs="Times New Roman"/>
          <w:noProof/>
          <w:vertAlign w:val="superscript"/>
        </w:rPr>
        <w:t>12-14</w:t>
      </w:r>
      <w:r w:rsidRPr="0057236A">
        <w:rPr>
          <w:rFonts w:ascii="Times New Roman" w:hAnsi="Times New Roman" w:cs="Times New Roman"/>
        </w:rPr>
        <w:t>.  Human behavior also relies extensively on model-based planning towards goals, often arranged hierarchically (plug in the machine to grind the beans to make the coffee, etc.)</w:t>
      </w:r>
      <w:r w:rsidRPr="0057236A">
        <w:rPr>
          <w:rFonts w:ascii="Times New Roman" w:hAnsi="Times New Roman" w:cs="Times New Roman"/>
          <w:noProof/>
          <w:vertAlign w:val="superscript"/>
        </w:rPr>
        <w:t>3,15,16</w:t>
      </w:r>
      <w:r w:rsidRPr="0057236A">
        <w:rPr>
          <w:rFonts w:ascii="Times New Roman" w:hAnsi="Times New Roman" w:cs="Times New Roman"/>
        </w:rPr>
        <w:t>.  Once selected, goals can dramatically reduce the computation necessary for model-based action selection</w:t>
      </w:r>
      <w:r w:rsidRPr="0057236A">
        <w:rPr>
          <w:rFonts w:ascii="Times New Roman" w:hAnsi="Times New Roman" w:cs="Times New Roman"/>
          <w:noProof/>
          <w:vertAlign w:val="superscript"/>
        </w:rPr>
        <w:t>17,18</w:t>
      </w:r>
      <w:r w:rsidRPr="0057236A">
        <w:rPr>
          <w:rFonts w:ascii="Times New Roman" w:hAnsi="Times New Roman" w:cs="Times New Roman"/>
        </w:rPr>
        <w:t>.  The resulting policies are then available for reuse and recombination, further reducing computational demands</w:t>
      </w:r>
      <w:r w:rsidRPr="0057236A">
        <w:rPr>
          <w:rFonts w:ascii="Times New Roman" w:hAnsi="Times New Roman" w:cs="Times New Roman"/>
          <w:noProof/>
          <w:vertAlign w:val="superscript"/>
        </w:rPr>
        <w:t>19</w:t>
      </w:r>
      <w:r w:rsidRPr="0057236A">
        <w:rPr>
          <w:rFonts w:ascii="Times New Roman" w:hAnsi="Times New Roman" w:cs="Times New Roman"/>
        </w:rPr>
        <w:t xml:space="preserve">.  First, however, an appropriate goal must be selected.  Full model-based evaluation of candidate goals often imposes a prohibitive computational cost.  In principle, given the superordinate goal of making coffee, an infinite number of subordinate goals might be entertained and evaluated.  How do we efficiently </w:t>
      </w:r>
      <w:commentRangeStart w:id="5"/>
      <w:r w:rsidRPr="0057236A">
        <w:rPr>
          <w:rFonts w:ascii="Times New Roman" w:hAnsi="Times New Roman" w:cs="Times New Roman"/>
        </w:rPr>
        <w:t xml:space="preserve">alight </w:t>
      </w:r>
      <w:commentRangeEnd w:id="5"/>
      <w:r w:rsidR="00104B6C">
        <w:rPr>
          <w:rStyle w:val="CommentReference"/>
        </w:rPr>
        <w:commentReference w:id="5"/>
      </w:r>
      <w:r w:rsidRPr="0057236A">
        <w:rPr>
          <w:rFonts w:ascii="Times New Roman" w:hAnsi="Times New Roman" w:cs="Times New Roman"/>
        </w:rPr>
        <w:t>upon the next relevant goal: to grind the beans?</w:t>
      </w:r>
    </w:p>
    <w:p w14:paraId="5007494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One potential solution is to allow model-free control over goal selection.  In other words, the goal of grinding beans might be “stamped in” due to the history of reward associated with this goal in past coffee-making episodes.  Subsequent planning to achieve the selected goal could then proceed in a model-based fashion, or by other methods.  This enables computationally tractable goal selection while maintaining the potential for flexible planning towards the goal.  </w:t>
      </w:r>
    </w:p>
    <w:p w14:paraId="429330B7"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Colloquially, this proposal captures the notion of a “habit of thought”: Model-free control can contribute to the effective deployment of cognitive routines </w:t>
      </w:r>
      <w:commentRangeStart w:id="6"/>
      <w:r w:rsidRPr="0057236A">
        <w:rPr>
          <w:rFonts w:ascii="Times New Roman" w:hAnsi="Times New Roman" w:cs="Times New Roman"/>
        </w:rPr>
        <w:t>which themselves transcend learned stimulus-response pairings</w:t>
      </w:r>
      <w:r w:rsidRPr="0057236A">
        <w:rPr>
          <w:rFonts w:ascii="Times New Roman" w:hAnsi="Times New Roman" w:cs="Times New Roman"/>
          <w:noProof/>
          <w:vertAlign w:val="superscript"/>
        </w:rPr>
        <w:t>16</w:t>
      </w:r>
      <w:commentRangeEnd w:id="6"/>
      <w:r w:rsidR="00104B6C">
        <w:rPr>
          <w:rStyle w:val="CommentReference"/>
        </w:rPr>
        <w:commentReference w:id="6"/>
      </w:r>
      <w:r w:rsidRPr="0057236A">
        <w:rPr>
          <w:rFonts w:ascii="Times New Roman" w:hAnsi="Times New Roman" w:cs="Times New Roman"/>
        </w:rPr>
        <w:t xml:space="preserve">. Consistent with this proposal, recent </w:t>
      </w:r>
      <w:r w:rsidRPr="0057236A">
        <w:rPr>
          <w:rFonts w:ascii="Times New Roman" w:hAnsi="Times New Roman" w:cs="Times New Roman"/>
        </w:rPr>
        <w:lastRenderedPageBreak/>
        <w:t>research emphasizes the pervasive role of model-free control in related elements of higher-level cognition</w:t>
      </w:r>
      <w:r w:rsidRPr="0057236A">
        <w:rPr>
          <w:rFonts w:ascii="Times New Roman" w:hAnsi="Times New Roman" w:cs="Times New Roman"/>
          <w:noProof/>
          <w:vertAlign w:val="superscript"/>
        </w:rPr>
        <w:t>20,21</w:t>
      </w:r>
      <w:r w:rsidRPr="0057236A">
        <w:rPr>
          <w:rFonts w:ascii="Times New Roman" w:hAnsi="Times New Roman" w:cs="Times New Roman"/>
        </w:rPr>
        <w:t>, including the gating of working memory</w:t>
      </w:r>
      <w:r w:rsidRPr="0057236A">
        <w:rPr>
          <w:rFonts w:ascii="Times New Roman" w:hAnsi="Times New Roman" w:cs="Times New Roman"/>
          <w:noProof/>
          <w:vertAlign w:val="superscript"/>
        </w:rPr>
        <w:t>22</w:t>
      </w:r>
      <w:r w:rsidRPr="0057236A">
        <w:rPr>
          <w:rFonts w:ascii="Times New Roman" w:hAnsi="Times New Roman" w:cs="Times New Roman"/>
        </w:rPr>
        <w:t xml:space="preserve"> and the construction of hierarchical task representations</w:t>
      </w:r>
      <w:r w:rsidRPr="0057236A">
        <w:rPr>
          <w:rFonts w:ascii="Times New Roman" w:hAnsi="Times New Roman" w:cs="Times New Roman"/>
          <w:noProof/>
          <w:vertAlign w:val="superscript"/>
        </w:rPr>
        <w:t>19</w:t>
      </w:r>
      <w:r w:rsidRPr="0057236A">
        <w:rPr>
          <w:rFonts w:ascii="Times New Roman" w:hAnsi="Times New Roman" w:cs="Times New Roman"/>
        </w:rPr>
        <w:t>.  Such proposals offer an appealing functional explanation for the neuronal connections between striatum and frontal cortex</w:t>
      </w:r>
      <w:r w:rsidRPr="0057236A">
        <w:rPr>
          <w:rFonts w:ascii="Times New Roman" w:hAnsi="Times New Roman" w:cs="Times New Roman"/>
          <w:noProof/>
          <w:vertAlign w:val="superscript"/>
        </w:rPr>
        <w:t>23</w:t>
      </w:r>
      <w:r w:rsidRPr="0057236A">
        <w:rPr>
          <w:rFonts w:ascii="Times New Roman" w:hAnsi="Times New Roman" w:cs="Times New Roman"/>
        </w:rPr>
        <w:t>.  The possibility of habitual control over goal selection also accords with several formal models of RL</w:t>
      </w:r>
      <w:r w:rsidRPr="0057236A">
        <w:rPr>
          <w:rFonts w:ascii="Times New Roman" w:hAnsi="Times New Roman" w:cs="Times New Roman"/>
          <w:noProof/>
          <w:vertAlign w:val="superscript"/>
        </w:rPr>
        <w:t>24</w:t>
      </w:r>
      <w:r w:rsidRPr="0057236A">
        <w:rPr>
          <w:rFonts w:ascii="Times New Roman" w:hAnsi="Times New Roman" w:cs="Times New Roman"/>
        </w:rPr>
        <w:t xml:space="preserve"> and human cognition</w:t>
      </w:r>
      <w:r w:rsidRPr="0057236A">
        <w:rPr>
          <w:rFonts w:ascii="Times New Roman" w:hAnsi="Times New Roman" w:cs="Times New Roman"/>
          <w:noProof/>
          <w:vertAlign w:val="superscript"/>
        </w:rPr>
        <w:t>3</w:t>
      </w:r>
      <w:r w:rsidRPr="0057236A">
        <w:rPr>
          <w:rFonts w:ascii="Times New Roman" w:hAnsi="Times New Roman" w:cs="Times New Roman"/>
        </w:rPr>
        <w:t xml:space="preserve">.  </w:t>
      </w:r>
    </w:p>
    <w:p w14:paraId="23C0A2F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In order to test this possibility we adapted a multistep choice paradigm from prior research</w:t>
      </w:r>
      <w:r w:rsidRPr="0057236A">
        <w:rPr>
          <w:rFonts w:ascii="Times New Roman" w:hAnsi="Times New Roman" w:cs="Times New Roman"/>
          <w:noProof/>
          <w:vertAlign w:val="superscript"/>
        </w:rPr>
        <w:t>10</w:t>
      </w:r>
      <w:r w:rsidRPr="0057236A">
        <w:rPr>
          <w:rFonts w:ascii="Times New Roman" w:hAnsi="Times New Roman" w:cs="Times New Roman"/>
        </w:rPr>
        <w:t>.  The original paradigm behaviorally dissociates the influence of habitual (model-free) and goal-directed (model-based) control on choice, and is well-validated</w:t>
      </w:r>
      <w:r w:rsidRPr="0057236A">
        <w:rPr>
          <w:rFonts w:ascii="Times New Roman" w:hAnsi="Times New Roman" w:cs="Times New Roman"/>
          <w:noProof/>
          <w:vertAlign w:val="superscript"/>
        </w:rPr>
        <w:t>4,25-27</w:t>
      </w:r>
      <w:r w:rsidRPr="0057236A">
        <w:rPr>
          <w:rFonts w:ascii="Times New Roman" w:hAnsi="Times New Roman" w:cs="Times New Roman"/>
        </w:rPr>
        <w:t xml:space="preserve">. Our modification allows us to index not only model-free value assignment to actions (as in the original task) but also model-free value assignment to goals, which may be subsequently pursued via model-based planning (Figure 1a).  At Stage 1 of each trial participants make a choice between two options drawn from the set (1, 2, 3, 4).  These choices stochastically </w:t>
      </w:r>
      <w:commentRangeStart w:id="7"/>
      <w:r w:rsidRPr="0057236A">
        <w:rPr>
          <w:rFonts w:ascii="Times New Roman" w:hAnsi="Times New Roman" w:cs="Times New Roman"/>
        </w:rPr>
        <w:t xml:space="preserve">transition to a second set of three states </w:t>
      </w:r>
      <w:commentRangeEnd w:id="7"/>
      <w:r w:rsidR="00422306">
        <w:rPr>
          <w:rStyle w:val="CommentReference"/>
        </w:rPr>
        <w:commentReference w:id="7"/>
      </w:r>
      <w:r w:rsidRPr="0057236A">
        <w:rPr>
          <w:rFonts w:ascii="Times New Roman" w:hAnsi="Times New Roman" w:cs="Times New Roman"/>
        </w:rPr>
        <w:t xml:space="preserve">(blue,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final state. For task details, see Supplementary </w:t>
      </w:r>
      <w:r>
        <w:rPr>
          <w:rFonts w:ascii="Times New Roman" w:hAnsi="Times New Roman" w:cs="Times New Roman"/>
        </w:rPr>
        <w:t>Information</w:t>
      </w:r>
      <w:r w:rsidRPr="0057236A">
        <w:rPr>
          <w:rFonts w:ascii="Times New Roman" w:hAnsi="Times New Roman" w:cs="Times New Roman"/>
        </w:rPr>
        <w:t>.</w:t>
      </w:r>
    </w:p>
    <w:p w14:paraId="30399AD4"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commentRangeStart w:id="8"/>
      <w:r>
        <w:rPr>
          <w:rFonts w:ascii="Times New Roman" w:hAnsi="Times New Roman" w:cs="Times New Roman"/>
          <w:noProof/>
          <w:lang w:eastAsia="en-US"/>
        </w:rPr>
        <w:lastRenderedPageBreak/>
        <w:drawing>
          <wp:inline distT="0" distB="0" distL="0" distR="0" wp14:anchorId="513D32BF" wp14:editId="33D0A5A0">
            <wp:extent cx="3434427"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865" cy="3317663"/>
                    </a:xfrm>
                    <a:prstGeom prst="rect">
                      <a:avLst/>
                    </a:prstGeom>
                    <a:noFill/>
                    <a:ln>
                      <a:noFill/>
                    </a:ln>
                  </pic:spPr>
                </pic:pic>
              </a:graphicData>
            </a:graphic>
          </wp:inline>
        </w:drawing>
      </w:r>
      <w:commentRangeEnd w:id="8"/>
      <w:r w:rsidR="00422306">
        <w:rPr>
          <w:rStyle w:val="CommentReference"/>
        </w:rPr>
        <w:commentReference w:id="8"/>
      </w:r>
    </w:p>
    <w:p w14:paraId="2CF58578"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620E06E3" w14:textId="6177224B" w:rsidR="00B538BB" w:rsidRPr="003D76F8"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sidRPr="00CA713E">
        <w:rPr>
          <w:rFonts w:ascii="Times New Roman" w:hAnsi="Times New Roman" w:cs="Times New Roman"/>
          <w:b/>
          <w:sz w:val="20"/>
          <w:szCs w:val="20"/>
        </w:rPr>
        <w:t>Figure 1: Task structure</w:t>
      </w:r>
      <w:r>
        <w:rPr>
          <w:rFonts w:ascii="Times New Roman" w:hAnsi="Times New Roman" w:cs="Times New Roman"/>
          <w:b/>
          <w:sz w:val="20"/>
          <w:szCs w:val="20"/>
        </w:rPr>
        <w:t xml:space="preserve"> and logic</w:t>
      </w:r>
      <w:r w:rsidRPr="00CA713E">
        <w:rPr>
          <w:rFonts w:ascii="Times New Roman" w:hAnsi="Times New Roman" w:cs="Times New Roman"/>
          <w:b/>
          <w:sz w:val="20"/>
          <w:szCs w:val="20"/>
        </w:rPr>
        <w:t xml:space="preserve">.  </w:t>
      </w:r>
      <w:proofErr w:type="gramStart"/>
      <w:r w:rsidRPr="00CA713E">
        <w:rPr>
          <w:rFonts w:ascii="Times New Roman" w:hAnsi="Times New Roman" w:cs="Times New Roman"/>
          <w:b/>
          <w:sz w:val="20"/>
          <w:szCs w:val="20"/>
        </w:rPr>
        <w:t>a</w:t>
      </w:r>
      <w:proofErr w:type="gramEnd"/>
      <w:r w:rsidRPr="00CA713E">
        <w:rPr>
          <w:rFonts w:ascii="Times New Roman" w:hAnsi="Times New Roman" w:cs="Times New Roman"/>
          <w:sz w:val="20"/>
          <w:szCs w:val="20"/>
        </w:rPr>
        <w:t>, In Experiment 1 participants performed a two-stage Markov decision task.</w:t>
      </w:r>
      <w:r>
        <w:rPr>
          <w:rFonts w:ascii="Times New Roman" w:hAnsi="Times New Roman" w:cs="Times New Roman"/>
          <w:sz w:val="20"/>
          <w:szCs w:val="20"/>
        </w:rPr>
        <w:t xml:space="preserve">  They were presented with two Stage 1 options drawn from a set of four possible options.  These transitioned with variable probabilities to a set of Stage 2 options, which then transitioned deterministically to a set of drifting reward distributions.  </w:t>
      </w:r>
      <w:proofErr w:type="gramStart"/>
      <w:r>
        <w:rPr>
          <w:rFonts w:ascii="Times New Roman" w:hAnsi="Times New Roman" w:cs="Times New Roman"/>
          <w:b/>
          <w:sz w:val="20"/>
          <w:szCs w:val="20"/>
        </w:rPr>
        <w:t>b</w:t>
      </w:r>
      <w:proofErr w:type="gramEnd"/>
      <w:r>
        <w:rPr>
          <w:rFonts w:ascii="Times New Roman" w:hAnsi="Times New Roman" w:cs="Times New Roman"/>
          <w:sz w:val="20"/>
          <w:szCs w:val="20"/>
        </w:rPr>
        <w:t xml:space="preserve">, The logic of the experiment depends on a subset of critical trials.  For instance, participants might be presented with options 1 and 2 in a setup trial.  Upon selecting </w:t>
      </w:r>
      <w:r w:rsidR="00FD3A92">
        <w:rPr>
          <w:rFonts w:ascii="Times New Roman" w:hAnsi="Times New Roman" w:cs="Times New Roman"/>
          <w:sz w:val="20"/>
          <w:szCs w:val="20"/>
        </w:rPr>
        <w:t xml:space="preserve">option </w:t>
      </w:r>
      <w:r>
        <w:rPr>
          <w:rFonts w:ascii="Times New Roman" w:hAnsi="Times New Roman" w:cs="Times New Roman"/>
          <w:sz w:val="20"/>
          <w:szCs w:val="20"/>
        </w:rPr>
        <w:t xml:space="preserve">1, they </w:t>
      </w:r>
      <w:commentRangeStart w:id="9"/>
      <w:r>
        <w:rPr>
          <w:rFonts w:ascii="Times New Roman" w:hAnsi="Times New Roman" w:cs="Times New Roman"/>
          <w:sz w:val="20"/>
          <w:szCs w:val="20"/>
        </w:rPr>
        <w:t>experience</w:t>
      </w:r>
      <w:commentRangeEnd w:id="9"/>
      <w:r w:rsidR="00422306">
        <w:rPr>
          <w:rStyle w:val="CommentReference"/>
        </w:rPr>
        <w:commentReference w:id="9"/>
      </w:r>
      <w:r>
        <w:rPr>
          <w:rFonts w:ascii="Times New Roman" w:hAnsi="Times New Roman" w:cs="Times New Roman"/>
          <w:sz w:val="20"/>
          <w:szCs w:val="20"/>
        </w:rPr>
        <w:t xml:space="preserve"> a low-probability transition to the green state and experience a large reward.  A model-free influence on goal selection uniquely predicts an increase in the selection of option 3 on the subsequent critical trial, because </w:t>
      </w:r>
      <w:del w:id="10" w:author="Adam Morris" w:date="2015-01-14T13:55:00Z">
        <w:r w:rsidDel="00422306">
          <w:rPr>
            <w:rFonts w:ascii="Times New Roman" w:hAnsi="Times New Roman" w:cs="Times New Roman"/>
            <w:sz w:val="20"/>
            <w:szCs w:val="20"/>
          </w:rPr>
          <w:delText xml:space="preserve">of </w:delText>
        </w:r>
      </w:del>
      <w:r>
        <w:rPr>
          <w:rFonts w:ascii="Times New Roman" w:hAnsi="Times New Roman" w:cs="Times New Roman"/>
          <w:sz w:val="20"/>
          <w:szCs w:val="20"/>
        </w:rPr>
        <w:t>options 1 and 3 share the common goal state of blue.</w:t>
      </w:r>
    </w:p>
    <w:p w14:paraId="4F2B1871"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4355890F"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Our analysis depends on a critical subset of trials</w:t>
      </w:r>
      <w:r>
        <w:rPr>
          <w:rFonts w:ascii="Times New Roman" w:hAnsi="Times New Roman" w:cs="Times New Roman"/>
        </w:rPr>
        <w:t xml:space="preserve"> (Figure 1b)</w:t>
      </w:r>
      <w:r w:rsidRPr="0057236A">
        <w:rPr>
          <w:rFonts w:ascii="Times New Roman" w:hAnsi="Times New Roman" w:cs="Times New Roman"/>
        </w:rPr>
        <w:t xml:space="preserve">.  For example, a participant is presented with the choice set (1, 2) at Stage </w:t>
      </w:r>
      <w:commentRangeStart w:id="11"/>
      <w:r w:rsidRPr="0057236A">
        <w:rPr>
          <w:rFonts w:ascii="Times New Roman" w:hAnsi="Times New Roman" w:cs="Times New Roman"/>
        </w:rPr>
        <w:t>1</w:t>
      </w:r>
      <w:commentRangeEnd w:id="11"/>
      <w:r w:rsidR="00422306">
        <w:rPr>
          <w:rStyle w:val="CommentReference"/>
        </w:rPr>
        <w:commentReference w:id="11"/>
      </w:r>
      <w:r w:rsidRPr="0057236A">
        <w:rPr>
          <w:rFonts w:ascii="Times New Roman" w:hAnsi="Times New Roman" w:cs="Times New Roman"/>
        </w:rPr>
        <w:t xml:space="preserve"> and chooses 1.  </w:t>
      </w:r>
      <w:commentRangeStart w:id="12"/>
      <w:r w:rsidRPr="0057236A">
        <w:rPr>
          <w:rFonts w:ascii="Times New Roman" w:hAnsi="Times New Roman" w:cs="Times New Roman"/>
        </w:rPr>
        <w:t>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w:t>
      </w:r>
      <w:commentRangeEnd w:id="12"/>
      <w:r w:rsidR="00F56D9A">
        <w:rPr>
          <w:rStyle w:val="CommentReference"/>
        </w:rPr>
        <w:commentReference w:id="12"/>
      </w:r>
      <w:r w:rsidRPr="0057236A">
        <w:rPr>
          <w:rFonts w:ascii="Times New Roman" w:hAnsi="Times New Roman" w:cs="Times New Roman"/>
        </w:rPr>
        <w:t xml:space="preserve">  In contrast, model-free value update would increase the likelihood of selecting 1 on subsequent trials due to the positive reward history</w:t>
      </w:r>
      <w:r w:rsidRPr="0057236A">
        <w:rPr>
          <w:rFonts w:ascii="Times New Roman" w:hAnsi="Times New Roman" w:cs="Times New Roman"/>
          <w:noProof/>
          <w:vertAlign w:val="superscript"/>
        </w:rPr>
        <w:t>10</w:t>
      </w:r>
      <w:r w:rsidRPr="0057236A">
        <w:rPr>
          <w:rFonts w:ascii="Times New Roman" w:hAnsi="Times New Roman" w:cs="Times New Roman"/>
        </w:rPr>
        <w:t xml:space="preserve">.  Our interest, however, is in the model-free </w:t>
      </w:r>
      <w:r w:rsidRPr="0057236A">
        <w:rPr>
          <w:rFonts w:ascii="Times New Roman" w:hAnsi="Times New Roman" w:cs="Times New Roman"/>
        </w:rPr>
        <w:lastRenderedPageBreak/>
        <w:t>assignment of value to a goal;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4377CE67" w14:textId="74394E9C"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We assessed trials of this type by comparing instances when the participant experienced reward vs. punishment </w:t>
      </w:r>
      <w:commentRangeStart w:id="13"/>
      <w:r w:rsidRPr="0057236A">
        <w:rPr>
          <w:rFonts w:ascii="Times New Roman" w:hAnsi="Times New Roman" w:cs="Times New Roman"/>
        </w:rPr>
        <w:t>following low-probability transition to the green state</w:t>
      </w:r>
      <w:commentRangeEnd w:id="13"/>
      <w:r w:rsidR="00F56D9A">
        <w:rPr>
          <w:rStyle w:val="CommentReference"/>
        </w:rPr>
        <w:commentReference w:id="13"/>
      </w:r>
      <w:r w:rsidRPr="0057236A">
        <w:rPr>
          <w:rFonts w:ascii="Times New Roman" w:hAnsi="Times New Roman" w:cs="Times New Roman"/>
        </w:rPr>
        <w:t xml:space="preserve">.  The mean proportion of trials on which participants selected the congruent-goal option following positive reward (89%) was significantly greater than </w:t>
      </w:r>
      <w:ins w:id="14" w:author="Adam Morris" w:date="2015-01-14T13:59:00Z">
        <w:r w:rsidR="00F56D9A">
          <w:rPr>
            <w:rFonts w:ascii="Times New Roman" w:hAnsi="Times New Roman" w:cs="Times New Roman"/>
          </w:rPr>
          <w:t xml:space="preserve">the proportion </w:t>
        </w:r>
      </w:ins>
      <w:r w:rsidRPr="0057236A">
        <w:rPr>
          <w:rFonts w:ascii="Times New Roman" w:hAnsi="Times New Roman" w:cs="Times New Roman"/>
        </w:rPr>
        <w:t xml:space="preserve">following negative reward (69%) </w:t>
      </w:r>
      <w:r w:rsidRPr="0057236A">
        <w:rPr>
          <w:rFonts w:ascii="Times New Roman" w:hAnsi="Times New Roman" w:cs="Times New Roman"/>
          <w:i/>
          <w:iCs/>
        </w:rPr>
        <w:t>t</w:t>
      </w:r>
      <w:r w:rsidRPr="0057236A">
        <w:rPr>
          <w:rFonts w:ascii="Times New Roman" w:hAnsi="Times New Roman" w:cs="Times New Roman"/>
        </w:rPr>
        <w:t xml:space="preserve">(134)=-12.5, </w:t>
      </w:r>
      <w:r w:rsidRPr="0057236A">
        <w:rPr>
          <w:rFonts w:ascii="Times New Roman" w:hAnsi="Times New Roman" w:cs="Times New Roman"/>
          <w:i/>
          <w:iCs/>
        </w:rPr>
        <w:t>p</w:t>
      </w:r>
      <w:r w:rsidRPr="0057236A">
        <w:rPr>
          <w:rFonts w:ascii="Times New Roman" w:hAnsi="Times New Roman" w:cs="Times New Roman"/>
        </w:rPr>
        <w:t xml:space="preserve">&lt;.0001 (Figure </w:t>
      </w:r>
      <w:r>
        <w:rPr>
          <w:rFonts w:ascii="Times New Roman" w:hAnsi="Times New Roman" w:cs="Times New Roman"/>
        </w:rPr>
        <w:t>2</w:t>
      </w:r>
      <w:r w:rsidRPr="0057236A">
        <w:rPr>
          <w:rFonts w:ascii="Times New Roman" w:hAnsi="Times New Roman" w:cs="Times New Roman"/>
        </w:rPr>
        <w:t xml:space="preserve">a).  Additional supporting analyses for all experiments are presented in </w:t>
      </w:r>
      <w:r>
        <w:rPr>
          <w:rFonts w:ascii="Times New Roman" w:hAnsi="Times New Roman" w:cs="Times New Roman"/>
        </w:rPr>
        <w:t>Supplementary Information</w:t>
      </w:r>
      <w:r w:rsidR="00FD3A92">
        <w:rPr>
          <w:rFonts w:ascii="Times New Roman" w:hAnsi="Times New Roman" w:cs="Times New Roman"/>
        </w:rPr>
        <w:t>.</w:t>
      </w:r>
    </w:p>
    <w:p w14:paraId="663629F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6F5062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commentRangeStart w:id="15"/>
      <w:r w:rsidRPr="0057236A">
        <w:rPr>
          <w:rFonts w:ascii="Times New Roman" w:hAnsi="Times New Roman" w:cs="Times New Roman"/>
          <w:noProof/>
          <w:lang w:eastAsia="en-US"/>
        </w:rPr>
        <w:drawing>
          <wp:inline distT="0" distB="0" distL="0" distR="0" wp14:anchorId="666EB59A" wp14:editId="4039C3EA">
            <wp:extent cx="3896256" cy="2819219"/>
            <wp:effectExtent l="0" t="0" r="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187" cy="2819893"/>
                    </a:xfrm>
                    <a:prstGeom prst="rect">
                      <a:avLst/>
                    </a:prstGeom>
                    <a:noFill/>
                    <a:ln>
                      <a:noFill/>
                    </a:ln>
                  </pic:spPr>
                </pic:pic>
              </a:graphicData>
            </a:graphic>
          </wp:inline>
        </w:drawing>
      </w:r>
      <w:commentRangeEnd w:id="15"/>
      <w:r w:rsidR="00F56D9A">
        <w:rPr>
          <w:rStyle w:val="CommentReference"/>
        </w:rPr>
        <w:commentReference w:id="15"/>
      </w:r>
    </w:p>
    <w:p w14:paraId="40F9F80F" w14:textId="361E2681" w:rsidR="00B538BB" w:rsidRPr="00CA713E"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Pr>
          <w:rFonts w:ascii="Times New Roman" w:hAnsi="Times New Roman" w:cs="Times New Roman"/>
          <w:b/>
          <w:sz w:val="20"/>
          <w:szCs w:val="20"/>
        </w:rPr>
        <w:lastRenderedPageBreak/>
        <w:t>Figure 2</w:t>
      </w:r>
      <w:r w:rsidRPr="00CA713E">
        <w:rPr>
          <w:rFonts w:ascii="Times New Roman" w:hAnsi="Times New Roman" w:cs="Times New Roman"/>
          <w:b/>
          <w:sz w:val="20"/>
          <w:szCs w:val="20"/>
        </w:rPr>
        <w:t xml:space="preserve">: Results.  </w:t>
      </w:r>
      <w:r w:rsidRPr="00CA713E">
        <w:rPr>
          <w:rFonts w:ascii="Times New Roman" w:hAnsi="Times New Roman" w:cs="Times New Roman"/>
          <w:sz w:val="20"/>
          <w:szCs w:val="20"/>
        </w:rPr>
        <w:t xml:space="preserve">Bars represent </w:t>
      </w:r>
      <w:del w:id="16" w:author="Adam Morris" w:date="2015-01-14T13:59:00Z">
        <w:r w:rsidRPr="00CA713E" w:rsidDel="00F56D9A">
          <w:rPr>
            <w:rFonts w:ascii="Times New Roman" w:hAnsi="Times New Roman" w:cs="Times New Roman"/>
            <w:sz w:val="20"/>
            <w:szCs w:val="20"/>
          </w:rPr>
          <w:delText xml:space="preserve">that </w:delText>
        </w:r>
      </w:del>
      <w:ins w:id="17" w:author="Adam Morris" w:date="2015-01-14T13:59:00Z">
        <w:r w:rsidR="00F56D9A">
          <w:rPr>
            <w:rFonts w:ascii="Times New Roman" w:hAnsi="Times New Roman" w:cs="Times New Roman"/>
            <w:sz w:val="20"/>
            <w:szCs w:val="20"/>
          </w:rPr>
          <w:t>the</w:t>
        </w:r>
        <w:r w:rsidR="00F56D9A" w:rsidRPr="00CA713E">
          <w:rPr>
            <w:rFonts w:ascii="Times New Roman" w:hAnsi="Times New Roman" w:cs="Times New Roman"/>
            <w:sz w:val="20"/>
            <w:szCs w:val="20"/>
          </w:rPr>
          <w:t xml:space="preserve"> </w:t>
        </w:r>
      </w:ins>
      <w:r w:rsidRPr="00CA713E">
        <w:rPr>
          <w:rFonts w:ascii="Times New Roman" w:hAnsi="Times New Roman" w:cs="Times New Roman"/>
          <w:sz w:val="20"/>
          <w:szCs w:val="20"/>
        </w:rPr>
        <w:t xml:space="preserve">proportion of trials on which participants chose the </w:t>
      </w:r>
      <w:commentRangeStart w:id="18"/>
      <w:r w:rsidRPr="00CA713E">
        <w:rPr>
          <w:rFonts w:ascii="Times New Roman" w:hAnsi="Times New Roman" w:cs="Times New Roman"/>
          <w:sz w:val="20"/>
          <w:szCs w:val="20"/>
        </w:rPr>
        <w:t>goal-congruent</w:t>
      </w:r>
      <w:commentRangeEnd w:id="18"/>
      <w:r w:rsidR="00F56D9A">
        <w:rPr>
          <w:rStyle w:val="CommentReference"/>
        </w:rPr>
        <w:commentReference w:id="18"/>
      </w:r>
      <w:r w:rsidRPr="00CA713E">
        <w:rPr>
          <w:rFonts w:ascii="Times New Roman" w:hAnsi="Times New Roman" w:cs="Times New Roman"/>
          <w:sz w:val="20"/>
          <w:szCs w:val="20"/>
        </w:rPr>
        <w:t xml:space="preserve"> action, averaged across participants.  Whiskers indicate the standard error of the mean of these proportions across participants.  </w:t>
      </w:r>
      <w:proofErr w:type="gramStart"/>
      <w:r w:rsidRPr="00CA713E">
        <w:rPr>
          <w:rFonts w:ascii="Times New Roman" w:hAnsi="Times New Roman" w:cs="Times New Roman"/>
          <w:b/>
          <w:sz w:val="20"/>
          <w:szCs w:val="20"/>
        </w:rPr>
        <w:t>a-c</w:t>
      </w:r>
      <w:proofErr w:type="gramEnd"/>
      <w:r w:rsidRPr="00CA713E">
        <w:rPr>
          <w:rFonts w:ascii="Times New Roman" w:hAnsi="Times New Roman" w:cs="Times New Roman"/>
          <w:sz w:val="20"/>
          <w:szCs w:val="20"/>
        </w:rPr>
        <w:t xml:space="preserve"> show results from Experiments 1-3, respectively.  </w:t>
      </w:r>
      <w:proofErr w:type="gramStart"/>
      <w:r w:rsidRPr="00CA713E">
        <w:rPr>
          <w:rFonts w:ascii="Times New Roman" w:hAnsi="Times New Roman" w:cs="Times New Roman"/>
          <w:b/>
          <w:sz w:val="20"/>
          <w:szCs w:val="20"/>
        </w:rPr>
        <w:t>b</w:t>
      </w:r>
      <w:proofErr w:type="gramEnd"/>
      <w:r w:rsidRPr="00CA713E">
        <w:rPr>
          <w:rFonts w:ascii="Times New Roman" w:hAnsi="Times New Roman" w:cs="Times New Roman"/>
          <w:sz w:val="20"/>
          <w:szCs w:val="20"/>
        </w:rPr>
        <w:t xml:space="preserve">, same trial type bars show the effect of reward experienced on trials of the same type (shape vs. color) while different trial type bars show the effect of reward experienced on trials of the opposite type.  </w:t>
      </w:r>
      <w:commentRangeStart w:id="19"/>
      <w:del w:id="20" w:author="Adam Morris" w:date="2015-01-14T14:00:00Z">
        <w:r w:rsidRPr="00CA713E" w:rsidDel="00F56D9A">
          <w:rPr>
            <w:rFonts w:ascii="Times New Roman" w:hAnsi="Times New Roman" w:cs="Times New Roman"/>
            <w:sz w:val="20"/>
            <w:szCs w:val="20"/>
          </w:rPr>
          <w:delText xml:space="preserve">Error bars indicate </w:delText>
        </w:r>
        <w:r w:rsidR="00FD3A92" w:rsidDel="00F56D9A">
          <w:rPr>
            <w:rFonts w:ascii="Times New Roman" w:hAnsi="Times New Roman" w:cs="Times New Roman"/>
            <w:sz w:val="20"/>
            <w:szCs w:val="20"/>
          </w:rPr>
          <w:delText>one</w:delText>
        </w:r>
        <w:r w:rsidRPr="00CA713E" w:rsidDel="00F56D9A">
          <w:rPr>
            <w:rFonts w:ascii="Times New Roman" w:hAnsi="Times New Roman" w:cs="Times New Roman"/>
            <w:sz w:val="20"/>
            <w:szCs w:val="20"/>
          </w:rPr>
          <w:delText xml:space="preserve"> standard error </w:delText>
        </w:r>
        <w:r w:rsidR="00FD3A92" w:rsidDel="00F56D9A">
          <w:rPr>
            <w:rFonts w:ascii="Times New Roman" w:hAnsi="Times New Roman" w:cs="Times New Roman"/>
            <w:sz w:val="20"/>
            <w:szCs w:val="20"/>
          </w:rPr>
          <w:delText>of</w:delText>
        </w:r>
        <w:r w:rsidRPr="00CA713E" w:rsidDel="00F56D9A">
          <w:rPr>
            <w:rFonts w:ascii="Times New Roman" w:hAnsi="Times New Roman" w:cs="Times New Roman"/>
            <w:sz w:val="20"/>
            <w:szCs w:val="20"/>
          </w:rPr>
          <w:delText xml:space="preserve"> the mean.</w:delText>
        </w:r>
      </w:del>
      <w:commentRangeEnd w:id="19"/>
      <w:r w:rsidR="00F56D9A">
        <w:rPr>
          <w:rStyle w:val="CommentReference"/>
        </w:rPr>
        <w:commentReference w:id="19"/>
      </w:r>
    </w:p>
    <w:p w14:paraId="50AE34E2"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62FAF59" w14:textId="4DEB5F9E"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The evidence from Experiment 1 is ambiguous between two interpretations.  It may be that people assign value to the selection of a goal (e.g., “choose blue”), </w:t>
      </w:r>
      <w:commentRangeStart w:id="21"/>
      <w:r w:rsidRPr="0057236A">
        <w:rPr>
          <w:rFonts w:ascii="Times New Roman" w:hAnsi="Times New Roman" w:cs="Times New Roman"/>
        </w:rPr>
        <w:t xml:space="preserve">or it may be that people assign value directly to the congruent-goal Stage 1 option </w:t>
      </w:r>
      <w:commentRangeEnd w:id="21"/>
      <w:r w:rsidR="00F56D9A">
        <w:rPr>
          <w:rStyle w:val="CommentReference"/>
        </w:rPr>
        <w:commentReference w:id="21"/>
      </w:r>
      <w:r w:rsidRPr="0057236A">
        <w:rPr>
          <w:rFonts w:ascii="Times New Roman" w:hAnsi="Times New Roman" w:cs="Times New Roman"/>
        </w:rPr>
        <w:t xml:space="preserve">(e.g., “choose option 3”).  Experiment 2 was designed to disambiguate these possibilities (Figure </w:t>
      </w:r>
      <w:r>
        <w:rPr>
          <w:rFonts w:ascii="Times New Roman" w:hAnsi="Times New Roman" w:cs="Times New Roman"/>
        </w:rPr>
        <w:t>3</w:t>
      </w:r>
      <w:r w:rsidRPr="0057236A">
        <w:rPr>
          <w:rFonts w:ascii="Times New Roman" w:hAnsi="Times New Roman" w:cs="Times New Roman"/>
        </w:rPr>
        <w:t xml:space="preserve">).  Specifically, Stage 2 states were arranged in a 2×2 design crossing color (red versus blue) and shape (circle versus square), with a fifth state that differed on both dimensions (a green triangle).  Each trial was defined as a “color trial” or “shape trial”, with the trial type dictating the deterministic transitions to drifting </w:t>
      </w:r>
      <w:proofErr w:type="spellStart"/>
      <w:r w:rsidRPr="0057236A">
        <w:rPr>
          <w:rFonts w:ascii="Times New Roman" w:hAnsi="Times New Roman" w:cs="Times New Roman"/>
        </w:rPr>
        <w:t>rewards</w:t>
      </w:r>
      <w:ins w:id="22" w:author="Adam Morris" w:date="2015-01-14T14:07:00Z">
        <w:r w:rsidR="00F56D9A">
          <w:rPr>
            <w:rFonts w:ascii="Times New Roman" w:hAnsi="Times New Roman" w:cs="Times New Roman"/>
          </w:rPr>
          <w:t>.</w:t>
        </w:r>
      </w:ins>
      <w:del w:id="23" w:author="Adam Morris" w:date="2015-01-14T14:07:00Z">
        <w:r w:rsidRPr="0057236A" w:rsidDel="00F56D9A">
          <w:rPr>
            <w:rFonts w:ascii="Times New Roman" w:hAnsi="Times New Roman" w:cs="Times New Roman"/>
          </w:rPr>
          <w:delText xml:space="preserve">, and </w:delText>
        </w:r>
      </w:del>
      <w:ins w:id="24" w:author="Adam Morris" w:date="2015-01-14T14:07:00Z">
        <w:r w:rsidR="00F56D9A">
          <w:rPr>
            <w:rFonts w:ascii="Times New Roman" w:hAnsi="Times New Roman" w:cs="Times New Roman"/>
          </w:rPr>
          <w:t>P</w:t>
        </w:r>
      </w:ins>
      <w:del w:id="25" w:author="Adam Morris" w:date="2015-01-14T14:07:00Z">
        <w:r w:rsidRPr="0057236A" w:rsidDel="00F56D9A">
          <w:rPr>
            <w:rFonts w:ascii="Times New Roman" w:hAnsi="Times New Roman" w:cs="Times New Roman"/>
          </w:rPr>
          <w:delText>p</w:delText>
        </w:r>
      </w:del>
      <w:r w:rsidRPr="0057236A">
        <w:rPr>
          <w:rFonts w:ascii="Times New Roman" w:hAnsi="Times New Roman" w:cs="Times New Roman"/>
        </w:rPr>
        <w:t>articipants</w:t>
      </w:r>
      <w:proofErr w:type="spellEnd"/>
      <w:r w:rsidRPr="0057236A">
        <w:rPr>
          <w:rFonts w:ascii="Times New Roman" w:hAnsi="Times New Roman" w:cs="Times New Roman"/>
        </w:rPr>
        <w:t xml:space="preserve"> were cued to trial type at the beginning of each trial.  Thus, three reward distributions were accessible on color trials, while three independent reward distributions were accessible on shape trials.  </w:t>
      </w:r>
      <w:commentRangeStart w:id="26"/>
      <w:r w:rsidRPr="0057236A">
        <w:rPr>
          <w:rFonts w:ascii="Times New Roman" w:hAnsi="Times New Roman" w:cs="Times New Roman"/>
        </w:rPr>
        <w:t>If model free value is assigned to goals, it should only influence choice on subsequent trials of the same type (i.e., “color trial” vs. “shape trial”)</w:t>
      </w:r>
      <w:commentRangeEnd w:id="26"/>
      <w:r w:rsidR="00F56D9A">
        <w:rPr>
          <w:rStyle w:val="CommentReference"/>
        </w:rPr>
        <w:commentReference w:id="26"/>
      </w:r>
      <w:r w:rsidRPr="0057236A">
        <w:rPr>
          <w:rFonts w:ascii="Times New Roman" w:hAnsi="Times New Roman" w:cs="Times New Roman"/>
        </w:rPr>
        <w:t>.  Consistent with this prediction, we replicated our result from Experiment 1 for same-type trials: After a low</w:t>
      </w:r>
      <w:ins w:id="27" w:author="Adam Morris" w:date="2015-01-14T14:29:00Z">
        <w:r w:rsidR="007A3646">
          <w:rPr>
            <w:rFonts w:ascii="Times New Roman" w:hAnsi="Times New Roman" w:cs="Times New Roman"/>
          </w:rPr>
          <w:t>-</w:t>
        </w:r>
      </w:ins>
      <w:del w:id="28" w:author="Adam Morris" w:date="2015-01-14T14:07:00Z">
        <w:r w:rsidRPr="0057236A" w:rsidDel="00F56D9A">
          <w:rPr>
            <w:rFonts w:ascii="Times New Roman" w:hAnsi="Times New Roman" w:cs="Times New Roman"/>
          </w:rPr>
          <w:delText xml:space="preserve"> </w:delText>
        </w:r>
      </w:del>
      <w:r w:rsidRPr="0057236A">
        <w:rPr>
          <w:rFonts w:ascii="Times New Roman" w:hAnsi="Times New Roman" w:cs="Times New Roman"/>
        </w:rPr>
        <w:t>probability transition to the green triangle state, participants were more likely to choose the congruent</w:t>
      </w:r>
      <w:ins w:id="29" w:author="Adam Morris" w:date="2015-01-14T14:07:00Z">
        <w:r w:rsidR="00F56D9A">
          <w:rPr>
            <w:rFonts w:ascii="Times New Roman" w:hAnsi="Times New Roman" w:cs="Times New Roman"/>
          </w:rPr>
          <w:t>-</w:t>
        </w:r>
      </w:ins>
      <w:del w:id="30" w:author="Adam Morris" w:date="2015-01-14T14:07:00Z">
        <w:r w:rsidRPr="0057236A" w:rsidDel="00F56D9A">
          <w:rPr>
            <w:rFonts w:ascii="Times New Roman" w:hAnsi="Times New Roman" w:cs="Times New Roman"/>
          </w:rPr>
          <w:delText xml:space="preserve"> </w:delText>
        </w:r>
      </w:del>
      <w:r w:rsidRPr="0057236A">
        <w:rPr>
          <w:rFonts w:ascii="Times New Roman" w:hAnsi="Times New Roman" w:cs="Times New Roman"/>
        </w:rPr>
        <w:t xml:space="preserve">goal Stage 1 option on a subsequent same-type trial following reward (83%) compared with punishment (76%) </w:t>
      </w:r>
      <w:r w:rsidRPr="0057236A">
        <w:rPr>
          <w:rFonts w:ascii="Times New Roman" w:hAnsi="Times New Roman" w:cs="Times New Roman"/>
          <w:i/>
          <w:iCs/>
        </w:rPr>
        <w:t>t</w:t>
      </w:r>
      <w:r w:rsidRPr="0057236A">
        <w:rPr>
          <w:rFonts w:ascii="Times New Roman" w:hAnsi="Times New Roman" w:cs="Times New Roman"/>
        </w:rPr>
        <w:t xml:space="preserve">(302)=-4.82, </w:t>
      </w:r>
      <w:r w:rsidRPr="0057236A">
        <w:rPr>
          <w:rFonts w:ascii="Times New Roman" w:hAnsi="Times New Roman" w:cs="Times New Roman"/>
          <w:i/>
          <w:iCs/>
        </w:rPr>
        <w:t>p</w:t>
      </w:r>
      <w:r w:rsidRPr="0057236A">
        <w:rPr>
          <w:rFonts w:ascii="Times New Roman" w:hAnsi="Times New Roman" w:cs="Times New Roman"/>
        </w:rPr>
        <w:t xml:space="preserve">&lt;.001.  On different-type trials, however, there was no significant difference (positive: 50%; negative: 47%) </w:t>
      </w:r>
      <w:proofErr w:type="gramStart"/>
      <w:r w:rsidRPr="0057236A">
        <w:rPr>
          <w:rFonts w:ascii="Times New Roman" w:hAnsi="Times New Roman" w:cs="Times New Roman"/>
          <w:i/>
          <w:iCs/>
        </w:rPr>
        <w:t>t</w:t>
      </w:r>
      <w:r w:rsidRPr="0057236A">
        <w:rPr>
          <w:rFonts w:ascii="Times New Roman" w:hAnsi="Times New Roman" w:cs="Times New Roman"/>
        </w:rPr>
        <w:t>(</w:t>
      </w:r>
      <w:proofErr w:type="gramEnd"/>
      <w:r w:rsidRPr="0057236A">
        <w:rPr>
          <w:rFonts w:ascii="Times New Roman" w:hAnsi="Times New Roman" w:cs="Times New Roman"/>
        </w:rPr>
        <w:t xml:space="preserve">282)=-.94, </w:t>
      </w:r>
      <w:r w:rsidRPr="0057236A">
        <w:rPr>
          <w:rFonts w:ascii="Times New Roman" w:hAnsi="Times New Roman" w:cs="Times New Roman"/>
          <w:i/>
          <w:iCs/>
        </w:rPr>
        <w:t>p=.35</w:t>
      </w:r>
      <w:r>
        <w:rPr>
          <w:rFonts w:ascii="Times New Roman" w:hAnsi="Times New Roman" w:cs="Times New Roman"/>
        </w:rPr>
        <w:t xml:space="preserve"> (Figure 2b</w:t>
      </w:r>
      <w:r w:rsidRPr="0057236A">
        <w:rPr>
          <w:rFonts w:ascii="Times New Roman" w:hAnsi="Times New Roman" w:cs="Times New Roman"/>
        </w:rPr>
        <w:t xml:space="preserve">). </w:t>
      </w:r>
      <w:r>
        <w:rPr>
          <w:rFonts w:ascii="Times New Roman" w:hAnsi="Times New Roman" w:cs="Times New Roman"/>
        </w:rPr>
        <w:t xml:space="preserve"> </w:t>
      </w:r>
    </w:p>
    <w:p w14:paraId="2E66BCBB"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36630BC7"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commentRangeStart w:id="31"/>
      <w:r>
        <w:rPr>
          <w:rFonts w:ascii="Times New Roman" w:hAnsi="Times New Roman" w:cs="Times New Roman"/>
          <w:noProof/>
          <w:lang w:eastAsia="en-US"/>
        </w:rPr>
        <w:lastRenderedPageBreak/>
        <w:drawing>
          <wp:inline distT="0" distB="0" distL="0" distR="0" wp14:anchorId="031DC23A" wp14:editId="27B0D2DC">
            <wp:extent cx="2626437"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696" cy="2060927"/>
                    </a:xfrm>
                    <a:prstGeom prst="rect">
                      <a:avLst/>
                    </a:prstGeom>
                    <a:noFill/>
                    <a:ln>
                      <a:noFill/>
                    </a:ln>
                  </pic:spPr>
                </pic:pic>
              </a:graphicData>
            </a:graphic>
          </wp:inline>
        </w:drawing>
      </w:r>
      <w:commentRangeEnd w:id="31"/>
      <w:r w:rsidR="00D00167">
        <w:rPr>
          <w:rStyle w:val="CommentReference"/>
        </w:rPr>
        <w:commentReference w:id="31"/>
      </w:r>
    </w:p>
    <w:p w14:paraId="10C7B3D4" w14:textId="5D5F57D5" w:rsidR="00B538BB" w:rsidRPr="00CA713E" w:rsidRDefault="00B538BB" w:rsidP="0062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Pr>
          <w:rFonts w:ascii="Times New Roman" w:hAnsi="Times New Roman" w:cs="Times New Roman"/>
          <w:b/>
          <w:sz w:val="20"/>
          <w:szCs w:val="20"/>
        </w:rPr>
        <w:t>Figure 3</w:t>
      </w:r>
      <w:r w:rsidRPr="00CA713E">
        <w:rPr>
          <w:rFonts w:ascii="Times New Roman" w:hAnsi="Times New Roman" w:cs="Times New Roman"/>
          <w:b/>
          <w:sz w:val="20"/>
          <w:szCs w:val="20"/>
        </w:rPr>
        <w:t xml:space="preserve">: </w:t>
      </w:r>
      <w:r>
        <w:rPr>
          <w:rFonts w:ascii="Times New Roman" w:hAnsi="Times New Roman" w:cs="Times New Roman"/>
          <w:b/>
          <w:sz w:val="20"/>
          <w:szCs w:val="20"/>
        </w:rPr>
        <w:t>Design of Experiment 2</w:t>
      </w:r>
      <w:r w:rsidRPr="00CA713E">
        <w:rPr>
          <w:rFonts w:ascii="Times New Roman" w:hAnsi="Times New Roman" w:cs="Times New Roman"/>
          <w:b/>
          <w:sz w:val="20"/>
          <w:szCs w:val="20"/>
        </w:rPr>
        <w:t xml:space="preserve">.  </w:t>
      </w:r>
      <w:r w:rsidRPr="00623880">
        <w:rPr>
          <w:rFonts w:ascii="Times New Roman" w:hAnsi="Times New Roman" w:cs="Times New Roman"/>
          <w:sz w:val="20"/>
          <w:szCs w:val="20"/>
        </w:rPr>
        <w:t xml:space="preserve">In Experiment 2, Stage 2 </w:t>
      </w:r>
      <w:r>
        <w:rPr>
          <w:rFonts w:ascii="Times New Roman" w:hAnsi="Times New Roman" w:cs="Times New Roman"/>
          <w:sz w:val="20"/>
          <w:szCs w:val="20"/>
        </w:rPr>
        <w:t>states</w:t>
      </w:r>
      <w:r w:rsidRPr="00623880">
        <w:rPr>
          <w:rFonts w:ascii="Times New Roman" w:hAnsi="Times New Roman" w:cs="Times New Roman"/>
          <w:sz w:val="20"/>
          <w:szCs w:val="20"/>
        </w:rPr>
        <w:t xml:space="preserve"> varied along two orthogonal dimensions: shape and color.  On each trial the participant was </w:t>
      </w:r>
      <w:del w:id="32" w:author="Adam Morris" w:date="2015-01-14T14:08:00Z">
        <w:r w:rsidRPr="00623880" w:rsidDel="00D00167">
          <w:rPr>
            <w:rFonts w:ascii="Times New Roman" w:hAnsi="Times New Roman" w:cs="Times New Roman"/>
            <w:sz w:val="20"/>
            <w:szCs w:val="20"/>
          </w:rPr>
          <w:delText xml:space="preserve">cued </w:delText>
        </w:r>
      </w:del>
      <w:ins w:id="33" w:author="Adam Morris" w:date="2015-01-14T14:08:00Z">
        <w:r w:rsidR="00D00167">
          <w:rPr>
            <w:rFonts w:ascii="Times New Roman" w:hAnsi="Times New Roman" w:cs="Times New Roman"/>
            <w:sz w:val="20"/>
            <w:szCs w:val="20"/>
          </w:rPr>
          <w:t>told</w:t>
        </w:r>
        <w:r w:rsidR="00D00167" w:rsidRPr="00623880">
          <w:rPr>
            <w:rFonts w:ascii="Times New Roman" w:hAnsi="Times New Roman" w:cs="Times New Roman"/>
            <w:sz w:val="20"/>
            <w:szCs w:val="20"/>
          </w:rPr>
          <w:t xml:space="preserve"> </w:t>
        </w:r>
      </w:ins>
      <w:r w:rsidRPr="00623880">
        <w:rPr>
          <w:rFonts w:ascii="Times New Roman" w:hAnsi="Times New Roman" w:cs="Times New Roman"/>
          <w:sz w:val="20"/>
          <w:szCs w:val="20"/>
        </w:rPr>
        <w:t>whether rewards would be determined by shape or color for that trial.</w:t>
      </w:r>
      <w:r>
        <w:rPr>
          <w:rFonts w:ascii="Times New Roman" w:hAnsi="Times New Roman" w:cs="Times New Roman"/>
          <w:sz w:val="20"/>
          <w:szCs w:val="20"/>
        </w:rPr>
        <w:t xml:space="preserve">  We predicted that rewards obtained following low-probability transitions to the green state would only influence subsequent choice on critical trials of the same trial type (shape vs. color).  </w:t>
      </w:r>
      <w:commentRangeStart w:id="34"/>
      <w:r>
        <w:rPr>
          <w:rFonts w:ascii="Times New Roman" w:hAnsi="Times New Roman" w:cs="Times New Roman"/>
          <w:sz w:val="20"/>
          <w:szCs w:val="20"/>
        </w:rPr>
        <w:t>This is because the goal-congruence of Stage 1 options is contingent upon trial type.</w:t>
      </w:r>
      <w:commentRangeEnd w:id="34"/>
      <w:r w:rsidR="00D00167">
        <w:rPr>
          <w:rStyle w:val="CommentReference"/>
        </w:rPr>
        <w:commentReference w:id="34"/>
      </w:r>
    </w:p>
    <w:p w14:paraId="584A7A05"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3C37FFE3" w14:textId="32D2AF4F"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The results of Experiments 1 and 2 are consistent with model-free control over goal selection in which the habitually selected goal then participates in a process of forward planning over a causal model of the </w:t>
      </w:r>
      <w:ins w:id="35" w:author="Adam Morris" w:date="2015-01-14T14:10:00Z">
        <w:r w:rsidR="00D00167">
          <w:rPr>
            <w:rFonts w:ascii="Times New Roman" w:hAnsi="Times New Roman" w:cs="Times New Roman"/>
          </w:rPr>
          <w:t xml:space="preserve">task’s </w:t>
        </w:r>
      </w:ins>
      <w:r w:rsidRPr="0057236A">
        <w:rPr>
          <w:rFonts w:ascii="Times New Roman" w:hAnsi="Times New Roman" w:cs="Times New Roman"/>
        </w:rPr>
        <w:t>transition structure</w:t>
      </w:r>
      <w:del w:id="36" w:author="Adam Morris" w:date="2015-01-14T14:10:00Z">
        <w:r w:rsidRPr="0057236A" w:rsidDel="00D00167">
          <w:rPr>
            <w:rFonts w:ascii="Times New Roman" w:hAnsi="Times New Roman" w:cs="Times New Roman"/>
          </w:rPr>
          <w:delText xml:space="preserve"> of the task</w:delText>
        </w:r>
      </w:del>
      <w:r w:rsidRPr="0057236A">
        <w:rPr>
          <w:rFonts w:ascii="Times New Roman" w:hAnsi="Times New Roman" w:cs="Times New Roman"/>
        </w:rPr>
        <w:t>.  They are also consistent, however, with some hierarchical reinforcement learning models that do not invoke true model-based planning</w:t>
      </w:r>
      <w:r w:rsidRPr="0057236A">
        <w:rPr>
          <w:rFonts w:ascii="Times New Roman" w:hAnsi="Times New Roman" w:cs="Times New Roman"/>
          <w:noProof/>
          <w:vertAlign w:val="superscript"/>
        </w:rPr>
        <w:t>16,28</w:t>
      </w:r>
      <w:r w:rsidRPr="0057236A">
        <w:rPr>
          <w:rFonts w:ascii="Times New Roman" w:hAnsi="Times New Roman" w:cs="Times New Roman"/>
        </w:rPr>
        <w:t>.  These models assume that “goal states” establish internally represented contexts that bias model-free stimulus</w:t>
      </w:r>
      <w:ins w:id="37" w:author="Adam Morris" w:date="2015-01-14T14:29:00Z">
        <w:r w:rsidR="00C058BE">
          <w:rPr>
            <w:rFonts w:ascii="Times New Roman" w:hAnsi="Times New Roman" w:cs="Times New Roman"/>
          </w:rPr>
          <w:t>-</w:t>
        </w:r>
      </w:ins>
      <w:del w:id="38" w:author="Adam Morris" w:date="2015-01-14T14:10:00Z">
        <w:r w:rsidRPr="0057236A" w:rsidDel="00D00167">
          <w:rPr>
            <w:rFonts w:ascii="Times New Roman" w:hAnsi="Times New Roman" w:cs="Times New Roman"/>
          </w:rPr>
          <w:delText xml:space="preserve"> </w:delText>
        </w:r>
      </w:del>
      <w:r w:rsidRPr="0057236A">
        <w:rPr>
          <w:rFonts w:ascii="Times New Roman" w:hAnsi="Times New Roman" w:cs="Times New Roman"/>
        </w:rPr>
        <w:t>response associations.  We designed Experiment 3 to test whether the goals selected in our paradigm could be flexibly integrated with knowledge of independent state transitions, a hallmark of true planning.</w:t>
      </w:r>
    </w:p>
    <w:p w14:paraId="4B607AC9" w14:textId="24A3CFBA" w:rsidR="00B538BB" w:rsidRPr="0057236A" w:rsidRDefault="00B538BB" w:rsidP="00A2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Participants were first trained on a deterministic set of transitions between four Stage 0 options (A, B, C, D) and the same four Stage</w:t>
      </w:r>
      <w:r>
        <w:rPr>
          <w:rFonts w:ascii="Times New Roman" w:hAnsi="Times New Roman" w:cs="Times New Roman"/>
        </w:rPr>
        <w:t xml:space="preserve"> 1 options used in Experiment 1.  </w:t>
      </w:r>
      <w:r w:rsidRPr="0057236A">
        <w:rPr>
          <w:rFonts w:ascii="Times New Roman" w:hAnsi="Times New Roman" w:cs="Times New Roman"/>
        </w:rPr>
        <w:t>During this training phase the Stage 1</w:t>
      </w:r>
      <w:ins w:id="39" w:author="Adam Morris" w:date="2015-01-14T14:10:00Z">
        <w:r w:rsidR="00D00167">
          <w:rPr>
            <w:rFonts w:ascii="Times New Roman" w:hAnsi="Times New Roman" w:cs="Times New Roman"/>
          </w:rPr>
          <w:t xml:space="preserve"> options</w:t>
        </w:r>
      </w:ins>
      <w:r w:rsidRPr="0057236A">
        <w:rPr>
          <w:rFonts w:ascii="Times New Roman" w:hAnsi="Times New Roman" w:cs="Times New Roman"/>
        </w:rPr>
        <w:t xml:space="preserve"> comprised the terminal states.  Then, participants trained on and performed the same task used in Experiment 1, without any involvement of Stage 0 choices.  Finally, we tested each participant in a set of critical </w:t>
      </w:r>
      <w:r w:rsidRPr="0057236A">
        <w:rPr>
          <w:rFonts w:ascii="Times New Roman" w:hAnsi="Times New Roman" w:cs="Times New Roman"/>
        </w:rPr>
        <w:lastRenderedPageBreak/>
        <w:t xml:space="preserve">trials—those involving a low-probability transition followed by a </w:t>
      </w:r>
      <w:commentRangeStart w:id="40"/>
      <w:r w:rsidRPr="0057236A">
        <w:rPr>
          <w:rFonts w:ascii="Times New Roman" w:hAnsi="Times New Roman" w:cs="Times New Roman"/>
        </w:rPr>
        <w:t xml:space="preserve">goal-congruent </w:t>
      </w:r>
      <w:commentRangeEnd w:id="40"/>
      <w:r w:rsidR="00D00167">
        <w:rPr>
          <w:rStyle w:val="CommentReference"/>
        </w:rPr>
        <w:commentReference w:id="40"/>
      </w:r>
      <w:r w:rsidRPr="0057236A">
        <w:rPr>
          <w:rFonts w:ascii="Times New Roman" w:hAnsi="Times New Roman" w:cs="Times New Roman"/>
        </w:rPr>
        <w:t>choice—</w:t>
      </w:r>
      <w:commentRangeStart w:id="41"/>
      <w:r w:rsidRPr="0057236A">
        <w:rPr>
          <w:rFonts w:ascii="Times New Roman" w:hAnsi="Times New Roman" w:cs="Times New Roman"/>
        </w:rPr>
        <w:t>but presented participants with a pair of Stage 0 choices in place of the ordinary Stage 1 choices</w:t>
      </w:r>
      <w:commentRangeEnd w:id="41"/>
      <w:r w:rsidR="00D00167">
        <w:rPr>
          <w:rStyle w:val="CommentReference"/>
        </w:rPr>
        <w:commentReference w:id="41"/>
      </w:r>
      <w:r w:rsidRPr="0057236A">
        <w:rPr>
          <w:rFonts w:ascii="Times New Roman" w:hAnsi="Times New Roman" w:cs="Times New Roman"/>
        </w:rPr>
        <w:t xml:space="preserve">.  In order to integrate information about a desired goal with the set of Stage 0 choices, participants were </w:t>
      </w:r>
      <w:del w:id="42" w:author="Adam Morris" w:date="2015-01-14T14:13:00Z">
        <w:r w:rsidRPr="0057236A" w:rsidDel="00D00167">
          <w:rPr>
            <w:rFonts w:ascii="Times New Roman" w:hAnsi="Times New Roman" w:cs="Times New Roman"/>
          </w:rPr>
          <w:delText xml:space="preserve">therefore </w:delText>
        </w:r>
      </w:del>
      <w:r w:rsidRPr="0057236A">
        <w:rPr>
          <w:rFonts w:ascii="Times New Roman" w:hAnsi="Times New Roman" w:cs="Times New Roman"/>
        </w:rPr>
        <w:t xml:space="preserve">required to engage in forward planning over the learned transition structure between Stage 0 and Stage 1.  Here, again, we found that participants were significantly more likely to choose the congruent-goal option following positive reward (85%) than following negative reward (69%) </w:t>
      </w:r>
      <w:r w:rsidRPr="0057236A">
        <w:rPr>
          <w:rFonts w:ascii="Times New Roman" w:hAnsi="Times New Roman" w:cs="Times New Roman"/>
          <w:i/>
          <w:iCs/>
        </w:rPr>
        <w:t>t</w:t>
      </w:r>
      <w:r w:rsidRPr="0057236A">
        <w:rPr>
          <w:rFonts w:ascii="Times New Roman" w:hAnsi="Times New Roman" w:cs="Times New Roman"/>
        </w:rPr>
        <w:t xml:space="preserve">(172)=-9.17, </w:t>
      </w:r>
      <w:r w:rsidRPr="0057236A">
        <w:rPr>
          <w:rFonts w:ascii="Times New Roman" w:hAnsi="Times New Roman" w:cs="Times New Roman"/>
          <w:i/>
          <w:iCs/>
        </w:rPr>
        <w:t>p</w:t>
      </w:r>
      <w:r w:rsidRPr="0057236A">
        <w:rPr>
          <w:rFonts w:ascii="Times New Roman" w:hAnsi="Times New Roman" w:cs="Times New Roman"/>
        </w:rPr>
        <w:t>&lt;.0001 (Figure 2c).</w:t>
      </w:r>
      <w:r>
        <w:rPr>
          <w:rFonts w:ascii="Times New Roman" w:hAnsi="Times New Roman" w:cs="Times New Roman"/>
        </w:rPr>
        <w:t xml:space="preserve">  These results also speak against an alternative interpretation of Experiments 1 and 2 according to which </w:t>
      </w:r>
      <w:r w:rsidRPr="0057236A">
        <w:rPr>
          <w:rFonts w:ascii="Times New Roman" w:hAnsi="Times New Roman" w:cs="Times New Roman"/>
        </w:rPr>
        <w:t>statistical structure of state transitions could support associative pairings between Stage 1 options</w:t>
      </w:r>
      <w:r w:rsidRPr="0057236A">
        <w:rPr>
          <w:rFonts w:ascii="Times New Roman" w:hAnsi="Times New Roman" w:cs="Times New Roman"/>
          <w:noProof/>
          <w:vertAlign w:val="superscript"/>
        </w:rPr>
        <w:t>29</w:t>
      </w:r>
      <w:r w:rsidRPr="0057236A">
        <w:rPr>
          <w:rFonts w:ascii="Times New Roman" w:hAnsi="Times New Roman" w:cs="Times New Roman"/>
        </w:rPr>
        <w:t xml:space="preserve">. </w:t>
      </w:r>
      <w:r>
        <w:rPr>
          <w:rFonts w:ascii="Times New Roman" w:hAnsi="Times New Roman" w:cs="Times New Roman"/>
        </w:rPr>
        <w:t xml:space="preserve"> </w:t>
      </w:r>
      <w:commentRangeStart w:id="43"/>
      <w:r>
        <w:rPr>
          <w:rFonts w:ascii="Times New Roman" w:hAnsi="Times New Roman" w:cs="Times New Roman"/>
        </w:rPr>
        <w:t xml:space="preserve">In Experiment 3 </w:t>
      </w:r>
      <w:r w:rsidRPr="0057236A">
        <w:rPr>
          <w:rFonts w:ascii="Times New Roman" w:hAnsi="Times New Roman" w:cs="Times New Roman"/>
        </w:rPr>
        <w:t>there is no basis for statistical association between Stage 0 choices.</w:t>
      </w:r>
      <w:commentRangeEnd w:id="43"/>
      <w:r w:rsidR="00F56D9A">
        <w:rPr>
          <w:rStyle w:val="CommentReference"/>
        </w:rPr>
        <w:commentReference w:id="43"/>
      </w:r>
    </w:p>
    <w:p w14:paraId="4F534A42" w14:textId="77777777" w:rsidR="00B538BB" w:rsidRDefault="00B538BB" w:rsidP="0057236A">
      <w:pPr>
        <w:spacing w:line="480" w:lineRule="auto"/>
        <w:ind w:firstLine="720"/>
        <w:rPr>
          <w:rFonts w:ascii="Times New Roman" w:hAnsi="Times New Roman" w:cs="Times New Roman"/>
        </w:rPr>
      </w:pPr>
      <w:r w:rsidRPr="0057236A">
        <w:rPr>
          <w:rFonts w:ascii="Times New Roman" w:hAnsi="Times New Roman" w:cs="Times New Roman"/>
        </w:rPr>
        <w:t xml:space="preserve">In sum, we find that goal selection is partially determined by model-free value representations derived from reward history.  These goals are subsequently used during model-based planning </w:t>
      </w:r>
      <w:commentRangeStart w:id="44"/>
      <w:r w:rsidRPr="0057236A">
        <w:rPr>
          <w:rFonts w:ascii="Times New Roman" w:hAnsi="Times New Roman" w:cs="Times New Roman"/>
        </w:rPr>
        <w:t xml:space="preserve">according to </w:t>
      </w:r>
      <w:commentRangeEnd w:id="44"/>
      <w:r w:rsidR="00D00167">
        <w:rPr>
          <w:rStyle w:val="CommentReference"/>
        </w:rPr>
        <w:commentReference w:id="44"/>
      </w:r>
      <w:r w:rsidRPr="0057236A">
        <w:rPr>
          <w:rFonts w:ascii="Times New Roman" w:hAnsi="Times New Roman" w:cs="Times New Roman"/>
        </w:rPr>
        <w:t xml:space="preserve">an internally represented causal model of the task structure.  Thus, while our proposal relies upon the conceptual distinction between habitual (model-free) and goal-directed (model-based) behavioral control, it also demonstrates an area of mutual dependence between these mechanisms.  </w:t>
      </w:r>
    </w:p>
    <w:p w14:paraId="4954ACA1" w14:textId="77777777" w:rsidR="00B538BB" w:rsidRPr="0057236A" w:rsidRDefault="00B538BB" w:rsidP="0057236A">
      <w:pPr>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This proposed integration captures several phenomena that blend canonical features of habits and goals.  Contextual cues can trigger goal pursuit outside of conscious awareness</w:t>
      </w:r>
      <w:r w:rsidRPr="0057236A">
        <w:rPr>
          <w:rFonts w:ascii="Times New Roman" w:hAnsi="Times New Roman" w:cs="Times New Roman"/>
          <w:noProof/>
          <w:vertAlign w:val="superscript"/>
        </w:rPr>
        <w:t>5</w:t>
      </w:r>
      <w:r w:rsidRPr="0057236A">
        <w:rPr>
          <w:rFonts w:ascii="Times New Roman" w:hAnsi="Times New Roman" w:cs="Times New Roman"/>
        </w:rPr>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Pr="0057236A">
        <w:rPr>
          <w:rFonts w:ascii="Times New Roman" w:hAnsi="Times New Roman" w:cs="Times New Roman"/>
          <w:noProof/>
          <w:vertAlign w:val="superscript"/>
        </w:rPr>
        <w:t>6</w:t>
      </w:r>
      <w:r w:rsidRPr="0057236A">
        <w:rPr>
          <w:rFonts w:ascii="Times New Roman" w:hAnsi="Times New Roman" w:cs="Times New Roman"/>
        </w:rPr>
        <w:t xml:space="preserve">.  Among </w:t>
      </w:r>
      <w:proofErr w:type="spellStart"/>
      <w:r w:rsidRPr="0057236A">
        <w:rPr>
          <w:rFonts w:ascii="Times New Roman" w:hAnsi="Times New Roman" w:cs="Times New Roman"/>
        </w:rPr>
        <w:t>neurotypical</w:t>
      </w:r>
      <w:proofErr w:type="spellEnd"/>
      <w:r w:rsidRPr="0057236A">
        <w:rPr>
          <w:rFonts w:ascii="Times New Roman" w:hAnsi="Times New Roman" w:cs="Times New Roman"/>
        </w:rPr>
        <w:t xml:space="preserve"> individuals, “functional fixedness” </w:t>
      </w:r>
      <w:r w:rsidRPr="0057236A">
        <w:rPr>
          <w:rFonts w:ascii="Times New Roman" w:hAnsi="Times New Roman" w:cs="Times New Roman"/>
        </w:rPr>
        <w:lastRenderedPageBreak/>
        <w:t>describes the tendency to consider a limited set of candidate means-end relationships based on past experience with a tool</w:t>
      </w:r>
      <w:r w:rsidRPr="0057236A">
        <w:rPr>
          <w:rFonts w:ascii="Times New Roman" w:hAnsi="Times New Roman" w:cs="Times New Roman"/>
          <w:noProof/>
          <w:vertAlign w:val="superscript"/>
        </w:rPr>
        <w:t>8</w:t>
      </w:r>
      <w:r w:rsidRPr="0057236A">
        <w:rPr>
          <w:rFonts w:ascii="Times New Roman" w:hAnsi="Times New Roman" w:cs="Times New Roman"/>
        </w:rPr>
        <w:t>.  Finally, it is commonly observed in educational settings that the execution of controlled cognitive processes improves with practice—in other words, that learning complex tasks requires the incremental acquisition of appropriate habits of thought</w:t>
      </w:r>
      <w:r w:rsidRPr="0057236A">
        <w:rPr>
          <w:rFonts w:ascii="Times New Roman" w:hAnsi="Times New Roman" w:cs="Times New Roman"/>
          <w:noProof/>
          <w:vertAlign w:val="superscript"/>
        </w:rPr>
        <w:t>7</w:t>
      </w:r>
      <w:r w:rsidRPr="0057236A">
        <w:rPr>
          <w:rFonts w:ascii="Times New Roman" w:hAnsi="Times New Roman" w:cs="Times New Roman"/>
        </w:rPr>
        <w:t>.  It is widely recognized that humans’ representations of complex tasks are organized hierarchically into goals and subgoals</w:t>
      </w:r>
      <w:r w:rsidRPr="0057236A">
        <w:rPr>
          <w:rFonts w:ascii="Times New Roman" w:hAnsi="Times New Roman" w:cs="Times New Roman"/>
          <w:noProof/>
          <w:vertAlign w:val="superscript"/>
        </w:rPr>
        <w:t>15,16</w:t>
      </w:r>
      <w:r w:rsidRPr="0057236A">
        <w:rPr>
          <w:rFonts w:ascii="Times New Roman" w:hAnsi="Times New Roman" w:cs="Times New Roman"/>
        </w:rPr>
        <w:t xml:space="preserve">.  Proficiency may depend upon the gradual acquisition of habitual </w:t>
      </w:r>
      <w:proofErr w:type="spellStart"/>
      <w:r w:rsidRPr="0057236A">
        <w:rPr>
          <w:rFonts w:ascii="Times New Roman" w:hAnsi="Times New Roman" w:cs="Times New Roman"/>
        </w:rPr>
        <w:t>subgoal</w:t>
      </w:r>
      <w:proofErr w:type="spellEnd"/>
      <w:r w:rsidRPr="0057236A">
        <w:rPr>
          <w:rFonts w:ascii="Times New Roman" w:hAnsi="Times New Roman" w:cs="Times New Roman"/>
        </w:rPr>
        <w:t xml:space="preserve"> selection given the contextual state of a superordinate goal.</w:t>
      </w:r>
    </w:p>
    <w:p w14:paraId="506F707B" w14:textId="77777777" w:rsidR="00B538BB" w:rsidRDefault="00B538BB" w:rsidP="0057236A">
      <w:pPr>
        <w:spacing w:line="480" w:lineRule="auto"/>
        <w:rPr>
          <w:rFonts w:ascii="Times New Roman" w:hAnsi="Times New Roman" w:cs="Times New Roman"/>
          <w:b/>
        </w:rPr>
      </w:pPr>
    </w:p>
    <w:p w14:paraId="5E3B1046" w14:textId="77777777" w:rsidR="00B538BB" w:rsidRPr="0057236A" w:rsidRDefault="00B538BB" w:rsidP="0057236A">
      <w:pPr>
        <w:spacing w:line="480" w:lineRule="auto"/>
        <w:rPr>
          <w:rFonts w:ascii="Times New Roman" w:hAnsi="Times New Roman" w:cs="Times New Roman"/>
          <w:b/>
        </w:rPr>
      </w:pPr>
      <w:r>
        <w:rPr>
          <w:rFonts w:ascii="Times New Roman" w:hAnsi="Times New Roman" w:cs="Times New Roman"/>
          <w:b/>
        </w:rPr>
        <w:t>Methods</w:t>
      </w:r>
    </w:p>
    <w:p w14:paraId="1AEC355C" w14:textId="24FE686A" w:rsidR="00B538BB" w:rsidRDefault="00B538BB" w:rsidP="0057236A">
      <w:pPr>
        <w:spacing w:line="480" w:lineRule="auto"/>
        <w:rPr>
          <w:rFonts w:ascii="Times New Roman" w:hAnsi="Times New Roman" w:cs="Times New Roman"/>
        </w:rPr>
      </w:pPr>
      <w:proofErr w:type="gramStart"/>
      <w:r>
        <w:rPr>
          <w:rFonts w:ascii="Times New Roman" w:hAnsi="Times New Roman" w:cs="Times New Roman"/>
          <w:b/>
        </w:rPr>
        <w:t>Task</w:t>
      </w:r>
      <w:r>
        <w:rPr>
          <w:rFonts w:ascii="Times New Roman" w:hAnsi="Times New Roman" w:cs="Times New Roman"/>
        </w:rPr>
        <w:t xml:space="preserve">  Our</w:t>
      </w:r>
      <w:proofErr w:type="gramEnd"/>
      <w:r>
        <w:rPr>
          <w:rFonts w:ascii="Times New Roman" w:hAnsi="Times New Roman" w:cs="Times New Roman"/>
        </w:rPr>
        <w:t xml:space="preserve"> task was closely modeled on a multistep choice paradigm used in prior research to dissociate model-free and model-based contributions to human behavioral control</w:t>
      </w:r>
      <w:r w:rsidR="00FB6C99">
        <w:rPr>
          <w:rFonts w:ascii="Times New Roman" w:hAnsi="Times New Roman" w:cs="Times New Roman"/>
          <w:vertAlign w:val="superscript"/>
        </w:rPr>
        <w:t>10</w:t>
      </w:r>
      <w:r>
        <w:rPr>
          <w:rFonts w:ascii="Times New Roman" w:hAnsi="Times New Roman" w:cs="Times New Roman"/>
        </w:rPr>
        <w:t xml:space="preserve">.  Here we present details of the task in its general from; specific versions implemented in each experiment are described in Supplementary Information.  At </w:t>
      </w:r>
      <w:del w:id="45" w:author="Adam Morris" w:date="2015-01-14T14:16:00Z">
        <w:r w:rsidDel="00D00167">
          <w:rPr>
            <w:rFonts w:ascii="Times New Roman" w:hAnsi="Times New Roman" w:cs="Times New Roman"/>
          </w:rPr>
          <w:delText xml:space="preserve">the </w:delText>
        </w:r>
      </w:del>
      <w:r>
        <w:rPr>
          <w:rFonts w:ascii="Times New Roman" w:hAnsi="Times New Roman" w:cs="Times New Roman"/>
        </w:rPr>
        <w:t xml:space="preserve">each stage of the </w:t>
      </w:r>
      <w:proofErr w:type="spellStart"/>
      <w:r>
        <w:rPr>
          <w:rFonts w:ascii="Times New Roman" w:hAnsi="Times New Roman" w:cs="Times New Roman"/>
        </w:rPr>
        <w:t>multichoice</w:t>
      </w:r>
      <w:proofErr w:type="spellEnd"/>
      <w:r>
        <w:rPr>
          <w:rFonts w:ascii="Times New Roman" w:hAnsi="Times New Roman" w:cs="Times New Roman"/>
        </w:rPr>
        <w:t xml:space="preserve"> procedure</w:t>
      </w:r>
      <w:ins w:id="46" w:author="Adam Morris" w:date="2015-01-14T14:17:00Z">
        <w:r w:rsidR="00D00167">
          <w:rPr>
            <w:rFonts w:ascii="Times New Roman" w:hAnsi="Times New Roman" w:cs="Times New Roman"/>
          </w:rPr>
          <w:t>,</w:t>
        </w:r>
      </w:ins>
      <w:r>
        <w:rPr>
          <w:rFonts w:ascii="Times New Roman" w:hAnsi="Times New Roman" w:cs="Times New Roman"/>
        </w:rPr>
        <w:t xml:space="preserve"> participants had four seconds to select one of the two available options by clicking on it with their mouse.  The rewards for each Stage 2 option </w:t>
      </w:r>
      <w:r w:rsidRPr="00EC3FF0">
        <w:rPr>
          <w:rFonts w:ascii="Times New Roman" w:hAnsi="Times New Roman" w:cs="Times New Roman"/>
        </w:rPr>
        <w:t>were initialized uniformly at random on a range of -4 points to +5 points, and varied according to a bounded Gaussian random walk for the remainder of the experiment.  After each round, the drift was sampled from a normal distribution with (μ=0, σ=1.8), rounded to the nearest integer, and added to the current reward leve</w:t>
      </w:r>
      <w:r>
        <w:rPr>
          <w:rFonts w:ascii="Times New Roman" w:hAnsi="Times New Roman" w:cs="Times New Roman"/>
        </w:rPr>
        <w:t xml:space="preserve">l.  When this procedure selected a reward level outside the bounds of [-4,5], the amount of excess was subtracted from the bound to obtain the new reward value. </w:t>
      </w:r>
    </w:p>
    <w:p w14:paraId="72C7BB6C" w14:textId="77777777" w:rsidR="00B538BB" w:rsidRDefault="00B538BB" w:rsidP="0057236A">
      <w:pPr>
        <w:spacing w:line="480" w:lineRule="auto"/>
        <w:rPr>
          <w:rFonts w:ascii="Times New Roman" w:hAnsi="Times New Roman" w:cs="Times New Roman"/>
        </w:rPr>
      </w:pPr>
    </w:p>
    <w:p w14:paraId="736E167E" w14:textId="4EF86A45" w:rsidR="00B538BB" w:rsidRDefault="00B538BB" w:rsidP="009C139B">
      <w:pPr>
        <w:spacing w:line="480" w:lineRule="auto"/>
        <w:rPr>
          <w:rFonts w:ascii="Times New Roman" w:hAnsi="Times New Roman" w:cs="Times New Roman"/>
        </w:rPr>
      </w:pPr>
      <w:proofErr w:type="gramStart"/>
      <w:r>
        <w:rPr>
          <w:rFonts w:ascii="Times New Roman" w:hAnsi="Times New Roman" w:cs="Times New Roman"/>
          <w:b/>
        </w:rPr>
        <w:lastRenderedPageBreak/>
        <w:t>Procedure</w:t>
      </w:r>
      <w:r>
        <w:rPr>
          <w:rFonts w:ascii="Times New Roman" w:hAnsi="Times New Roman" w:cs="Times New Roman"/>
        </w:rPr>
        <w:t xml:space="preserve">  Across</w:t>
      </w:r>
      <w:proofErr w:type="gramEnd"/>
      <w:r>
        <w:rPr>
          <w:rFonts w:ascii="Times New Roman" w:hAnsi="Times New Roman" w:cs="Times New Roman"/>
        </w:rPr>
        <w:t xml:space="preserve"> our three experiments we recruited 960 participants through the Amazon Mechanical Turk online labor marketplace.  Participants provided informed consent and completed an extensive instruction and training procedure.  During this procedure we described successively more complex elements of our task, interspersing three sets of 25 practice trials each that allowed participants to consolidate their incremental knowledge of the task.  Performance on these practice trials was not incentivized.  Following instructions and training participants completed 175 rewarded trials, earning </w:t>
      </w:r>
      <w:ins w:id="47" w:author="Adam Morris" w:date="2015-01-14T14:19:00Z">
        <w:r w:rsidR="00D00167">
          <w:rPr>
            <w:rFonts w:ascii="Times New Roman" w:hAnsi="Times New Roman" w:cs="Times New Roman"/>
            <w:highlight w:val="yellow"/>
          </w:rPr>
          <w:t>1 cent</w:t>
        </w:r>
      </w:ins>
      <w:del w:id="48" w:author="Adam Morris" w:date="2015-01-14T14:19:00Z">
        <w:r w:rsidRPr="00A252FA" w:rsidDel="00D00167">
          <w:rPr>
            <w:rFonts w:ascii="Times New Roman" w:hAnsi="Times New Roman" w:cs="Times New Roman"/>
            <w:highlight w:val="yellow"/>
          </w:rPr>
          <w:delText>$</w:delText>
        </w:r>
      </w:del>
      <w:del w:id="49" w:author="Adam Morris" w:date="2015-01-14T14:18:00Z">
        <w:r w:rsidRPr="00A252FA" w:rsidDel="00D00167">
          <w:rPr>
            <w:rFonts w:ascii="Times New Roman" w:hAnsi="Times New Roman" w:cs="Times New Roman"/>
            <w:highlight w:val="yellow"/>
          </w:rPr>
          <w:delText>X.XX</w:delText>
        </w:r>
      </w:del>
      <w:r>
        <w:rPr>
          <w:rFonts w:ascii="Times New Roman" w:hAnsi="Times New Roman" w:cs="Times New Roman"/>
        </w:rPr>
        <w:t xml:space="preserve"> in bonus pay for each net point accumulated.</w:t>
      </w:r>
    </w:p>
    <w:p w14:paraId="6161CE24" w14:textId="77777777" w:rsidR="00B538BB" w:rsidRDefault="00B538BB" w:rsidP="0057236A">
      <w:pPr>
        <w:spacing w:line="480" w:lineRule="auto"/>
        <w:rPr>
          <w:rFonts w:ascii="Times New Roman" w:hAnsi="Times New Roman" w:cs="Times New Roman"/>
        </w:rPr>
      </w:pPr>
    </w:p>
    <w:p w14:paraId="002E2A5A" w14:textId="7D97FEBC" w:rsidR="00B538BB" w:rsidRDefault="00B538BB" w:rsidP="0057236A">
      <w:pPr>
        <w:spacing w:line="480" w:lineRule="auto"/>
        <w:rPr>
          <w:rFonts w:ascii="Times New Roman" w:hAnsi="Times New Roman" w:cs="Times New Roman"/>
        </w:rPr>
      </w:pPr>
      <w:proofErr w:type="gramStart"/>
      <w:r>
        <w:rPr>
          <w:rFonts w:ascii="Times New Roman" w:hAnsi="Times New Roman" w:cs="Times New Roman"/>
          <w:b/>
        </w:rPr>
        <w:t>Analysis</w:t>
      </w:r>
      <w:r>
        <w:rPr>
          <w:rFonts w:ascii="Times New Roman" w:hAnsi="Times New Roman" w:cs="Times New Roman"/>
        </w:rPr>
        <w:t xml:space="preserve">  Participants</w:t>
      </w:r>
      <w:proofErr w:type="gramEnd"/>
      <w:r>
        <w:rPr>
          <w:rFonts w:ascii="Times New Roman" w:hAnsi="Times New Roman" w:cs="Times New Roman"/>
        </w:rPr>
        <w:t xml:space="preserve"> were excluded from analysis if they failed to respond within the allotted 4 second window on 50 or more rewarded </w:t>
      </w:r>
      <w:del w:id="50" w:author="Adam Morris" w:date="2015-01-14T14:19:00Z">
        <w:r w:rsidDel="00D00167">
          <w:rPr>
            <w:rFonts w:ascii="Times New Roman" w:hAnsi="Times New Roman" w:cs="Times New Roman"/>
          </w:rPr>
          <w:delText>trails</w:delText>
        </w:r>
      </w:del>
      <w:ins w:id="51" w:author="Adam Morris" w:date="2015-01-14T14:19:00Z">
        <w:r w:rsidR="00D00167">
          <w:rPr>
            <w:rFonts w:ascii="Times New Roman" w:hAnsi="Times New Roman" w:cs="Times New Roman"/>
          </w:rPr>
          <w:t>trials</w:t>
        </w:r>
      </w:ins>
      <w:r>
        <w:rPr>
          <w:rFonts w:ascii="Times New Roman" w:hAnsi="Times New Roman" w:cs="Times New Roman"/>
        </w:rPr>
        <w:t>.  Following prior research</w:t>
      </w:r>
      <w:r w:rsidR="00FB6C99">
        <w:rPr>
          <w:rFonts w:ascii="Times New Roman" w:hAnsi="Times New Roman" w:cs="Times New Roman"/>
          <w:vertAlign w:val="superscript"/>
        </w:rPr>
        <w:t>30</w:t>
      </w:r>
      <w:ins w:id="52" w:author="Adam Morris" w:date="2015-01-14T14:19:00Z">
        <w:r w:rsidR="00172C25">
          <w:rPr>
            <w:rFonts w:ascii="Times New Roman" w:hAnsi="Times New Roman" w:cs="Times New Roman"/>
          </w:rPr>
          <w:t>,</w:t>
        </w:r>
      </w:ins>
      <w:r>
        <w:rPr>
          <w:rFonts w:ascii="Times New Roman" w:hAnsi="Times New Roman" w:cs="Times New Roman"/>
        </w:rPr>
        <w:t xml:space="preserve"> we also excluded participants who did not meet a minimum threshold of learning.  We ran a Monte Carlo simulation of 10,000 agents performing the task randomly</w:t>
      </w:r>
      <w:ins w:id="53" w:author="Adam Morris" w:date="2015-01-14T14:20:00Z">
        <w:r w:rsidR="00172C25">
          <w:rPr>
            <w:rFonts w:ascii="Times New Roman" w:hAnsi="Times New Roman" w:cs="Times New Roman"/>
          </w:rPr>
          <w:t>,</w:t>
        </w:r>
      </w:ins>
      <w:r>
        <w:rPr>
          <w:rFonts w:ascii="Times New Roman" w:hAnsi="Times New Roman" w:cs="Times New Roman"/>
        </w:rPr>
        <w:t xml:space="preserve"> </w:t>
      </w:r>
      <w:del w:id="54" w:author="Adam Morris" w:date="2015-01-14T14:20:00Z">
        <w:r w:rsidDel="00172C25">
          <w:rPr>
            <w:rFonts w:ascii="Times New Roman" w:hAnsi="Times New Roman" w:cs="Times New Roman"/>
          </w:rPr>
          <w:delText xml:space="preserve">and </w:delText>
        </w:r>
      </w:del>
      <w:r>
        <w:rPr>
          <w:rFonts w:ascii="Times New Roman" w:hAnsi="Times New Roman" w:cs="Times New Roman"/>
        </w:rPr>
        <w:t>determined the 95% percenti</w:t>
      </w:r>
      <w:ins w:id="55" w:author="Adam Morris" w:date="2015-01-14T14:20:00Z">
        <w:r w:rsidR="00172C25">
          <w:rPr>
            <w:rFonts w:ascii="Times New Roman" w:hAnsi="Times New Roman" w:cs="Times New Roman"/>
          </w:rPr>
          <w:t>le</w:t>
        </w:r>
      </w:ins>
      <w:del w:id="56" w:author="Adam Morris" w:date="2015-01-14T14:20:00Z">
        <w:r w:rsidDel="00172C25">
          <w:rPr>
            <w:rFonts w:ascii="Times New Roman" w:hAnsi="Times New Roman" w:cs="Times New Roman"/>
          </w:rPr>
          <w:delText>al</w:delText>
        </w:r>
      </w:del>
      <w:r>
        <w:rPr>
          <w:rFonts w:ascii="Times New Roman" w:hAnsi="Times New Roman" w:cs="Times New Roman"/>
        </w:rPr>
        <w:t xml:space="preserve"> of performance </w:t>
      </w:r>
      <w:ins w:id="57" w:author="Adam Morris" w:date="2015-01-14T14:20:00Z">
        <w:r w:rsidR="00172C25">
          <w:rPr>
            <w:rFonts w:ascii="Times New Roman" w:hAnsi="Times New Roman" w:cs="Times New Roman"/>
          </w:rPr>
          <w:t>(</w:t>
        </w:r>
      </w:ins>
      <w:r>
        <w:rPr>
          <w:rFonts w:ascii="Times New Roman" w:hAnsi="Times New Roman" w:cs="Times New Roman"/>
        </w:rPr>
        <w:t>as indexed by their final scores</w:t>
      </w:r>
      <w:ins w:id="58" w:author="Adam Morris" w:date="2015-01-14T14:20:00Z">
        <w:r w:rsidR="00172C25">
          <w:rPr>
            <w:rFonts w:ascii="Times New Roman" w:hAnsi="Times New Roman" w:cs="Times New Roman"/>
          </w:rPr>
          <w:t>), and excluded participants whose scores fell below that threshold</w:t>
        </w:r>
      </w:ins>
      <w:r>
        <w:rPr>
          <w:rFonts w:ascii="Times New Roman" w:hAnsi="Times New Roman" w:cs="Times New Roman"/>
        </w:rPr>
        <w:t xml:space="preserve">.   </w:t>
      </w:r>
    </w:p>
    <w:p w14:paraId="061B680F" w14:textId="59C96B36" w:rsidR="00B538BB" w:rsidRDefault="00B538BB" w:rsidP="0057236A">
      <w:pPr>
        <w:spacing w:line="480" w:lineRule="auto"/>
        <w:rPr>
          <w:rFonts w:ascii="Times New Roman" w:hAnsi="Times New Roman" w:cs="Times New Roman"/>
        </w:rPr>
      </w:pPr>
      <w:r>
        <w:rPr>
          <w:rFonts w:ascii="Times New Roman" w:hAnsi="Times New Roman" w:cs="Times New Roman"/>
        </w:rPr>
        <w:tab/>
        <w:t xml:space="preserve">Our analysis was restricted to a critical subset of “congruent goal” trials.  We defined these according to two characteristics: they immediately followed a low-probability transition to green, and they did not present participants with the Stage 1 choice that they had chosen on the previous trial.  </w:t>
      </w:r>
      <w:r w:rsidRPr="00BD641E">
        <w:rPr>
          <w:rFonts w:ascii="Times New Roman" w:hAnsi="Times New Roman" w:cs="Times New Roman"/>
        </w:rPr>
        <w:t>We defined the “model-free goal value” as the reward obtained on the previous trial; that is, the most recent reward that immediately followed selection of the relevant goal.</w:t>
      </w:r>
      <w:r>
        <w:rPr>
          <w:rFonts w:ascii="Times New Roman" w:hAnsi="Times New Roman" w:cs="Times New Roman"/>
        </w:rPr>
        <w:t xml:space="preserve">  </w:t>
      </w:r>
      <w:r w:rsidRPr="000E209A">
        <w:rPr>
          <w:rFonts w:ascii="Times New Roman" w:hAnsi="Times New Roman" w:cs="Times New Roman"/>
        </w:rPr>
        <w:t>Although formal approaches to model-free reinforcement learning (e.g. Q learning) typically estimate value according to a geometrically-weighted sum of all past rewards</w:t>
      </w:r>
      <w:r w:rsidR="00FB6C99">
        <w:rPr>
          <w:rFonts w:ascii="Times New Roman" w:hAnsi="Times New Roman" w:cs="Times New Roman"/>
          <w:vertAlign w:val="superscript"/>
        </w:rPr>
        <w:t>9</w:t>
      </w:r>
      <w:r w:rsidRPr="000E209A">
        <w:rPr>
          <w:rFonts w:ascii="Times New Roman" w:hAnsi="Times New Roman" w:cs="Times New Roman"/>
        </w:rPr>
        <w:t xml:space="preserve">, past experimental research indicates </w:t>
      </w:r>
      <w:r w:rsidRPr="000E209A">
        <w:rPr>
          <w:rFonts w:ascii="Times New Roman" w:hAnsi="Times New Roman" w:cs="Times New Roman"/>
        </w:rPr>
        <w:lastRenderedPageBreak/>
        <w:t>more robust statistical estimates of model-free value assignment under the simplifying assumption that the most recent reward experience</w:t>
      </w:r>
      <w:r>
        <w:rPr>
          <w:rFonts w:ascii="Times New Roman" w:hAnsi="Times New Roman" w:cs="Times New Roman"/>
        </w:rPr>
        <w:t xml:space="preserve"> dominates value representation</w:t>
      </w:r>
      <w:ins w:id="59" w:author="Adam Morris" w:date="2015-01-14T14:21:00Z">
        <w:r w:rsidR="00BD0423">
          <w:rPr>
            <w:rFonts w:ascii="Times New Roman" w:hAnsi="Times New Roman" w:cs="Times New Roman"/>
          </w:rPr>
          <w:t>.</w:t>
        </w:r>
      </w:ins>
      <w:del w:id="60" w:author="Adam Morris" w:date="2015-01-14T14:21:00Z">
        <w:r w:rsidDel="00BD0423">
          <w:rPr>
            <w:rFonts w:ascii="Times New Roman" w:hAnsi="Times New Roman" w:cs="Times New Roman"/>
          </w:rPr>
          <w:delText xml:space="preserve">, and </w:delText>
        </w:r>
      </w:del>
      <w:ins w:id="61" w:author="Adam Morris" w:date="2015-01-14T14:21:00Z">
        <w:r w:rsidR="00BD0423">
          <w:rPr>
            <w:rFonts w:ascii="Times New Roman" w:hAnsi="Times New Roman" w:cs="Times New Roman"/>
          </w:rPr>
          <w:t xml:space="preserve"> T</w:t>
        </w:r>
      </w:ins>
      <w:del w:id="62" w:author="Adam Morris" w:date="2015-01-14T14:21:00Z">
        <w:r w:rsidDel="00BD0423">
          <w:rPr>
            <w:rFonts w:ascii="Times New Roman" w:hAnsi="Times New Roman" w:cs="Times New Roman"/>
          </w:rPr>
          <w:delText>t</w:delText>
        </w:r>
      </w:del>
      <w:r w:rsidRPr="000E209A">
        <w:rPr>
          <w:rFonts w:ascii="Times New Roman" w:hAnsi="Times New Roman" w:cs="Times New Roman"/>
        </w:rPr>
        <w:t>his estimation technique has been used in past studies of stochastic sequential decision-making paradigms</w:t>
      </w:r>
      <w:r w:rsidR="00FB6C99">
        <w:rPr>
          <w:rFonts w:ascii="Times New Roman" w:hAnsi="Times New Roman" w:cs="Times New Roman"/>
          <w:vertAlign w:val="superscript"/>
        </w:rPr>
        <w:t>4</w:t>
      </w:r>
      <w:proofErr w:type="gramStart"/>
      <w:r w:rsidR="00FB6C99">
        <w:rPr>
          <w:rFonts w:ascii="Times New Roman" w:hAnsi="Times New Roman" w:cs="Times New Roman"/>
          <w:vertAlign w:val="superscript"/>
        </w:rPr>
        <w:t>,10</w:t>
      </w:r>
      <w:proofErr w:type="gramEnd"/>
      <w:r w:rsidRPr="000E209A">
        <w:rPr>
          <w:rFonts w:ascii="Times New Roman" w:hAnsi="Times New Roman" w:cs="Times New Roman"/>
        </w:rPr>
        <w:t>.  In order to further validate this analytic approach, below we show that it successfully recovers evidence for model-free value assignment to goal selection from the data generated by a formal computational model of our hy</w:t>
      </w:r>
      <w:r>
        <w:rPr>
          <w:rFonts w:ascii="Times New Roman" w:hAnsi="Times New Roman" w:cs="Times New Roman"/>
        </w:rPr>
        <w:t>pothesized mechanism.</w:t>
      </w:r>
    </w:p>
    <w:p w14:paraId="6473C51D" w14:textId="3EA3F3F4" w:rsidR="00B538BB" w:rsidRPr="000E209A"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 xml:space="preserve">As </w:t>
      </w:r>
      <w:ins w:id="63" w:author="Adam Morris" w:date="2015-01-14T14:21:00Z">
        <w:r w:rsidR="00BD0423">
          <w:rPr>
            <w:rFonts w:ascii="Times New Roman" w:hAnsi="Times New Roman" w:cs="Times New Roman"/>
          </w:rPr>
          <w:t xml:space="preserve">a </w:t>
        </w:r>
      </w:ins>
      <w:r w:rsidRPr="000E209A">
        <w:rPr>
          <w:rFonts w:ascii="Times New Roman" w:hAnsi="Times New Roman" w:cs="Times New Roman"/>
        </w:rPr>
        <w:t>course-grained analysis, for each participant we computed the proportion of congruent</w:t>
      </w:r>
      <w:ins w:id="64" w:author="Adam Morris" w:date="2015-01-14T14:29:00Z">
        <w:r w:rsidR="00C058BE">
          <w:rPr>
            <w:rFonts w:ascii="Times New Roman" w:hAnsi="Times New Roman" w:cs="Times New Roman"/>
          </w:rPr>
          <w:t>-</w:t>
        </w:r>
      </w:ins>
      <w:del w:id="65" w:author="Adam Morris" w:date="2015-01-14T14:29:00Z">
        <w:r w:rsidRPr="000E209A" w:rsidDel="00C058BE">
          <w:rPr>
            <w:rFonts w:ascii="Times New Roman" w:hAnsi="Times New Roman" w:cs="Times New Roman"/>
          </w:rPr>
          <w:delText xml:space="preserve"> </w:delText>
        </w:r>
      </w:del>
      <w:r w:rsidRPr="000E209A">
        <w:rPr>
          <w:rFonts w:ascii="Times New Roman" w:hAnsi="Times New Roman" w:cs="Times New Roman"/>
        </w:rPr>
        <w:t xml:space="preserve">goal trials on which they maintained their choice of goal, comparing trials on which model-free goal value was less than 0 (i.e. goal selection was followed by punishment) to trials on which the mean choice when it was greater than 0 (i.e. goal selection was followed by reward).  We then compared these proportions across participants using a repeated measures t-test.  </w:t>
      </w:r>
    </w:p>
    <w:p w14:paraId="485DE48E" w14:textId="71724E5D" w:rsidR="00B538BB" w:rsidRPr="000E209A" w:rsidRDefault="00B538BB" w:rsidP="00247284">
      <w:pPr>
        <w:spacing w:line="480" w:lineRule="auto"/>
        <w:ind w:firstLine="720"/>
        <w:rPr>
          <w:rFonts w:ascii="Times New Roman" w:hAnsi="Times New Roman" w:cs="Times New Roman"/>
        </w:rPr>
      </w:pPr>
      <w:r>
        <w:rPr>
          <w:rFonts w:ascii="Times New Roman" w:hAnsi="Times New Roman" w:cs="Times New Roman"/>
        </w:rPr>
        <w:t>A</w:t>
      </w:r>
      <w:r w:rsidRPr="000E209A">
        <w:rPr>
          <w:rFonts w:ascii="Times New Roman" w:hAnsi="Times New Roman" w:cs="Times New Roman"/>
        </w:rPr>
        <w:t>s a more granular test, we regressed choice on the model-free goal value using a logistic mixed-effects model, estimating both random intercepts and random slopes at the subject level.</w:t>
      </w:r>
      <w:r>
        <w:rPr>
          <w:rFonts w:ascii="Times New Roman" w:hAnsi="Times New Roman" w:cs="Times New Roman"/>
        </w:rPr>
        <w:t xml:space="preserve">  Our results, presented in Supplementary Information, confirmed those obtained by course-grained analyses.  To </w:t>
      </w:r>
      <w:r w:rsidRPr="000E209A">
        <w:rPr>
          <w:rFonts w:ascii="Times New Roman" w:hAnsi="Times New Roman" w:cs="Times New Roman"/>
        </w:rPr>
        <w:t xml:space="preserve">definitively rule out any influence from a pure model-based or model-free system, we estimated a second mixed-effects model with approximate model-based and model-free action values as additional </w:t>
      </w:r>
      <w:proofErr w:type="spellStart"/>
      <w:r w:rsidRPr="000E209A">
        <w:rPr>
          <w:rFonts w:ascii="Times New Roman" w:hAnsi="Times New Roman" w:cs="Times New Roman"/>
        </w:rPr>
        <w:t>regressors</w:t>
      </w:r>
      <w:proofErr w:type="spellEnd"/>
      <w:r w:rsidRPr="000E209A">
        <w:rPr>
          <w:rFonts w:ascii="Times New Roman" w:hAnsi="Times New Roman" w:cs="Times New Roman"/>
        </w:rPr>
        <w:t xml:space="preserve">.  </w:t>
      </w:r>
      <w:commentRangeStart w:id="66"/>
      <w:r w:rsidRPr="000E209A">
        <w:rPr>
          <w:rFonts w:ascii="Times New Roman" w:hAnsi="Times New Roman" w:cs="Times New Roman"/>
        </w:rPr>
        <w:t xml:space="preserve">Consistent with our analytic approach, </w:t>
      </w:r>
      <w:ins w:id="67" w:author="Adam Morris" w:date="2015-01-14T14:23:00Z">
        <w:r w:rsidR="007A3646">
          <w:rPr>
            <w:rFonts w:ascii="Times New Roman" w:hAnsi="Times New Roman" w:cs="Times New Roman"/>
          </w:rPr>
          <w:t xml:space="preserve">we </w:t>
        </w:r>
      </w:ins>
      <w:ins w:id="68" w:author="Adam Morris" w:date="2015-01-14T14:26:00Z">
        <w:r w:rsidR="007A3646">
          <w:rPr>
            <w:rFonts w:ascii="Times New Roman" w:hAnsi="Times New Roman" w:cs="Times New Roman"/>
          </w:rPr>
          <w:t>defined</w:t>
        </w:r>
      </w:ins>
      <w:ins w:id="69" w:author="Adam Morris" w:date="2015-01-14T14:23:00Z">
        <w:r w:rsidR="007A3646">
          <w:rPr>
            <w:rFonts w:ascii="Times New Roman" w:hAnsi="Times New Roman" w:cs="Times New Roman"/>
          </w:rPr>
          <w:t xml:space="preserve"> </w:t>
        </w:r>
      </w:ins>
      <w:r w:rsidRPr="000E209A">
        <w:rPr>
          <w:rFonts w:ascii="Times New Roman" w:hAnsi="Times New Roman" w:cs="Times New Roman"/>
        </w:rPr>
        <w:t xml:space="preserve">the </w:t>
      </w:r>
      <w:ins w:id="70" w:author="Adam Morris" w:date="2015-01-14T14:26:00Z">
        <w:r w:rsidR="007A3646">
          <w:rPr>
            <w:rFonts w:ascii="Times New Roman" w:hAnsi="Times New Roman" w:cs="Times New Roman"/>
          </w:rPr>
          <w:t>“</w:t>
        </w:r>
      </w:ins>
      <w:r w:rsidRPr="000E209A">
        <w:rPr>
          <w:rFonts w:ascii="Times New Roman" w:hAnsi="Times New Roman" w:cs="Times New Roman"/>
        </w:rPr>
        <w:t>model-based value</w:t>
      </w:r>
      <w:ins w:id="71" w:author="Adam Morris" w:date="2015-01-14T14:26:00Z">
        <w:r w:rsidR="007A3646">
          <w:rPr>
            <w:rFonts w:ascii="Times New Roman" w:hAnsi="Times New Roman" w:cs="Times New Roman"/>
          </w:rPr>
          <w:t>”</w:t>
        </w:r>
      </w:ins>
      <w:r w:rsidRPr="000E209A">
        <w:rPr>
          <w:rFonts w:ascii="Times New Roman" w:hAnsi="Times New Roman" w:cs="Times New Roman"/>
        </w:rPr>
        <w:t xml:space="preserve"> of an action with a certain color goal </w:t>
      </w:r>
      <w:del w:id="72" w:author="Adam Morris" w:date="2015-01-14T14:26:00Z">
        <w:r w:rsidRPr="000E209A" w:rsidDel="007A3646">
          <w:rPr>
            <w:rFonts w:ascii="Times New Roman" w:hAnsi="Times New Roman" w:cs="Times New Roman"/>
          </w:rPr>
          <w:delText>was approximated by</w:delText>
        </w:r>
      </w:del>
      <w:ins w:id="73" w:author="Adam Morris" w:date="2015-01-14T14:26:00Z">
        <w:r w:rsidR="007A3646">
          <w:rPr>
            <w:rFonts w:ascii="Times New Roman" w:hAnsi="Times New Roman" w:cs="Times New Roman"/>
          </w:rPr>
          <w:t>as</w:t>
        </w:r>
      </w:ins>
      <w:r w:rsidRPr="000E209A">
        <w:rPr>
          <w:rFonts w:ascii="Times New Roman" w:hAnsi="Times New Roman" w:cs="Times New Roman"/>
        </w:rPr>
        <w:t xml:space="preserve"> the last reward </w:t>
      </w:r>
      <w:del w:id="74" w:author="Adam Morris" w:date="2015-01-14T14:22:00Z">
        <w:r w:rsidRPr="000E209A" w:rsidDel="00BD0423">
          <w:rPr>
            <w:rFonts w:ascii="Times New Roman" w:hAnsi="Times New Roman" w:cs="Times New Roman"/>
          </w:rPr>
          <w:delText xml:space="preserve">that </w:delText>
        </w:r>
      </w:del>
      <w:r w:rsidRPr="000E209A">
        <w:rPr>
          <w:rFonts w:ascii="Times New Roman" w:hAnsi="Times New Roman" w:cs="Times New Roman"/>
        </w:rPr>
        <w:t xml:space="preserve">the subject received from that color.  </w:t>
      </w:r>
      <w:ins w:id="75" w:author="Adam Morris" w:date="2015-01-14T14:26:00Z">
        <w:r w:rsidR="007A3646">
          <w:rPr>
            <w:rFonts w:ascii="Times New Roman" w:hAnsi="Times New Roman" w:cs="Times New Roman"/>
          </w:rPr>
          <w:t xml:space="preserve">We defined </w:t>
        </w:r>
      </w:ins>
      <w:del w:id="76" w:author="Adam Morris" w:date="2015-01-14T14:27:00Z">
        <w:r w:rsidRPr="000E209A" w:rsidDel="007A3646">
          <w:rPr>
            <w:rFonts w:ascii="Times New Roman" w:hAnsi="Times New Roman" w:cs="Times New Roman"/>
          </w:rPr>
          <w:delText>T</w:delText>
        </w:r>
      </w:del>
      <w:ins w:id="77" w:author="Adam Morris" w:date="2015-01-14T14:27:00Z">
        <w:r w:rsidR="007A3646">
          <w:rPr>
            <w:rFonts w:ascii="Times New Roman" w:hAnsi="Times New Roman" w:cs="Times New Roman"/>
          </w:rPr>
          <w:t>t</w:t>
        </w:r>
      </w:ins>
      <w:r w:rsidRPr="000E209A">
        <w:rPr>
          <w:rFonts w:ascii="Times New Roman" w:hAnsi="Times New Roman" w:cs="Times New Roman"/>
        </w:rPr>
        <w:t xml:space="preserve">he </w:t>
      </w:r>
      <w:ins w:id="78" w:author="Adam Morris" w:date="2015-01-14T14:27:00Z">
        <w:r w:rsidR="007A3646">
          <w:rPr>
            <w:rFonts w:ascii="Times New Roman" w:hAnsi="Times New Roman" w:cs="Times New Roman"/>
          </w:rPr>
          <w:t>“</w:t>
        </w:r>
      </w:ins>
      <w:r w:rsidRPr="000E209A">
        <w:rPr>
          <w:rFonts w:ascii="Times New Roman" w:hAnsi="Times New Roman" w:cs="Times New Roman"/>
        </w:rPr>
        <w:t>model-free value</w:t>
      </w:r>
      <w:ins w:id="79" w:author="Adam Morris" w:date="2015-01-14T14:27:00Z">
        <w:r w:rsidR="007A3646">
          <w:rPr>
            <w:rFonts w:ascii="Times New Roman" w:hAnsi="Times New Roman" w:cs="Times New Roman"/>
          </w:rPr>
          <w:t>”</w:t>
        </w:r>
      </w:ins>
      <w:r w:rsidRPr="000E209A">
        <w:rPr>
          <w:rFonts w:ascii="Times New Roman" w:hAnsi="Times New Roman" w:cs="Times New Roman"/>
        </w:rPr>
        <w:t xml:space="preserve"> of an action </w:t>
      </w:r>
      <w:del w:id="80" w:author="Adam Morris" w:date="2015-01-14T14:27:00Z">
        <w:r w:rsidRPr="000E209A" w:rsidDel="007A3646">
          <w:rPr>
            <w:rFonts w:ascii="Times New Roman" w:hAnsi="Times New Roman" w:cs="Times New Roman"/>
          </w:rPr>
          <w:delText>was approximated by</w:delText>
        </w:r>
      </w:del>
      <w:ins w:id="81" w:author="Adam Morris" w:date="2015-01-14T14:27:00Z">
        <w:r w:rsidR="007A3646">
          <w:rPr>
            <w:rFonts w:ascii="Times New Roman" w:hAnsi="Times New Roman" w:cs="Times New Roman"/>
          </w:rPr>
          <w:t>as</w:t>
        </w:r>
      </w:ins>
      <w:r w:rsidRPr="000E209A">
        <w:rPr>
          <w:rFonts w:ascii="Times New Roman" w:hAnsi="Times New Roman" w:cs="Times New Roman"/>
        </w:rPr>
        <w:t xml:space="preserve"> the </w:t>
      </w:r>
      <w:ins w:id="82" w:author="Adam Morris" w:date="2015-01-14T14:27:00Z">
        <w:r w:rsidR="007A3646">
          <w:rPr>
            <w:rFonts w:ascii="Times New Roman" w:hAnsi="Times New Roman" w:cs="Times New Roman"/>
          </w:rPr>
          <w:t xml:space="preserve">last </w:t>
        </w:r>
      </w:ins>
      <w:r w:rsidRPr="000E209A">
        <w:rPr>
          <w:rFonts w:ascii="Times New Roman" w:hAnsi="Times New Roman" w:cs="Times New Roman"/>
        </w:rPr>
        <w:t xml:space="preserve">reward </w:t>
      </w:r>
      <w:del w:id="83" w:author="Adam Morris" w:date="2015-01-14T14:23:00Z">
        <w:r w:rsidRPr="000E209A" w:rsidDel="00BD0423">
          <w:rPr>
            <w:rFonts w:ascii="Times New Roman" w:hAnsi="Times New Roman" w:cs="Times New Roman"/>
          </w:rPr>
          <w:delText>received the last time the subject selected that action</w:delText>
        </w:r>
      </w:del>
      <w:ins w:id="84" w:author="Adam Morris" w:date="2015-01-14T14:23:00Z">
        <w:r w:rsidR="00BD0423">
          <w:rPr>
            <w:rFonts w:ascii="Times New Roman" w:hAnsi="Times New Roman" w:cs="Times New Roman"/>
          </w:rPr>
          <w:t xml:space="preserve">the subject </w:t>
        </w:r>
        <w:r w:rsidR="00BD0423">
          <w:rPr>
            <w:rFonts w:ascii="Times New Roman" w:hAnsi="Times New Roman" w:cs="Times New Roman"/>
          </w:rPr>
          <w:lastRenderedPageBreak/>
          <w:t>received from selecting that action</w:t>
        </w:r>
      </w:ins>
      <w:r w:rsidRPr="000E209A">
        <w:rPr>
          <w:rFonts w:ascii="Times New Roman" w:hAnsi="Times New Roman" w:cs="Times New Roman"/>
        </w:rPr>
        <w:t>.</w:t>
      </w:r>
      <w:commentRangeEnd w:id="66"/>
      <w:r w:rsidR="007A3646">
        <w:rPr>
          <w:rStyle w:val="CommentReference"/>
        </w:rPr>
        <w:commentReference w:id="66"/>
      </w:r>
      <w:r w:rsidRPr="000E209A">
        <w:rPr>
          <w:rFonts w:ascii="Times New Roman" w:hAnsi="Times New Roman" w:cs="Times New Roman"/>
        </w:rPr>
        <w:t xml:space="preserve">  In each case, convergence of our statistical model depended upon discounting reward values; we implemented a discounting parameter of </w:t>
      </w:r>
      <w:r w:rsidRPr="000E209A">
        <w:rPr>
          <w:rFonts w:ascii="Cambria Math" w:hAnsi="Cambria Math" w:cs="Cambria Math"/>
          <w:i/>
        </w:rPr>
        <w:t>𝛾</w:t>
      </w:r>
      <w:r w:rsidRPr="000E209A">
        <w:rPr>
          <w:rFonts w:ascii="Times New Roman" w:hAnsi="Times New Roman" w:cs="Times New Roman"/>
          <w:i/>
        </w:rPr>
        <w:t xml:space="preserve">= </w:t>
      </w:r>
      <w:r w:rsidRPr="000E209A">
        <w:rPr>
          <w:rFonts w:ascii="Times New Roman" w:hAnsi="Times New Roman" w:cs="Times New Roman"/>
        </w:rPr>
        <w:t>.85 per trial.</w:t>
      </w:r>
    </w:p>
    <w:p w14:paraId="5515E850" w14:textId="77777777" w:rsidR="00B538BB" w:rsidRPr="000E209A" w:rsidRDefault="00B538BB" w:rsidP="00247284">
      <w:pPr>
        <w:spacing w:line="480" w:lineRule="auto"/>
        <w:ind w:firstLine="720"/>
        <w:rPr>
          <w:rFonts w:ascii="Times New Roman" w:hAnsi="Times New Roman" w:cs="Times New Roman"/>
        </w:rPr>
      </w:pPr>
      <w:commentRangeStart w:id="85"/>
      <w:r w:rsidRPr="000E209A">
        <w:rPr>
          <w:rFonts w:ascii="Times New Roman" w:hAnsi="Times New Roman" w:cs="Times New Roman"/>
        </w:rPr>
        <w:t xml:space="preserve">These two values, model-based and model-free action, were computed for both available Stage 1 options for each critical trial.  Then, the model-based value of the action </w:t>
      </w:r>
      <w:r>
        <w:rPr>
          <w:rFonts w:ascii="Times New Roman" w:hAnsi="Times New Roman" w:cs="Times New Roman"/>
        </w:rPr>
        <w:t>that</w:t>
      </w:r>
      <w:r w:rsidRPr="000E209A">
        <w:rPr>
          <w:rFonts w:ascii="Times New Roman" w:hAnsi="Times New Roman" w:cs="Times New Roman"/>
        </w:rPr>
        <w:t xml:space="preserve"> the subject did not choose was subtracted from the model-based value of the action </w:t>
      </w:r>
      <w:r>
        <w:rPr>
          <w:rFonts w:ascii="Times New Roman" w:hAnsi="Times New Roman" w:cs="Times New Roman"/>
        </w:rPr>
        <w:t>that</w:t>
      </w:r>
      <w:r w:rsidRPr="000E209A">
        <w:rPr>
          <w:rFonts w:ascii="Times New Roman" w:hAnsi="Times New Roman" w:cs="Times New Roman"/>
        </w:rPr>
        <w:t xml:space="preserve"> the subject did choose (in accordance with the coding scheme of the dependent variable), and the resulting single relative value became the model-based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 the mixed-effects model.  The same procedure was applied to the model-free values.  Therefore, the second mixed-effect model had three </w:t>
      </w:r>
      <w:proofErr w:type="spellStart"/>
      <w:r w:rsidRPr="000E209A">
        <w:rPr>
          <w:rFonts w:ascii="Times New Roman" w:hAnsi="Times New Roman" w:cs="Times New Roman"/>
        </w:rPr>
        <w:t>regressors</w:t>
      </w:r>
      <w:proofErr w:type="spellEnd"/>
      <w:r w:rsidRPr="000E209A">
        <w:rPr>
          <w:rFonts w:ascii="Times New Roman" w:hAnsi="Times New Roman" w:cs="Times New Roman"/>
        </w:rPr>
        <w:t>: model-based, model-free, and model-free goal.</w:t>
      </w:r>
      <w:commentRangeEnd w:id="85"/>
      <w:r w:rsidR="007A3646">
        <w:rPr>
          <w:rStyle w:val="CommentReference"/>
        </w:rPr>
        <w:commentReference w:id="85"/>
      </w:r>
    </w:p>
    <w:p w14:paraId="447E1EE7" w14:textId="77777777" w:rsidR="00B538BB"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 xml:space="preserve">We used the Wald test to derive the significance of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 the mixed-effects models.  We also estimated null models (the full model with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removed), and performed both likelihood ratio tests and parametric bootstrap analyses to assess whether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increased the model’s likelihood enough to justify inclusion.</w:t>
      </w:r>
      <w:r>
        <w:rPr>
          <w:rFonts w:ascii="Times New Roman" w:hAnsi="Times New Roman" w:cs="Times New Roman"/>
        </w:rPr>
        <w:t xml:space="preserve">  </w:t>
      </w:r>
    </w:p>
    <w:p w14:paraId="35745597" w14:textId="24C8FF00" w:rsidR="00B538BB" w:rsidRPr="000E209A"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All mixed</w:t>
      </w:r>
      <w:ins w:id="86" w:author="Adam Morris" w:date="2015-01-14T14:28:00Z">
        <w:r w:rsidR="007A3646">
          <w:rPr>
            <w:rFonts w:ascii="Times New Roman" w:hAnsi="Times New Roman" w:cs="Times New Roman"/>
          </w:rPr>
          <w:t>-</w:t>
        </w:r>
      </w:ins>
      <w:del w:id="87" w:author="Adam Morris" w:date="2015-01-14T14:28:00Z">
        <w:r w:rsidRPr="000E209A" w:rsidDel="007A3646">
          <w:rPr>
            <w:rFonts w:ascii="Times New Roman" w:hAnsi="Times New Roman" w:cs="Times New Roman"/>
          </w:rPr>
          <w:delText xml:space="preserve"> </w:delText>
        </w:r>
      </w:del>
      <w:r w:rsidRPr="000E209A">
        <w:rPr>
          <w:rFonts w:ascii="Times New Roman" w:hAnsi="Times New Roman" w:cs="Times New Roman"/>
        </w:rPr>
        <w:t>effect</w:t>
      </w:r>
      <w:ins w:id="88" w:author="Adam Morris" w:date="2015-01-14T14:28:00Z">
        <w:r w:rsidR="007A3646">
          <w:rPr>
            <w:rFonts w:ascii="Times New Roman" w:hAnsi="Times New Roman" w:cs="Times New Roman"/>
          </w:rPr>
          <w:t>s</w:t>
        </w:r>
      </w:ins>
      <w:r w:rsidRPr="000E209A">
        <w:rPr>
          <w:rFonts w:ascii="Times New Roman" w:hAnsi="Times New Roman" w:cs="Times New Roman"/>
        </w:rPr>
        <w:t xml:space="preserve"> analyses were conducted in R</w:t>
      </w:r>
      <w:r w:rsidR="00FB6C99">
        <w:rPr>
          <w:rFonts w:ascii="Times New Roman" w:hAnsi="Times New Roman" w:cs="Times New Roman"/>
          <w:vertAlign w:val="superscript"/>
        </w:rPr>
        <w:t>31</w:t>
      </w:r>
      <w:r w:rsidRPr="000E209A">
        <w:rPr>
          <w:rFonts w:ascii="Times New Roman" w:hAnsi="Times New Roman" w:cs="Times New Roman"/>
        </w:rPr>
        <w:t>, making use of the lme4 linear mixed effects package</w:t>
      </w:r>
      <w:r w:rsidR="00FB6C99">
        <w:rPr>
          <w:rFonts w:ascii="Times New Roman" w:hAnsi="Times New Roman" w:cs="Times New Roman"/>
          <w:vertAlign w:val="superscript"/>
        </w:rPr>
        <w:t>32</w:t>
      </w:r>
      <w:r w:rsidRPr="000E209A">
        <w:rPr>
          <w:rFonts w:ascii="Times New Roman" w:hAnsi="Times New Roman" w:cs="Times New Roman"/>
        </w:rPr>
        <w:t>.</w:t>
      </w:r>
    </w:p>
    <w:p w14:paraId="4B045B3F" w14:textId="77777777" w:rsidR="00B538BB" w:rsidRDefault="00B538BB" w:rsidP="0057236A">
      <w:pPr>
        <w:spacing w:line="480" w:lineRule="auto"/>
        <w:rPr>
          <w:rFonts w:ascii="Times New Roman" w:hAnsi="Times New Roman" w:cs="Times New Roman"/>
        </w:rPr>
      </w:pPr>
    </w:p>
    <w:p w14:paraId="012D4E1E" w14:textId="1E14B69F" w:rsidR="00B538BB" w:rsidRPr="00247284" w:rsidRDefault="00B538BB" w:rsidP="00247284">
      <w:pPr>
        <w:spacing w:line="480" w:lineRule="auto"/>
        <w:rPr>
          <w:rFonts w:ascii="Times New Roman" w:hAnsi="Times New Roman" w:cs="Times New Roman"/>
          <w:b/>
        </w:rPr>
      </w:pPr>
      <w:proofErr w:type="gramStart"/>
      <w:r w:rsidRPr="00247284">
        <w:rPr>
          <w:rFonts w:ascii="Times New Roman" w:hAnsi="Times New Roman" w:cs="Times New Roman"/>
          <w:b/>
        </w:rPr>
        <w:t>Model</w:t>
      </w:r>
      <w:r>
        <w:rPr>
          <w:rFonts w:ascii="Times New Roman" w:hAnsi="Times New Roman" w:cs="Times New Roman"/>
          <w:b/>
        </w:rPr>
        <w:t xml:space="preserve">  </w:t>
      </w:r>
      <w:r w:rsidRPr="00247284">
        <w:rPr>
          <w:rFonts w:ascii="Times New Roman" w:eastAsia="MS Mincho" w:hAnsi="Times New Roman" w:cs="Times New Roman"/>
        </w:rPr>
        <w:t>To</w:t>
      </w:r>
      <w:proofErr w:type="gramEnd"/>
      <w:r w:rsidRPr="00247284">
        <w:rPr>
          <w:rFonts w:ascii="Times New Roman" w:eastAsia="MS Mincho" w:hAnsi="Times New Roman" w:cs="Times New Roman"/>
        </w:rPr>
        <w:t xml:space="preserve"> validate our analytic approach</w:t>
      </w:r>
      <w:ins w:id="89" w:author="Adam Morris" w:date="2015-01-14T14:30:00Z">
        <w:r w:rsidR="00C058BE">
          <w:rPr>
            <w:rFonts w:ascii="Times New Roman" w:eastAsia="MS Mincho" w:hAnsi="Times New Roman" w:cs="Times New Roman"/>
          </w:rPr>
          <w:t>,</w:t>
        </w:r>
      </w:ins>
      <w:r w:rsidRPr="00247284">
        <w:rPr>
          <w:rFonts w:ascii="Times New Roman" w:eastAsia="MS Mincho" w:hAnsi="Times New Roman" w:cs="Times New Roman"/>
        </w:rPr>
        <w:t xml:space="preserve"> we </w:t>
      </w:r>
      <w:r>
        <w:rPr>
          <w:rFonts w:ascii="Times New Roman" w:eastAsia="MS Mincho" w:hAnsi="Times New Roman" w:cs="Times New Roman"/>
        </w:rPr>
        <w:t>specified</w:t>
      </w:r>
      <w:r w:rsidRPr="00247284">
        <w:rPr>
          <w:rFonts w:ascii="Times New Roman" w:eastAsia="MS Mincho" w:hAnsi="Times New Roman" w:cs="Times New Roman"/>
        </w:rPr>
        <w:t xml:space="preserve"> a computational model of learning and choice</w:t>
      </w:r>
      <w:r>
        <w:rPr>
          <w:rFonts w:ascii="Times New Roman" w:eastAsia="MS Mincho" w:hAnsi="Times New Roman" w:cs="Times New Roman"/>
        </w:rPr>
        <w:t xml:space="preserve"> embodying habitual control of goal selection.  This model included</w:t>
      </w:r>
      <w:r w:rsidRPr="00247284">
        <w:rPr>
          <w:rFonts w:ascii="Times New Roman" w:eastAsia="MS Mincho" w:hAnsi="Times New Roman" w:cs="Times New Roman"/>
        </w:rPr>
        <w:t xml:space="preserve"> traditional model-based and model-free control, along with </w:t>
      </w:r>
      <w:r>
        <w:rPr>
          <w:rFonts w:ascii="Times New Roman" w:eastAsia="MS Mincho" w:hAnsi="Times New Roman" w:cs="Times New Roman"/>
        </w:rPr>
        <w:t xml:space="preserve">a mechanism </w:t>
      </w:r>
      <w:ins w:id="90" w:author="Adam Morris" w:date="2015-01-14T14:31:00Z">
        <w:r w:rsidR="00C058BE">
          <w:rPr>
            <w:rFonts w:ascii="Times New Roman" w:eastAsia="MS Mincho" w:hAnsi="Times New Roman" w:cs="Times New Roman"/>
          </w:rPr>
          <w:t xml:space="preserve">for </w:t>
        </w:r>
      </w:ins>
      <w:r w:rsidRPr="00247284">
        <w:rPr>
          <w:rFonts w:ascii="Times New Roman" w:eastAsia="MS Mincho" w:hAnsi="Times New Roman" w:cs="Times New Roman"/>
        </w:rPr>
        <w:t xml:space="preserve">model-free </w:t>
      </w:r>
      <w:r>
        <w:rPr>
          <w:rFonts w:ascii="Times New Roman" w:eastAsia="MS Mincho" w:hAnsi="Times New Roman" w:cs="Times New Roman"/>
        </w:rPr>
        <w:t>value update and control over goal selection</w:t>
      </w:r>
      <w:r w:rsidRPr="00247284">
        <w:rPr>
          <w:rFonts w:ascii="Times New Roman" w:eastAsia="MS Mincho" w:hAnsi="Times New Roman" w:cs="Times New Roman"/>
        </w:rPr>
        <w:t xml:space="preserve">.  We used this computational model to </w:t>
      </w:r>
      <w:r w:rsidRPr="00247284">
        <w:rPr>
          <w:rFonts w:ascii="Times New Roman" w:eastAsia="MS Mincho" w:hAnsi="Times New Roman" w:cs="Times New Roman"/>
        </w:rPr>
        <w:lastRenderedPageBreak/>
        <w:t>generate</w:t>
      </w:r>
      <w:r>
        <w:rPr>
          <w:rFonts w:ascii="Times New Roman" w:eastAsia="MS Mincho" w:hAnsi="Times New Roman" w:cs="Times New Roman"/>
        </w:rPr>
        <w:t xml:space="preserve"> simulated data for Experiment 2</w:t>
      </w:r>
      <w:r w:rsidRPr="00247284">
        <w:rPr>
          <w:rFonts w:ascii="Times New Roman" w:eastAsia="MS Mincho" w:hAnsi="Times New Roman" w:cs="Times New Roman"/>
        </w:rPr>
        <w:t xml:space="preserve">, and showed that our observed results were obtained if and only if the computational model included model-free goal </w:t>
      </w:r>
      <w:r>
        <w:rPr>
          <w:rFonts w:ascii="Times New Roman" w:eastAsia="MS Mincho" w:hAnsi="Times New Roman" w:cs="Times New Roman"/>
        </w:rPr>
        <w:t>selection</w:t>
      </w:r>
      <w:r w:rsidRPr="00247284">
        <w:rPr>
          <w:rFonts w:ascii="Times New Roman" w:eastAsia="MS Mincho" w:hAnsi="Times New Roman" w:cs="Times New Roman"/>
        </w:rPr>
        <w:t>.</w:t>
      </w:r>
      <w:r>
        <w:rPr>
          <w:rFonts w:ascii="Times New Roman" w:eastAsia="MS Mincho" w:hAnsi="Times New Roman" w:cs="Times New Roman"/>
        </w:rPr>
        <w:t xml:space="preserve">  The results of this simulation are presented in Supplementary Information.</w:t>
      </w:r>
    </w:p>
    <w:p w14:paraId="421A7A4A" w14:textId="2802DC19" w:rsidR="00B538BB" w:rsidRPr="00247284" w:rsidRDefault="00B538BB" w:rsidP="00247284">
      <w:pPr>
        <w:spacing w:line="480" w:lineRule="auto"/>
        <w:ind w:firstLine="720"/>
        <w:rPr>
          <w:rFonts w:ascii="Times New Roman" w:eastAsia="MS Mincho" w:hAnsi="Times New Roman" w:cs="Times New Roman"/>
          <w:i/>
        </w:rPr>
      </w:pPr>
      <w:r w:rsidRPr="00247284">
        <w:rPr>
          <w:rFonts w:ascii="Times New Roman" w:eastAsia="MS Mincho" w:hAnsi="Times New Roman" w:cs="Times New Roman"/>
        </w:rPr>
        <w:t xml:space="preserve">The game was implemented as a Markov decision process with six states, the initial Stage 1 state and </w:t>
      </w:r>
      <w:del w:id="91" w:author="Adam Morris" w:date="2015-01-14T14:31:00Z">
        <w:r w:rsidRPr="00247284" w:rsidDel="00C058BE">
          <w:rPr>
            <w:rFonts w:ascii="Times New Roman" w:eastAsia="MS Mincho" w:hAnsi="Times New Roman" w:cs="Times New Roman"/>
          </w:rPr>
          <w:delText>then one state for each Stage 2 object</w:delText>
        </w:r>
      </w:del>
      <w:ins w:id="92" w:author="Adam Morris" w:date="2015-01-14T14:31:00Z">
        <w:r w:rsidR="00C058BE">
          <w:rPr>
            <w:rFonts w:ascii="Times New Roman" w:eastAsia="MS Mincho" w:hAnsi="Times New Roman" w:cs="Times New Roman"/>
          </w:rPr>
          <w:t>five Stage 2 states</w:t>
        </w:r>
      </w:ins>
      <w:r w:rsidRPr="00247284">
        <w:rPr>
          <w:rFonts w:ascii="Times New Roman" w:eastAsia="MS Mincho" w:hAnsi="Times New Roman" w:cs="Times New Roman"/>
        </w:rPr>
        <w:t xml:space="preserve">.  </w:t>
      </w:r>
      <w:del w:id="93" w:author="Adam Morris" w:date="2015-01-14T14:31:00Z">
        <w:r w:rsidRPr="00247284" w:rsidDel="00C058BE">
          <w:rPr>
            <w:rFonts w:ascii="Times New Roman" w:eastAsia="MS Mincho" w:hAnsi="Times New Roman" w:cs="Times New Roman"/>
          </w:rPr>
          <w:delText>State 1</w:delText>
        </w:r>
      </w:del>
      <w:ins w:id="94" w:author="Adam Morris" w:date="2015-01-14T14:31:00Z">
        <w:r w:rsidR="00C058BE">
          <w:rPr>
            <w:rFonts w:ascii="Times New Roman" w:eastAsia="MS Mincho" w:hAnsi="Times New Roman" w:cs="Times New Roman"/>
          </w:rPr>
          <w:t>The Stage 1 state</w:t>
        </w:r>
      </w:ins>
      <w:r w:rsidRPr="00247284">
        <w:rPr>
          <w:rFonts w:ascii="Times New Roman" w:eastAsia="MS Mincho" w:hAnsi="Times New Roman" w:cs="Times New Roman"/>
        </w:rPr>
        <w:t xml:space="preserve"> had four possible actions (i.e. the four numbers), only two of which were available on any given trial.  </w:t>
      </w:r>
      <w:del w:id="95" w:author="Adam Morris" w:date="2015-01-14T14:32:00Z">
        <w:r w:rsidRPr="00247284" w:rsidDel="00C058BE">
          <w:rPr>
            <w:rFonts w:ascii="Times New Roman" w:eastAsia="MS Mincho" w:hAnsi="Times New Roman" w:cs="Times New Roman"/>
          </w:rPr>
          <w:delText>States 2-6</w:delText>
        </w:r>
      </w:del>
      <w:ins w:id="96" w:author="Adam Morris" w:date="2015-01-14T14:32:00Z">
        <w:r w:rsidR="00C058BE">
          <w:rPr>
            <w:rFonts w:ascii="Times New Roman" w:eastAsia="MS Mincho" w:hAnsi="Times New Roman" w:cs="Times New Roman"/>
          </w:rPr>
          <w:t>The Stage 2 states</w:t>
        </w:r>
      </w:ins>
      <w:r w:rsidRPr="00247284">
        <w:rPr>
          <w:rFonts w:ascii="Times New Roman" w:eastAsia="MS Mincho" w:hAnsi="Times New Roman" w:cs="Times New Roman"/>
        </w:rPr>
        <w:t xml:space="preserve"> had only one possible action (i.e. clicking on the object), which led to a reward.  The rewards were randomly generated for each agent by the same process as in the behavioral tasks.</w:t>
      </w:r>
    </w:p>
    <w:p w14:paraId="0CD234DD" w14:textId="77777777" w:rsidR="00B538BB" w:rsidRDefault="00B538BB" w:rsidP="00247284">
      <w:pPr>
        <w:spacing w:line="480" w:lineRule="auto"/>
        <w:ind w:firstLine="720"/>
        <w:rPr>
          <w:rFonts w:ascii="Times New Roman" w:eastAsia="MS Mincho" w:hAnsi="Times New Roman" w:cs="Times New Roman"/>
        </w:rPr>
      </w:pPr>
      <w:r w:rsidRPr="00247284">
        <w:rPr>
          <w:rFonts w:ascii="Times New Roman" w:eastAsia="MS Mincho" w:hAnsi="Times New Roman" w:cs="Times New Roman"/>
        </w:rPr>
        <w:t>The agents h</w:t>
      </w:r>
      <w:r>
        <w:rPr>
          <w:rFonts w:ascii="Times New Roman" w:eastAsia="MS Mincho" w:hAnsi="Times New Roman" w:cs="Times New Roman"/>
        </w:rPr>
        <w:t>ad three learning mechanisms.  First, t</w:t>
      </w:r>
      <w:r w:rsidRPr="00247284">
        <w:rPr>
          <w:rFonts w:ascii="Times New Roman" w:eastAsia="MS Mincho" w:hAnsi="Times New Roman" w:cs="Times New Roman"/>
        </w:rPr>
        <w:t>heir model-free reinforcement learning mechanism was the SARSA algorithm with eligibility traces</w:t>
      </w:r>
      <w:r w:rsidR="00FB6C99">
        <w:rPr>
          <w:rFonts w:ascii="Times New Roman" w:eastAsia="MS Mincho" w:hAnsi="Times New Roman" w:cs="Times New Roman"/>
          <w:vertAlign w:val="superscript"/>
        </w:rPr>
        <w:t>9</w:t>
      </w:r>
      <w:r w:rsidRPr="00247284">
        <w:rPr>
          <w:rFonts w:ascii="Times New Roman" w:eastAsia="MS Mincho" w:hAnsi="Times New Roman" w:cs="Times New Roman"/>
        </w:rPr>
        <w:t>.  Agents estimated a model-free value of the state-action pair (</w:t>
      </w:r>
      <w:proofErr w:type="spellStart"/>
      <w:r w:rsidRPr="00247284">
        <w:rPr>
          <w:rFonts w:ascii="Times New Roman" w:eastAsia="MS Mincho" w:hAnsi="Times New Roman" w:cs="Times New Roman"/>
          <w:i/>
        </w:rPr>
        <w:t>s</w:t>
      </w:r>
      <w:proofErr w:type="gramStart"/>
      <w:r w:rsidRPr="00247284">
        <w:rPr>
          <w:rFonts w:ascii="Times New Roman" w:eastAsia="MS Mincho" w:hAnsi="Times New Roman" w:cs="Times New Roman"/>
          <w:i/>
        </w:rPr>
        <w:t>,a</w:t>
      </w:r>
      <w:proofErr w:type="spellEnd"/>
      <w:proofErr w:type="gramEnd"/>
      <w:r w:rsidRPr="00247284">
        <w:rPr>
          <w:rFonts w:ascii="Times New Roman" w:eastAsia="MS Mincho" w:hAnsi="Times New Roman" w:cs="Times New Roman"/>
        </w:rPr>
        <w:t xml:space="preserve">), denoted </w:t>
      </w:r>
      <w:r w:rsidRPr="00247284">
        <w:rPr>
          <w:rFonts w:ascii="Times New Roman" w:eastAsia="MS Mincho" w:hAnsi="Times New Roman" w:cs="Times New Roman"/>
          <w:i/>
        </w:rPr>
        <w:t>MFV</w:t>
      </w:r>
      <w:r w:rsidRPr="00247284">
        <w:rPr>
          <w:rFonts w:ascii="Times New Roman" w:eastAsia="MS Mincho" w:hAnsi="Times New Roman" w:cs="Times New Roman"/>
          <w:i/>
          <w:vertAlign w:val="subscript"/>
        </w:rPr>
        <w:t>(</w:t>
      </w:r>
      <w:proofErr w:type="spellStart"/>
      <w:r w:rsidRPr="00247284">
        <w:rPr>
          <w:rFonts w:ascii="Times New Roman" w:eastAsia="MS Mincho" w:hAnsi="Times New Roman" w:cs="Times New Roman"/>
          <w:i/>
          <w:vertAlign w:val="subscript"/>
        </w:rPr>
        <w:t>s,a</w:t>
      </w:r>
      <w:proofErr w:type="spellEnd"/>
      <w:r w:rsidRPr="00247284">
        <w:rPr>
          <w:rFonts w:ascii="Times New Roman" w:eastAsia="MS Mincho" w:hAnsi="Times New Roman" w:cs="Times New Roman"/>
          <w:i/>
          <w:vertAlign w:val="subscript"/>
        </w:rPr>
        <w:t>)</w:t>
      </w:r>
      <w:r w:rsidRPr="00247284">
        <w:rPr>
          <w:rFonts w:ascii="Times New Roman" w:eastAsia="MS Mincho" w:hAnsi="Times New Roman" w:cs="Times New Roman"/>
        </w:rPr>
        <w:t xml:space="preserve">. </w:t>
      </w:r>
      <w:r w:rsidRPr="00247284">
        <w:rPr>
          <w:rFonts w:ascii="Times New Roman" w:eastAsia="MS Mincho" w:hAnsi="Times New Roman" w:cs="Times New Roman"/>
          <w:i/>
        </w:rPr>
        <w:t xml:space="preserve"> </w:t>
      </w:r>
      <w:r w:rsidRPr="00247284">
        <w:rPr>
          <w:rFonts w:ascii="Times New Roman" w:eastAsia="MS Mincho" w:hAnsi="Times New Roman" w:cs="Times New Roman"/>
        </w:rPr>
        <w:t xml:space="preserve">In Stage 1, agents chose an action </w:t>
      </w:r>
      <w:proofErr w:type="gramStart"/>
      <w:r w:rsidRPr="00247284">
        <w:rPr>
          <w:rFonts w:ascii="Times New Roman" w:eastAsia="MS Mincho" w:hAnsi="Times New Roman" w:cs="Times New Roman"/>
          <w:i/>
        </w:rPr>
        <w:t xml:space="preserve">a </w:t>
      </w:r>
      <w:r w:rsidRPr="00247284">
        <w:rPr>
          <w:rFonts w:ascii="Times New Roman" w:eastAsia="MS Mincho" w:hAnsi="Times New Roman" w:cs="Times New Roman"/>
        </w:rPr>
        <w:t>and</w:t>
      </w:r>
      <w:proofErr w:type="gramEnd"/>
      <w:r w:rsidRPr="00247284">
        <w:rPr>
          <w:rFonts w:ascii="Times New Roman" w:eastAsia="MS Mincho" w:hAnsi="Times New Roman" w:cs="Times New Roman"/>
        </w:rPr>
        <w:t xml:space="preserve"> transitioned to state </w:t>
      </w:r>
      <w:r w:rsidRPr="00247284">
        <w:rPr>
          <w:rFonts w:ascii="Times New Roman" w:eastAsia="MS Mincho" w:hAnsi="Times New Roman" w:cs="Times New Roman"/>
          <w:i/>
        </w:rPr>
        <w:t xml:space="preserve">s.  </w:t>
      </w:r>
      <w:r w:rsidRPr="00247284">
        <w:rPr>
          <w:rFonts w:ascii="Times New Roman" w:eastAsia="MS Mincho" w:hAnsi="Times New Roman" w:cs="Times New Roman"/>
        </w:rPr>
        <w:t xml:space="preserve">The value update for </w:t>
      </w:r>
      <w:proofErr w:type="gramStart"/>
      <w:r w:rsidRPr="00247284">
        <w:rPr>
          <w:rFonts w:ascii="Times New Roman" w:eastAsia="MS Mincho" w:hAnsi="Times New Roman" w:cs="Times New Roman"/>
          <w:i/>
        </w:rPr>
        <w:t>MFV</w:t>
      </w:r>
      <w:r w:rsidRPr="00247284">
        <w:rPr>
          <w:rFonts w:ascii="Times New Roman" w:eastAsia="MS Mincho" w:hAnsi="Times New Roman" w:cs="Times New Roman"/>
          <w:i/>
          <w:vertAlign w:val="subscript"/>
        </w:rPr>
        <w:t>(</w:t>
      </w:r>
      <w:proofErr w:type="gramEnd"/>
      <w:r w:rsidRPr="00247284">
        <w:rPr>
          <w:rFonts w:ascii="Times New Roman" w:eastAsia="MS Mincho" w:hAnsi="Times New Roman" w:cs="Times New Roman"/>
          <w:i/>
          <w:vertAlign w:val="subscript"/>
        </w:rPr>
        <w:t>1,a)</w:t>
      </w:r>
      <w:r w:rsidRPr="00247284">
        <w:rPr>
          <w:rFonts w:ascii="Times New Roman" w:eastAsia="MS Mincho" w:hAnsi="Times New Roman" w:cs="Times New Roman"/>
        </w:rPr>
        <w:t xml:space="preserve"> occurs by temporal difference learning with learning rate </w:t>
      </w:r>
      <m:oMath>
        <m:r>
          <w:rPr>
            <w:rFonts w:ascii="Cambria Math" w:hAnsi="Cambria Math" w:cs="Times New Roman"/>
          </w:rPr>
          <m:t>α</m:t>
        </m:r>
      </m:oMath>
      <w:r w:rsidRPr="00247284">
        <w:rPr>
          <w:rFonts w:ascii="Times New Roman" w:eastAsia="MS Mincho" w:hAnsi="Times New Roman" w:cs="Times New Roman"/>
        </w:rPr>
        <w:t>:</w:t>
      </w:r>
    </w:p>
    <w:p w14:paraId="7742C844" w14:textId="77777777" w:rsidR="00B538BB" w:rsidRPr="00247284" w:rsidRDefault="00B538BB" w:rsidP="00247284">
      <w:pPr>
        <w:spacing w:line="480" w:lineRule="auto"/>
        <w:ind w:firstLine="720"/>
        <w:rPr>
          <w:rFonts w:ascii="Times New Roman" w:hAnsi="Times New Roman" w:cs="Times New Roman"/>
        </w:rPr>
      </w:pPr>
    </w:p>
    <w:p w14:paraId="5809CB91" w14:textId="77777777" w:rsidR="00B538BB" w:rsidRPr="00247284" w:rsidRDefault="00C73982"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oMath>
      </m:oMathPara>
    </w:p>
    <w:p w14:paraId="0AD3650D" w14:textId="77777777" w:rsidR="00B538BB" w:rsidRDefault="00B538BB" w:rsidP="00247284">
      <w:pPr>
        <w:spacing w:line="480" w:lineRule="auto"/>
        <w:rPr>
          <w:rFonts w:ascii="Times New Roman" w:eastAsia="MS Mincho" w:hAnsi="Times New Roman" w:cs="Times New Roman"/>
        </w:rPr>
      </w:pPr>
    </w:p>
    <w:p w14:paraId="6AD8625C"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In stage 2, agents chose the only available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(i.e. clicking on the object) and received reward </w:t>
      </w:r>
      <w:r w:rsidRPr="00247284">
        <w:rPr>
          <w:rFonts w:ascii="Times New Roman" w:eastAsia="MS Mincho" w:hAnsi="Times New Roman" w:cs="Times New Roman"/>
          <w:i/>
        </w:rPr>
        <w:t>r</w:t>
      </w:r>
      <w:r w:rsidRPr="00247284">
        <w:rPr>
          <w:rFonts w:ascii="Times New Roman" w:eastAsia="MS Mincho" w:hAnsi="Times New Roman" w:cs="Times New Roman"/>
        </w:rPr>
        <w:t>.  Again, value update is given by temporal difference learning:</w:t>
      </w:r>
    </w:p>
    <w:p w14:paraId="0A425DEF" w14:textId="77777777" w:rsidR="00B538BB" w:rsidRPr="00247284" w:rsidRDefault="00B538BB" w:rsidP="00247284">
      <w:pPr>
        <w:spacing w:line="480" w:lineRule="auto"/>
        <w:rPr>
          <w:rFonts w:ascii="Times New Roman" w:eastAsia="MS Mincho" w:hAnsi="Times New Roman" w:cs="Times New Roman"/>
        </w:rPr>
      </w:pPr>
    </w:p>
    <w:p w14:paraId="2F1A4CB4" w14:textId="77777777" w:rsidR="00B538BB" w:rsidRPr="00247284" w:rsidRDefault="00C73982"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eastAsia="MS Mincho" w:hAnsi="Cambria Math" w:cs="Times New Roman"/>
            </w:rPr>
            <m:t>)</m:t>
          </m:r>
          <m:r>
            <m:rPr>
              <m:sty m:val="p"/>
            </m:rPr>
            <w:rPr>
              <w:rFonts w:ascii="Cambria Math" w:eastAsia="MS Mincho" w:hAnsi="Cambria Math" w:cs="Times New Roman"/>
            </w:rPr>
            <w:br/>
          </m:r>
        </m:oMath>
      </m:oMathPara>
    </w:p>
    <w:p w14:paraId="1EFD55AE" w14:textId="3B376CCD" w:rsidR="00B538BB" w:rsidRDefault="00B538BB" w:rsidP="00247284">
      <w:pPr>
        <w:spacing w:line="480" w:lineRule="auto"/>
        <w:rPr>
          <w:rFonts w:ascii="Times New Roman" w:eastAsia="MS Mincho" w:hAnsi="Times New Roman" w:cs="Times New Roman"/>
        </w:rPr>
      </w:pPr>
      <w:del w:id="97" w:author="Adam Morris" w:date="2015-01-14T14:32:00Z">
        <w:r w:rsidRPr="00247284" w:rsidDel="00C058BE">
          <w:rPr>
            <w:rFonts w:ascii="Times New Roman" w:eastAsia="MS Mincho" w:hAnsi="Times New Roman" w:cs="Times New Roman"/>
          </w:rPr>
          <w:lastRenderedPageBreak/>
          <w:delText>In addition, in</w:delText>
        </w:r>
      </w:del>
      <w:ins w:id="98" w:author="Adam Morris" w:date="2015-01-14T14:32:00Z">
        <w:r w:rsidR="00C058BE">
          <w:rPr>
            <w:rFonts w:ascii="Times New Roman" w:eastAsia="MS Mincho" w:hAnsi="Times New Roman" w:cs="Times New Roman"/>
          </w:rPr>
          <w:t>In</w:t>
        </w:r>
      </w:ins>
      <w:r w:rsidRPr="00247284">
        <w:rPr>
          <w:rFonts w:ascii="Times New Roman" w:eastAsia="MS Mincho" w:hAnsi="Times New Roman" w:cs="Times New Roman"/>
        </w:rPr>
        <w:t xml:space="preserve"> keeping with prior computational models of stochastic sequential decision-making paradigms</w:t>
      </w:r>
      <w:r w:rsidR="00FB6C99">
        <w:rPr>
          <w:rFonts w:ascii="Times New Roman" w:eastAsia="MS Mincho" w:hAnsi="Times New Roman" w:cs="Times New Roman"/>
          <w:vertAlign w:val="superscript"/>
        </w:rPr>
        <w:t>4</w:t>
      </w:r>
      <w:proofErr w:type="gramStart"/>
      <w:r w:rsidR="00FB6C99">
        <w:rPr>
          <w:rFonts w:ascii="Times New Roman" w:eastAsia="MS Mincho" w:hAnsi="Times New Roman" w:cs="Times New Roman"/>
          <w:vertAlign w:val="superscript"/>
        </w:rPr>
        <w:t>,10</w:t>
      </w:r>
      <w:proofErr w:type="gramEnd"/>
      <w:r w:rsidRPr="00247284">
        <w:rPr>
          <w:rFonts w:ascii="Times New Roman" w:eastAsia="MS Mincho" w:hAnsi="Times New Roman" w:cs="Times New Roman"/>
        </w:rPr>
        <w:t xml:space="preserve">, we </w:t>
      </w:r>
      <w:ins w:id="99" w:author="Adam Morris" w:date="2015-01-14T14:32:00Z">
        <w:r w:rsidR="00C058BE">
          <w:rPr>
            <w:rFonts w:ascii="Times New Roman" w:eastAsia="MS Mincho" w:hAnsi="Times New Roman" w:cs="Times New Roman"/>
          </w:rPr>
          <w:t xml:space="preserve">also </w:t>
        </w:r>
      </w:ins>
      <w:r w:rsidRPr="00247284">
        <w:rPr>
          <w:rFonts w:ascii="Times New Roman" w:eastAsia="MS Mincho" w:hAnsi="Times New Roman" w:cs="Times New Roman"/>
        </w:rPr>
        <w:t xml:space="preserve">implemented an update of Stage 1 value representations following reward by applying an eligibility trace </w:t>
      </w:r>
      <m:oMath>
        <m:r>
          <w:rPr>
            <w:rFonts w:ascii="Cambria Math" w:hAnsi="Cambria Math" w:cs="Times New Roman"/>
          </w:rPr>
          <m:t>λ</m:t>
        </m:r>
      </m:oMath>
      <w:r w:rsidRPr="00247284">
        <w:rPr>
          <w:rFonts w:ascii="Times New Roman" w:eastAsia="MS Mincho" w:hAnsi="Times New Roman" w:cs="Times New Roman"/>
        </w:rPr>
        <w:t>:</w:t>
      </w:r>
    </w:p>
    <w:p w14:paraId="77CCC834" w14:textId="77777777" w:rsidR="00B538BB" w:rsidRPr="00247284" w:rsidRDefault="00B538BB" w:rsidP="00247284">
      <w:pPr>
        <w:spacing w:line="480" w:lineRule="auto"/>
        <w:rPr>
          <w:rFonts w:ascii="Times New Roman" w:eastAsia="MS Mincho" w:hAnsi="Times New Roman" w:cs="Times New Roman"/>
        </w:rPr>
      </w:pPr>
    </w:p>
    <w:p w14:paraId="0629647C" w14:textId="77777777" w:rsidR="00B538BB" w:rsidRPr="00247284" w:rsidRDefault="00B538BB" w:rsidP="00247284">
      <w:pPr>
        <w:spacing w:line="480" w:lineRule="auto"/>
        <w:rPr>
          <w:rFonts w:ascii="Times New Roman" w:eastAsia="MS Mincho"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+λα(r-</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oMath>
      </m:oMathPara>
    </w:p>
    <w:p w14:paraId="7D00AA9B" w14:textId="77777777" w:rsidR="00B538BB" w:rsidRDefault="00B538BB" w:rsidP="00247284">
      <w:pPr>
        <w:spacing w:line="480" w:lineRule="auto"/>
        <w:rPr>
          <w:rFonts w:ascii="Times New Roman" w:eastAsia="MS Mincho" w:hAnsi="Times New Roman" w:cs="Times New Roman"/>
        </w:rPr>
      </w:pPr>
    </w:p>
    <w:p w14:paraId="1D9DFA0A" w14:textId="4F128633" w:rsidR="00B538BB" w:rsidRPr="00247284" w:rsidRDefault="00B538BB" w:rsidP="00247284">
      <w:pPr>
        <w:spacing w:line="480" w:lineRule="auto"/>
        <w:ind w:firstLine="720"/>
        <w:rPr>
          <w:rFonts w:ascii="Times New Roman" w:eastAsia="MS Mincho" w:hAnsi="Times New Roman" w:cs="Times New Roman"/>
        </w:rPr>
      </w:pPr>
      <w:r>
        <w:rPr>
          <w:rFonts w:ascii="Times New Roman" w:eastAsia="MS Mincho" w:hAnsi="Times New Roman" w:cs="Times New Roman"/>
        </w:rPr>
        <w:t>Second, a</w:t>
      </w:r>
      <w:r w:rsidRPr="00247284">
        <w:rPr>
          <w:rFonts w:ascii="Times New Roman" w:eastAsia="MS Mincho" w:hAnsi="Times New Roman" w:cs="Times New Roman"/>
        </w:rPr>
        <w:t xml:space="preserve">gents’ model-based learning mechanism implemented a </w:t>
      </w:r>
      <w:commentRangeStart w:id="100"/>
      <w:r w:rsidRPr="00247284">
        <w:rPr>
          <w:rFonts w:ascii="Times New Roman" w:eastAsia="MS Mincho" w:hAnsi="Times New Roman" w:cs="Times New Roman"/>
        </w:rPr>
        <w:t>dynamic programming</w:t>
      </w:r>
      <w:commentRangeEnd w:id="100"/>
      <w:r w:rsidR="00C058BE">
        <w:rPr>
          <w:rStyle w:val="CommentReference"/>
        </w:rPr>
        <w:commentReference w:id="100"/>
      </w:r>
      <w:r w:rsidRPr="00247284">
        <w:rPr>
          <w:rFonts w:ascii="Times New Roman" w:eastAsia="MS Mincho" w:hAnsi="Times New Roman" w:cs="Times New Roman"/>
        </w:rPr>
        <w:t xml:space="preserve"> technique.  Agents maintained a model-based value of each state-action pair, denoted </w:t>
      </w:r>
      <w:r w:rsidRPr="00247284">
        <w:rPr>
          <w:rFonts w:ascii="Times New Roman" w:eastAsia="MS Mincho" w:hAnsi="Times New Roman" w:cs="Times New Roman"/>
          <w:i/>
        </w:rPr>
        <w:t>MBV</w:t>
      </w:r>
      <w:r w:rsidRPr="00247284">
        <w:rPr>
          <w:rFonts w:ascii="Times New Roman" w:eastAsia="MS Mincho" w:hAnsi="Times New Roman" w:cs="Times New Roman"/>
          <w:i/>
          <w:vertAlign w:val="subscript"/>
        </w:rPr>
        <w:t>(</w:t>
      </w:r>
      <w:proofErr w:type="spellStart"/>
      <w:r w:rsidRPr="00247284">
        <w:rPr>
          <w:rFonts w:ascii="Times New Roman" w:eastAsia="MS Mincho" w:hAnsi="Times New Roman" w:cs="Times New Roman"/>
          <w:i/>
          <w:vertAlign w:val="subscript"/>
        </w:rPr>
        <w:t>s</w:t>
      </w:r>
      <w:proofErr w:type="gramStart"/>
      <w:r w:rsidRPr="00247284">
        <w:rPr>
          <w:rFonts w:ascii="Times New Roman" w:eastAsia="MS Mincho" w:hAnsi="Times New Roman" w:cs="Times New Roman"/>
          <w:i/>
          <w:vertAlign w:val="subscript"/>
        </w:rPr>
        <w:t>,a</w:t>
      </w:r>
      <w:proofErr w:type="spellEnd"/>
      <w:proofErr w:type="gramEnd"/>
      <w:r w:rsidRPr="00247284">
        <w:rPr>
          <w:rFonts w:ascii="Times New Roman" w:eastAsia="MS Mincho" w:hAnsi="Times New Roman" w:cs="Times New Roman"/>
          <w:i/>
          <w:vertAlign w:val="subscript"/>
        </w:rPr>
        <w:t>)</w:t>
      </w:r>
      <w:r w:rsidRPr="00247284">
        <w:rPr>
          <w:rFonts w:ascii="Times New Roman" w:eastAsia="MS Mincho" w:hAnsi="Times New Roman" w:cs="Times New Roman"/>
        </w:rPr>
        <w:t xml:space="preserve">.  We assumed knowledge of the trial-type-dependent reward distributions on the part of the model-based controller.  Thus, we separately indexed Stage 2 states according to the relevant trial type.  To calculate the model-based value of each action from state 1, agents estimated the transition probability from </w:t>
      </w:r>
      <w:r w:rsidRPr="00247284">
        <w:rPr>
          <w:rFonts w:ascii="Times New Roman" w:eastAsia="MS Mincho" w:hAnsi="Times New Roman" w:cs="Times New Roman"/>
          <w:i/>
        </w:rPr>
        <w:t xml:space="preserve">a </w:t>
      </w:r>
      <w:r w:rsidRPr="00247284">
        <w:rPr>
          <w:rFonts w:ascii="Times New Roman" w:eastAsia="MS Mincho" w:hAnsi="Times New Roman" w:cs="Times New Roman"/>
        </w:rPr>
        <w:t xml:space="preserve">to </w:t>
      </w:r>
      <w:r w:rsidRPr="00247284">
        <w:rPr>
          <w:rFonts w:ascii="Times New Roman" w:eastAsia="MS Mincho" w:hAnsi="Times New Roman" w:cs="Times New Roman"/>
          <w:i/>
        </w:rPr>
        <w:t>s</w:t>
      </w:r>
      <w:r w:rsidRPr="00247284">
        <w:rPr>
          <w:rFonts w:ascii="Times New Roman" w:eastAsia="MS Mincho" w:hAnsi="Times New Roman" w:cs="Times New Roman"/>
        </w:rPr>
        <w:t xml:space="preserve">, denoted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(a,s)</m:t>
            </m:r>
          </m:sub>
        </m:sSub>
      </m:oMath>
      <w:r w:rsidRPr="00247284">
        <w:rPr>
          <w:rFonts w:ascii="Times New Roman" w:eastAsia="MS Mincho" w:hAnsi="Times New Roman" w:cs="Times New Roman"/>
        </w:rPr>
        <w:t xml:space="preserve">, by counting the number of observed transitions from </w:t>
      </w:r>
      <w:r w:rsidRPr="00247284">
        <w:rPr>
          <w:rFonts w:ascii="Times New Roman" w:eastAsia="MS Mincho" w:hAnsi="Times New Roman" w:cs="Times New Roman"/>
          <w:i/>
        </w:rPr>
        <w:t xml:space="preserve">a </w:t>
      </w:r>
      <w:r w:rsidRPr="00247284">
        <w:rPr>
          <w:rFonts w:ascii="Times New Roman" w:eastAsia="MS Mincho" w:hAnsi="Times New Roman" w:cs="Times New Roman"/>
        </w:rPr>
        <w:t xml:space="preserve">to </w:t>
      </w:r>
      <w:r w:rsidRPr="00247284">
        <w:rPr>
          <w:rFonts w:ascii="Times New Roman" w:eastAsia="MS Mincho" w:hAnsi="Times New Roman" w:cs="Times New Roman"/>
          <w:i/>
        </w:rPr>
        <w:t>s</w:t>
      </w:r>
      <w:r w:rsidRPr="00247284">
        <w:rPr>
          <w:rFonts w:ascii="Times New Roman" w:eastAsia="MS Mincho" w:hAnsi="Times New Roman" w:cs="Times New Roman"/>
        </w:rPr>
        <w:t xml:space="preserve"> and normalizing the counters.</w:t>
      </w:r>
      <w:r>
        <w:rPr>
          <w:rFonts w:ascii="Times New Roman" w:eastAsia="MS Mincho" w:hAnsi="Times New Roman" w:cs="Times New Roman"/>
        </w:rPr>
        <w:t xml:space="preserve">  </w:t>
      </w:r>
      <w:ins w:id="101" w:author="Adam Morris" w:date="2015-01-14T14:33:00Z">
        <w:r w:rsidR="00C058BE">
          <w:rPr>
            <w:rFonts w:ascii="Times New Roman" w:eastAsia="MS Mincho" w:hAnsi="Times New Roman" w:cs="Times New Roman"/>
          </w:rPr>
          <w:t>(</w:t>
        </w:r>
      </w:ins>
      <w:del w:id="102" w:author="Adam Morris" w:date="2015-01-14T14:33:00Z">
        <w:r w:rsidDel="00C058BE">
          <w:rPr>
            <w:rFonts w:ascii="Times New Roman" w:eastAsia="MS Mincho" w:hAnsi="Times New Roman" w:cs="Times New Roman"/>
          </w:rPr>
          <w:delText>The c</w:delText>
        </w:r>
      </w:del>
      <w:ins w:id="103" w:author="Adam Morris" w:date="2015-01-14T14:40:00Z">
        <w:r w:rsidR="00924418">
          <w:rPr>
            <w:rFonts w:ascii="Times New Roman" w:eastAsia="MS Mincho" w:hAnsi="Times New Roman" w:cs="Times New Roman"/>
          </w:rPr>
          <w:t>C</w:t>
        </w:r>
      </w:ins>
      <w:r>
        <w:rPr>
          <w:rFonts w:ascii="Times New Roman" w:eastAsia="MS Mincho" w:hAnsi="Times New Roman" w:cs="Times New Roman"/>
        </w:rPr>
        <w:t>ounters were initialized to 1</w:t>
      </w:r>
      <w:ins w:id="104" w:author="Adam Morris" w:date="2015-01-14T14:33:00Z">
        <w:r w:rsidR="00C058BE">
          <w:rPr>
            <w:rFonts w:ascii="Times New Roman" w:eastAsia="MS Mincho" w:hAnsi="Times New Roman" w:cs="Times New Roman"/>
          </w:rPr>
          <w:t>)</w:t>
        </w:r>
      </w:ins>
      <w:r>
        <w:rPr>
          <w:rFonts w:ascii="Times New Roman" w:eastAsia="MS Mincho" w:hAnsi="Times New Roman" w:cs="Times New Roman"/>
        </w:rPr>
        <w:t>.</w:t>
      </w:r>
      <w:r w:rsidRPr="00247284">
        <w:rPr>
          <w:rFonts w:ascii="Times New Roman" w:eastAsia="MS Mincho" w:hAnsi="Times New Roman" w:cs="Times New Roman"/>
        </w:rPr>
        <w:t xml:space="preserve">  Then:</w:t>
      </w:r>
    </w:p>
    <w:p w14:paraId="508E23AE" w14:textId="77777777" w:rsidR="00B538BB" w:rsidRDefault="00B538BB" w:rsidP="00247284">
      <w:pPr>
        <w:spacing w:line="480" w:lineRule="auto"/>
        <w:rPr>
          <w:rFonts w:ascii="Times New Roman" w:eastAsia="MS Mincho" w:hAnsi="Times New Roman" w:cs="Times New Roman"/>
        </w:rPr>
      </w:pPr>
    </w:p>
    <w:p w14:paraId="77FBA013" w14:textId="52148BD0" w:rsidR="00B538BB" w:rsidRPr="00247284" w:rsidRDefault="00C73982"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nary>
            <m:naryPr>
              <m:chr m:val="∑"/>
              <m:limLoc m:val="undOvr"/>
              <m:ctrlPr>
                <w:rPr>
                  <w:rFonts w:ascii="Cambria Math" w:eastAsia="MS Mincho" w:hAnsi="Cambria Math" w:cs="Times New Roman"/>
                  <w:i/>
                </w:rPr>
              </m:ctrlPr>
            </m:naryPr>
            <m:sub>
              <m:r>
                <w:rPr>
                  <w:rFonts w:ascii="Cambria Math" w:eastAsia="MS Mincho" w:hAnsi="Cambria Math" w:cs="Times New Roman"/>
                </w:rPr>
                <m:t>k=2</m:t>
              </m:r>
            </m:sub>
            <m:sup>
              <m:r>
                <w:rPr>
                  <w:rFonts w:ascii="Cambria Math" w:eastAsia="MS Mincho" w:hAnsi="Cambria Math" w:cs="Times New Roman"/>
                </w:rPr>
                <m:t>6</m:t>
              </m:r>
            </m:sup>
            <m:e>
              <m:sSub>
                <m:sSubPr>
                  <m:ctrlPr>
                    <w:rPr>
                      <w:rFonts w:ascii="Cambria Math" w:eastAsia="MS Mincho" w:hAnsi="Cambria Math" w:cs="Times New Roman"/>
                      <w:i/>
                    </w:rPr>
                  </m:ctrlPr>
                </m:sSubPr>
                <m:e>
                  <m:r>
                    <w:rPr>
                      <w:rFonts w:ascii="Cambria Math" w:eastAsia="MS Mincho" w:hAnsi="Cambria Math" w:cs="Times New Roman"/>
                    </w:rPr>
                    <m:t>T</m:t>
                  </m:r>
                </m:e>
                <m:sub>
                  <m:d>
                    <m:dPr>
                      <m:ctrlPr>
                        <w:rPr>
                          <w:rFonts w:ascii="Cambria Math" w:eastAsia="MS Mincho" w:hAnsi="Cambria Math" w:cs="Times New Roman"/>
                          <w:i/>
                        </w:rPr>
                      </m:ctrlPr>
                    </m:dPr>
                    <m:e>
                      <m:r>
                        <w:rPr>
                          <w:rFonts w:ascii="Cambria Math" w:eastAsia="MS Mincho" w:hAnsi="Cambria Math" w:cs="Times New Roman"/>
                        </w:rPr>
                        <m:t>a,k</m:t>
                      </m:r>
                    </m:e>
                  </m:d>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M</m:t>
                  </m:r>
                  <m:r>
                    <w:ins w:id="105" w:author="Adam Morris" w:date="2015-01-14T14:33:00Z">
                      <w:rPr>
                        <w:rFonts w:ascii="Cambria Math" w:eastAsia="MS Mincho" w:hAnsi="Cambria Math" w:cs="Times New Roman"/>
                      </w:rPr>
                      <m:t>BV</m:t>
                    </w:ins>
                  </m:r>
                  <m:r>
                    <w:del w:id="106" w:author="Adam Morris" w:date="2015-01-14T14:33:00Z">
                      <w:rPr>
                        <w:rFonts w:ascii="Cambria Math" w:eastAsia="MS Mincho" w:hAnsi="Cambria Math" w:cs="Times New Roman"/>
                      </w:rPr>
                      <m:t>VB</m:t>
                    </w:del>
                  </m:r>
                </m:e>
                <m:sub>
                  <m:r>
                    <w:rPr>
                      <w:rFonts w:ascii="Cambria Math" w:eastAsia="MS Mincho" w:hAnsi="Cambria Math" w:cs="Times New Roman"/>
                    </w:rPr>
                    <m:t>(k,a')</m:t>
                  </m:r>
                </m:sub>
              </m:sSub>
            </m:e>
          </m:nary>
        </m:oMath>
      </m:oMathPara>
    </w:p>
    <w:p w14:paraId="0B38FF41" w14:textId="77777777" w:rsidR="00B538BB" w:rsidRDefault="00B538BB" w:rsidP="00247284">
      <w:pPr>
        <w:spacing w:line="480" w:lineRule="auto"/>
        <w:rPr>
          <w:rFonts w:ascii="Times New Roman" w:eastAsia="MS Mincho" w:hAnsi="Times New Roman" w:cs="Times New Roman"/>
        </w:rPr>
      </w:pPr>
    </w:p>
    <w:p w14:paraId="24A507F4"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After transitioning to state </w:t>
      </w:r>
      <w:r w:rsidRPr="00247284">
        <w:rPr>
          <w:rFonts w:ascii="Times New Roman" w:eastAsia="MS Mincho" w:hAnsi="Times New Roman" w:cs="Times New Roman"/>
          <w:i/>
        </w:rPr>
        <w:t>s</w:t>
      </w:r>
      <w:r w:rsidRPr="00247284">
        <w:rPr>
          <w:rFonts w:ascii="Times New Roman" w:eastAsia="MS Mincho" w:hAnsi="Times New Roman" w:cs="Times New Roman"/>
        </w:rPr>
        <w:t xml:space="preserve">, performing the only available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and receiving reward </w:t>
      </w:r>
      <w:r w:rsidRPr="00247284">
        <w:rPr>
          <w:rFonts w:ascii="Times New Roman" w:eastAsia="MS Mincho" w:hAnsi="Times New Roman" w:cs="Times New Roman"/>
          <w:i/>
        </w:rPr>
        <w:t>r</w:t>
      </w:r>
      <w:r w:rsidRPr="00247284">
        <w:rPr>
          <w:rFonts w:ascii="Times New Roman" w:eastAsia="MS Mincho" w:hAnsi="Times New Roman" w:cs="Times New Roman"/>
        </w:rPr>
        <w:t>, the model-based update was:</w:t>
      </w:r>
    </w:p>
    <w:p w14:paraId="6A2EDCFA" w14:textId="77777777" w:rsidR="00B538BB" w:rsidRPr="00247284" w:rsidRDefault="00B538BB" w:rsidP="00247284">
      <w:pPr>
        <w:spacing w:line="480" w:lineRule="auto"/>
        <w:rPr>
          <w:rFonts w:ascii="Times New Roman" w:eastAsia="MS Mincho" w:hAnsi="Times New Roman" w:cs="Times New Roman"/>
        </w:rPr>
      </w:pPr>
    </w:p>
    <w:p w14:paraId="22E04BA6" w14:textId="77777777" w:rsidR="00B538BB" w:rsidRPr="00247284" w:rsidRDefault="00C73982"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oMath>
      </m:oMathPara>
    </w:p>
    <w:p w14:paraId="11C2D734" w14:textId="77777777" w:rsidR="00B538BB" w:rsidRDefault="00B538BB" w:rsidP="00247284">
      <w:pPr>
        <w:spacing w:line="480" w:lineRule="auto"/>
        <w:rPr>
          <w:rFonts w:ascii="Times New Roman" w:eastAsia="MS Mincho" w:hAnsi="Times New Roman" w:cs="Times New Roman"/>
          <w:i/>
        </w:rPr>
      </w:pPr>
    </w:p>
    <w:p w14:paraId="7AC6ACB2" w14:textId="77777777" w:rsidR="00B538BB" w:rsidRDefault="00B538BB" w:rsidP="00247284">
      <w:pPr>
        <w:spacing w:line="480" w:lineRule="auto"/>
        <w:ind w:firstLine="720"/>
        <w:rPr>
          <w:rFonts w:ascii="Times New Roman" w:eastAsia="MS Mincho" w:hAnsi="Times New Roman" w:cs="Times New Roman"/>
        </w:rPr>
      </w:pPr>
      <w:r w:rsidRPr="00247284">
        <w:rPr>
          <w:rFonts w:ascii="Times New Roman" w:eastAsia="MS Mincho" w:hAnsi="Times New Roman" w:cs="Times New Roman"/>
        </w:rPr>
        <w:lastRenderedPageBreak/>
        <w:t xml:space="preserve">The third learning mechanism was our proposed mechanism, </w:t>
      </w:r>
      <w:r>
        <w:rPr>
          <w:rFonts w:ascii="Times New Roman" w:eastAsia="MS Mincho" w:hAnsi="Times New Roman" w:cs="Times New Roman"/>
        </w:rPr>
        <w:t xml:space="preserve">implementing </w:t>
      </w:r>
      <w:r w:rsidRPr="00247284">
        <w:rPr>
          <w:rFonts w:ascii="Times New Roman" w:eastAsia="MS Mincho" w:hAnsi="Times New Roman" w:cs="Times New Roman"/>
        </w:rPr>
        <w:t xml:space="preserve">model-free </w:t>
      </w:r>
      <w:r>
        <w:rPr>
          <w:rFonts w:ascii="Times New Roman" w:eastAsia="MS Mincho" w:hAnsi="Times New Roman" w:cs="Times New Roman"/>
        </w:rPr>
        <w:t>value update and control over</w:t>
      </w:r>
      <w:r w:rsidRPr="00247284">
        <w:rPr>
          <w:rFonts w:ascii="Times New Roman" w:eastAsia="MS Mincho" w:hAnsi="Times New Roman" w:cs="Times New Roman"/>
        </w:rPr>
        <w:t xml:space="preserve"> goal selection. After a trial with chosen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and received reward </w:t>
      </w:r>
      <w:r w:rsidRPr="00247284">
        <w:rPr>
          <w:rFonts w:ascii="Times New Roman" w:eastAsia="MS Mincho" w:hAnsi="Times New Roman" w:cs="Times New Roman"/>
          <w:i/>
        </w:rPr>
        <w:t>r</w:t>
      </w:r>
      <w:r w:rsidRPr="00247284">
        <w:rPr>
          <w:rFonts w:ascii="Times New Roman" w:eastAsia="MS Mincho" w:hAnsi="Times New Roman" w:cs="Times New Roman"/>
        </w:rPr>
        <w:t xml:space="preserve">, agents inferred the intended goal </w:t>
      </w:r>
      <w:proofErr w:type="gramStart"/>
      <w:r w:rsidRPr="00247284">
        <w:rPr>
          <w:rFonts w:ascii="Times New Roman" w:eastAsia="MS Mincho" w:hAnsi="Times New Roman" w:cs="Times New Roman"/>
          <w:i/>
        </w:rPr>
        <w:t>g(</w:t>
      </w:r>
      <w:proofErr w:type="gramEnd"/>
      <w:r w:rsidRPr="00247284">
        <w:rPr>
          <w:rFonts w:ascii="Times New Roman" w:eastAsia="MS Mincho" w:hAnsi="Times New Roman" w:cs="Times New Roman"/>
          <w:i/>
        </w:rPr>
        <w:t>a)</w:t>
      </w:r>
      <w:r w:rsidRPr="00247284">
        <w:rPr>
          <w:rFonts w:ascii="Times New Roman" w:eastAsia="MS Mincho" w:hAnsi="Times New Roman" w:cs="Times New Roman"/>
        </w:rPr>
        <w:t xml:space="preserve"> by:</w:t>
      </w:r>
    </w:p>
    <w:p w14:paraId="32DC1B75" w14:textId="77777777" w:rsidR="00B538BB" w:rsidRPr="00247284" w:rsidRDefault="00B538BB" w:rsidP="00247284">
      <w:pPr>
        <w:spacing w:line="480" w:lineRule="auto"/>
        <w:ind w:firstLine="720"/>
        <w:rPr>
          <w:rFonts w:ascii="Times New Roman" w:eastAsia="MS Mincho" w:hAnsi="Times New Roman" w:cs="Times New Roman"/>
        </w:rPr>
      </w:pPr>
    </w:p>
    <w:p w14:paraId="41161578" w14:textId="77777777" w:rsidR="00B538BB" w:rsidRPr="00247284" w:rsidRDefault="00B538BB" w:rsidP="00247284">
      <w:pPr>
        <w:spacing w:line="480" w:lineRule="auto"/>
        <w:rPr>
          <w:rFonts w:ascii="Times New Roman" w:eastAsia="MS Mincho" w:hAnsi="Times New Roman" w:cs="Times New Roman"/>
        </w:rPr>
      </w:pPr>
      <m:oMathPara>
        <m:oMath>
          <m:r>
            <w:rPr>
              <w:rFonts w:ascii="Cambria Math" w:eastAsia="MS Mincho" w:hAnsi="Cambria Math" w:cs="Times New Roman"/>
            </w:rPr>
            <m:t>g(a)=</m:t>
          </m:r>
          <m:func>
            <m:funcPr>
              <m:ctrlPr>
                <w:rPr>
                  <w:rFonts w:ascii="Cambria Math" w:eastAsia="MS Mincho" w:hAnsi="Cambria Math" w:cs="Times New Roman"/>
                  <w:i/>
                </w:rPr>
              </m:ctrlPr>
            </m:funcPr>
            <m:fName>
              <m:limLow>
                <m:limLowPr>
                  <m:ctrlPr>
                    <w:rPr>
                      <w:rFonts w:ascii="Cambria Math" w:eastAsia="MS Mincho" w:hAnsi="Cambria Math" w:cs="Times New Roman"/>
                      <w:i/>
                    </w:rPr>
                  </m:ctrlPr>
                </m:limLowPr>
                <m:e>
                  <m:r>
                    <m:rPr>
                      <m:sty m:val="p"/>
                    </m:rPr>
                    <w:rPr>
                      <w:rFonts w:ascii="Cambria Math" w:hAnsi="Cambria Math" w:cs="Times New Roman"/>
                    </w:rPr>
                    <m:t>argmax</m:t>
                  </m:r>
                </m:e>
                <m:lim>
                  <m:r>
                    <w:rPr>
                      <w:rFonts w:ascii="Cambria Math" w:eastAsia="MS Mincho" w:hAnsi="Cambria Math" w:cs="Times New Roman"/>
                    </w:rPr>
                    <m:t>k</m:t>
                  </m:r>
                </m:lim>
              </m:limLow>
            </m:fName>
            <m:e>
              <m:sSub>
                <m:sSubPr>
                  <m:ctrlPr>
                    <w:rPr>
                      <w:rFonts w:ascii="Cambria Math" w:eastAsia="MS Mincho" w:hAnsi="Cambria Math" w:cs="Times New Roman"/>
                      <w:i/>
                    </w:rPr>
                  </m:ctrlPr>
                </m:sSubPr>
                <m:e>
                  <m:r>
                    <w:rPr>
                      <w:rFonts w:ascii="Cambria Math" w:eastAsia="MS Mincho" w:hAnsi="Cambria Math" w:cs="Times New Roman"/>
                    </w:rPr>
                    <m:t>T</m:t>
                  </m:r>
                </m:e>
                <m:sub>
                  <m:d>
                    <m:dPr>
                      <m:ctrlPr>
                        <w:rPr>
                          <w:rFonts w:ascii="Cambria Math" w:eastAsia="MS Mincho" w:hAnsi="Cambria Math" w:cs="Times New Roman"/>
                          <w:i/>
                        </w:rPr>
                      </m:ctrlPr>
                    </m:dPr>
                    <m:e>
                      <m:r>
                        <w:rPr>
                          <w:rFonts w:ascii="Cambria Math" w:eastAsia="MS Mincho" w:hAnsi="Cambria Math" w:cs="Times New Roman"/>
                        </w:rPr>
                        <m:t>a,k</m:t>
                      </m:r>
                    </m:e>
                  </m:d>
                </m:sub>
              </m:sSub>
            </m:e>
          </m:func>
        </m:oMath>
      </m:oMathPara>
    </w:p>
    <w:p w14:paraId="07427EC1" w14:textId="77777777" w:rsidR="00B538BB" w:rsidRDefault="00B538BB" w:rsidP="00247284">
      <w:pPr>
        <w:spacing w:line="480" w:lineRule="auto"/>
        <w:rPr>
          <w:rFonts w:ascii="Times New Roman" w:eastAsia="MS Mincho" w:hAnsi="Times New Roman" w:cs="Times New Roman"/>
        </w:rPr>
      </w:pPr>
    </w:p>
    <w:p w14:paraId="1D0563A5"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Agents then updated the model-free value of the goal, </w:t>
      </w:r>
      <w:proofErr w:type="gramStart"/>
      <w:r w:rsidRPr="00247284">
        <w:rPr>
          <w:rFonts w:ascii="Times New Roman" w:eastAsia="MS Mincho" w:hAnsi="Times New Roman" w:cs="Times New Roman"/>
          <w:i/>
        </w:rPr>
        <w:t>MFG</w:t>
      </w:r>
      <w:r w:rsidRPr="00247284">
        <w:rPr>
          <w:rFonts w:ascii="Times New Roman" w:eastAsia="MS Mincho" w:hAnsi="Times New Roman" w:cs="Times New Roman"/>
          <w:i/>
          <w:vertAlign w:val="subscript"/>
        </w:rPr>
        <w:t>(</w:t>
      </w:r>
      <w:proofErr w:type="gramEnd"/>
      <w:r w:rsidRPr="00247284">
        <w:rPr>
          <w:rFonts w:ascii="Times New Roman" w:eastAsia="MS Mincho" w:hAnsi="Times New Roman" w:cs="Times New Roman"/>
          <w:i/>
          <w:vertAlign w:val="subscript"/>
        </w:rPr>
        <w:t>g(a))</w:t>
      </w:r>
      <w:r w:rsidRPr="00247284">
        <w:rPr>
          <w:rFonts w:ascii="Times New Roman" w:eastAsia="MS Mincho" w:hAnsi="Times New Roman" w:cs="Times New Roman"/>
        </w:rPr>
        <w:t>, by:</w:t>
      </w:r>
    </w:p>
    <w:p w14:paraId="72CC66E3" w14:textId="77777777" w:rsidR="00B538BB" w:rsidRPr="00247284" w:rsidRDefault="00B538BB" w:rsidP="00247284">
      <w:pPr>
        <w:spacing w:line="480" w:lineRule="auto"/>
        <w:rPr>
          <w:rFonts w:ascii="Times New Roman" w:eastAsia="MS Mincho" w:hAnsi="Times New Roman" w:cs="Times New Roman"/>
        </w:rPr>
      </w:pPr>
    </w:p>
    <w:p w14:paraId="26940A47" w14:textId="77777777" w:rsidR="00B538BB" w:rsidRPr="00F10451" w:rsidRDefault="00C73982"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m:t>
          </m:r>
        </m:oMath>
      </m:oMathPara>
    </w:p>
    <w:p w14:paraId="185B0A5B" w14:textId="77777777" w:rsidR="00B538BB" w:rsidRPr="00247284" w:rsidRDefault="00B538BB" w:rsidP="00247284">
      <w:pPr>
        <w:spacing w:line="480" w:lineRule="auto"/>
        <w:rPr>
          <w:rFonts w:ascii="Times New Roman" w:eastAsia="MS Mincho" w:hAnsi="Times New Roman" w:cs="Times New Roman"/>
        </w:rPr>
      </w:pPr>
    </w:p>
    <w:p w14:paraId="77A90040" w14:textId="3CCD9E1A"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To determine the probability of </w:t>
      </w:r>
      <w:del w:id="107" w:author="Adam Morris" w:date="2015-01-14T14:34:00Z">
        <w:r w:rsidRPr="00247284" w:rsidDel="00C058BE">
          <w:rPr>
            <w:rFonts w:ascii="Times New Roman" w:eastAsia="MS Mincho" w:hAnsi="Times New Roman" w:cs="Times New Roman"/>
          </w:rPr>
          <w:delText xml:space="preserve">an </w:delText>
        </w:r>
      </w:del>
      <w:ins w:id="108" w:author="Adam Morris" w:date="2015-01-14T14:34:00Z">
        <w:r w:rsidR="00C058BE">
          <w:rPr>
            <w:rFonts w:ascii="Times New Roman" w:eastAsia="MS Mincho" w:hAnsi="Times New Roman" w:cs="Times New Roman"/>
          </w:rPr>
          <w:t xml:space="preserve">selecting </w:t>
        </w:r>
      </w:ins>
      <w:r w:rsidRPr="00247284">
        <w:rPr>
          <w:rFonts w:ascii="Times New Roman" w:eastAsia="MS Mincho" w:hAnsi="Times New Roman" w:cs="Times New Roman"/>
        </w:rPr>
        <w:t xml:space="preserve">action </w:t>
      </w:r>
      <w:proofErr w:type="spellStart"/>
      <w:r w:rsidRPr="00247284">
        <w:rPr>
          <w:rFonts w:ascii="Times New Roman" w:eastAsia="MS Mincho" w:hAnsi="Times New Roman" w:cs="Times New Roman"/>
          <w:i/>
        </w:rPr>
        <w:t>a</w:t>
      </w:r>
      <w:proofErr w:type="spellEnd"/>
      <w:ins w:id="109" w:author="Adam Morris" w:date="2015-01-14T14:34:00Z">
        <w:r w:rsidR="00C058BE">
          <w:rPr>
            <w:rFonts w:ascii="Times New Roman" w:eastAsia="MS Mincho" w:hAnsi="Times New Roman" w:cs="Times New Roman"/>
          </w:rPr>
          <w:t xml:space="preserve"> out of choice set (</w:t>
        </w:r>
        <w:proofErr w:type="spellStart"/>
        <w:r w:rsidR="00C058BE">
          <w:rPr>
            <w:rFonts w:ascii="Times New Roman" w:eastAsia="MS Mincho" w:hAnsi="Times New Roman" w:cs="Times New Roman"/>
            <w:i/>
          </w:rPr>
          <w:t>a</w:t>
        </w:r>
        <w:proofErr w:type="gramStart"/>
        <w:r w:rsidR="00C058BE">
          <w:rPr>
            <w:rFonts w:ascii="Times New Roman" w:eastAsia="MS Mincho" w:hAnsi="Times New Roman" w:cs="Times New Roman"/>
          </w:rPr>
          <w:t>,</w:t>
        </w:r>
        <w:r w:rsidR="00C058BE">
          <w:rPr>
            <w:rFonts w:ascii="Times New Roman" w:eastAsia="MS Mincho" w:hAnsi="Times New Roman" w:cs="Times New Roman"/>
            <w:i/>
          </w:rPr>
          <w:t>b</w:t>
        </w:r>
        <w:proofErr w:type="spellEnd"/>
        <w:proofErr w:type="gramEnd"/>
        <w:r w:rsidR="00C058BE">
          <w:rPr>
            <w:rFonts w:ascii="Times New Roman" w:eastAsia="MS Mincho" w:hAnsi="Times New Roman" w:cs="Times New Roman"/>
          </w:rPr>
          <w:t>)</w:t>
        </w:r>
      </w:ins>
      <w:r w:rsidRPr="00247284">
        <w:rPr>
          <w:rFonts w:ascii="Times New Roman" w:eastAsia="MS Mincho" w:hAnsi="Times New Roman" w:cs="Times New Roman"/>
        </w:rPr>
        <w:t xml:space="preserve">, agents took a weighted average </w:t>
      </w:r>
      <w:proofErr w:type="spellStart"/>
      <w:r w:rsidRPr="00247284">
        <w:rPr>
          <w:rFonts w:ascii="Times New Roman" w:eastAsia="MS Mincho" w:hAnsi="Times New Roman" w:cs="Times New Roman"/>
          <w:i/>
        </w:rPr>
        <w:t>W</w:t>
      </w:r>
      <w:r w:rsidRPr="00247284">
        <w:rPr>
          <w:rFonts w:ascii="Times New Roman" w:eastAsia="MS Mincho" w:hAnsi="Times New Roman" w:cs="Times New Roman"/>
          <w:i/>
          <w:vertAlign w:val="subscript"/>
        </w:rPr>
        <w:t>a</w:t>
      </w:r>
      <w:proofErr w:type="spellEnd"/>
      <w:r w:rsidRPr="00247284">
        <w:rPr>
          <w:rFonts w:ascii="Times New Roman" w:eastAsia="MS Mincho" w:hAnsi="Times New Roman" w:cs="Times New Roman"/>
        </w:rPr>
        <w:t xml:space="preserve"> of the three values and entered it into a </w:t>
      </w:r>
      <w:proofErr w:type="spellStart"/>
      <w:r w:rsidRPr="00247284">
        <w:rPr>
          <w:rFonts w:ascii="Times New Roman" w:eastAsia="MS Mincho" w:hAnsi="Times New Roman" w:cs="Times New Roman"/>
        </w:rPr>
        <w:t>softmax</w:t>
      </w:r>
      <w:proofErr w:type="spellEnd"/>
      <w:r w:rsidRPr="00247284">
        <w:rPr>
          <w:rFonts w:ascii="Times New Roman" w:eastAsia="MS Mincho" w:hAnsi="Times New Roman" w:cs="Times New Roman"/>
        </w:rPr>
        <w:t xml:space="preserve"> function:</w:t>
      </w:r>
    </w:p>
    <w:p w14:paraId="297B841F" w14:textId="77777777" w:rsidR="00B538BB" w:rsidRPr="00247284" w:rsidRDefault="00B538BB" w:rsidP="00247284">
      <w:pPr>
        <w:spacing w:line="480" w:lineRule="auto"/>
        <w:rPr>
          <w:rFonts w:ascii="Times New Roman" w:eastAsia="MS Mincho" w:hAnsi="Times New Roman" w:cs="Times New Roman"/>
        </w:rPr>
      </w:pPr>
    </w:p>
    <w:p w14:paraId="02887042" w14:textId="0A025C22" w:rsidR="00B538BB" w:rsidRPr="00247284" w:rsidRDefault="00C73982" w:rsidP="00247284">
      <w:pPr>
        <w:spacing w:line="480" w:lineRule="auto"/>
        <w:rPr>
          <w:rFonts w:ascii="Times New Roman" w:eastAsia="MS Mincho" w:hAnsi="Times New Roman" w:cs="Times New Roman"/>
        </w:rPr>
      </w:pPr>
      <m:oMathPara>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a</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sSub>
            <m:sSubPr>
              <m:ctrlPr>
                <w:rPr>
                  <w:rFonts w:ascii="Cambria Math" w:eastAsia="MS Mincho" w:hAnsi="Cambria Math" w:cs="Times New Roman"/>
                  <w:i/>
                </w:rPr>
              </m:ctrlPr>
            </m:sSubPr>
            <m:e>
              <m:r>
                <w:rPr>
                  <w:rFonts w:ascii="Cambria Math" w:eastAsia="MS Mincho" w:hAnsi="Cambria Math" w:cs="Times New Roman"/>
                </w:rPr>
                <m:t>MFV</m:t>
              </m:r>
            </m:e>
            <m:sub>
              <m:r>
                <w:rPr>
                  <w:rFonts w:ascii="Cambria Math" w:eastAsia="MS Mincho" w:hAnsi="Cambria Math" w:cs="Times New Roman"/>
                </w:rPr>
                <m:t>(1,a)</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sSub>
            <m:sSubPr>
              <m:ctrlPr>
                <w:rPr>
                  <w:rFonts w:ascii="Cambria Math" w:eastAsia="MS Mincho" w:hAnsi="Cambria Math" w:cs="Times New Roman"/>
                  <w:i/>
                </w:rPr>
              </m:ctrlPr>
            </m:sSubPr>
            <m:e>
              <m:r>
                <w:rPr>
                  <w:rFonts w:ascii="Cambria Math" w:eastAsia="MS Mincho" w:hAnsi="Cambria Math" w:cs="Times New Roman"/>
                </w:rPr>
                <m:t>MBV</m:t>
              </m:r>
            </m:e>
            <m:sub>
              <m:r>
                <w:rPr>
                  <w:rFonts w:ascii="Cambria Math" w:eastAsia="MS Mincho" w:hAnsi="Cambria Math" w:cs="Times New Roman"/>
                </w:rPr>
                <m:t>(1,a)</m:t>
              </m:r>
            </m:sub>
          </m:sSub>
          <m:r>
            <w:rPr>
              <w:rFonts w:ascii="Cambria Math" w:eastAsia="MS Mincho" w:hAnsi="Cambria Math" w:cs="Times New Roman"/>
            </w:rPr>
            <m:t>+(1-</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MFG</m:t>
              </m:r>
            </m:e>
            <m:sub>
              <m:r>
                <w:rPr>
                  <w:rFonts w:ascii="Cambria Math" w:eastAsia="MS Mincho" w:hAnsi="Cambria Math" w:cs="Times New Roman"/>
                </w:rPr>
                <m:t>(g(a))</m:t>
              </m:r>
            </m:sub>
          </m:sSub>
          <m:r>
            <m:rPr>
              <m:sty m:val="p"/>
            </m:rPr>
            <w:rPr>
              <w:rFonts w:ascii="Cambria Math" w:eastAsia="MS Mincho" w:hAnsi="Cambria Math" w:cs="Times New Roman"/>
            </w:rPr>
            <w:br/>
          </m:r>
        </m:oMath>
        <m:oMath>
          <m:r>
            <w:rPr>
              <w:rFonts w:ascii="Cambria Math" w:eastAsia="MS Mincho" w:hAnsi="Cambria Math" w:cs="Times New Roman"/>
            </w:rPr>
            <m:t>Prob</m:t>
          </m:r>
          <m:d>
            <m:dPr>
              <m:ctrlPr>
                <w:rPr>
                  <w:rFonts w:ascii="Cambria Math" w:eastAsia="MS Mincho" w:hAnsi="Cambria Math" w:cs="Times New Roman"/>
                  <w:i/>
                </w:rPr>
              </m:ctrlPr>
            </m:dPr>
            <m:e>
              <m:r>
                <w:rPr>
                  <w:rFonts w:ascii="Cambria Math" w:eastAsia="MS Mincho" w:hAnsi="Cambria Math" w:cs="Times New Roman"/>
                </w:rPr>
                <m:t>a</m:t>
              </m:r>
            </m:e>
          </m:d>
          <m:r>
            <w:rPr>
              <w:rFonts w:ascii="Cambria Math" w:eastAsia="MS Mincho" w:hAnsi="Cambria Math" w:cs="Times New Roman"/>
            </w:rPr>
            <m:t>=</m:t>
          </m:r>
          <m:f>
            <m:fPr>
              <m:ctrlPr>
                <w:rPr>
                  <w:rFonts w:ascii="Cambria Math" w:eastAsia="MS Mincho" w:hAnsi="Cambria Math" w:cs="Times New Roman"/>
                  <w:i/>
                </w:rPr>
              </m:ctrlPr>
            </m:fPr>
            <m:num>
              <m:sSup>
                <m:sSupPr>
                  <m:ctrlPr>
                    <w:rPr>
                      <w:rFonts w:ascii="Cambria Math" w:eastAsia="MS Mincho" w:hAnsi="Cambria Math" w:cs="Times New Roman"/>
                      <w:i/>
                    </w:rPr>
                  </m:ctrlPr>
                </m:sSupPr>
                <m:e>
                  <m:r>
                    <w:rPr>
                      <w:rFonts w:ascii="Cambria Math" w:eastAsia="MS Mincho" w:hAnsi="Cambria Math" w:cs="Times New Roman"/>
                    </w:rPr>
                    <m:t>e</m:t>
                  </m:r>
                </m:e>
                <m:sup>
                  <m:r>
                    <w:rPr>
                      <w:rFonts w:ascii="Cambria Math" w:eastAsia="MS Mincho" w:hAnsi="Cambria Math" w:cs="Times New Roman"/>
                    </w:rPr>
                    <m:t>β</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a</m:t>
                      </m:r>
                    </m:sub>
                  </m:sSub>
                </m:sup>
              </m:sSup>
            </m:num>
            <m:den>
              <m:nary>
                <m:naryPr>
                  <m:chr m:val="∑"/>
                  <m:limLoc m:val="undOvr"/>
                  <m:ctrlPr>
                    <w:del w:id="110" w:author="Adam Morris" w:date="2015-01-14T14:35:00Z">
                      <w:rPr>
                        <w:rFonts w:ascii="Cambria Math" w:eastAsia="MS Mincho" w:hAnsi="Cambria Math" w:cs="Times New Roman"/>
                        <w:i/>
                      </w:rPr>
                    </w:del>
                  </m:ctrlPr>
                </m:naryPr>
                <m:sub>
                  <m:r>
                    <w:del w:id="111" w:author="Adam Morris" w:date="2015-01-14T14:35:00Z">
                      <w:rPr>
                        <w:rFonts w:ascii="Cambria Math" w:eastAsia="MS Mincho" w:hAnsi="Cambria Math" w:cs="Times New Roman"/>
                      </w:rPr>
                      <m:t>k=1</m:t>
                    </w:del>
                  </m:r>
                </m:sub>
                <m:sup>
                  <m:r>
                    <w:del w:id="112" w:author="Adam Morris" w:date="2015-01-14T14:35:00Z">
                      <w:rPr>
                        <w:rFonts w:ascii="Cambria Math" w:eastAsia="MS Mincho" w:hAnsi="Cambria Math" w:cs="Times New Roman"/>
                      </w:rPr>
                      <m:t>2</m:t>
                    </w:del>
                  </m:r>
                </m:sup>
                <m:e>
                  <m:sSup>
                    <m:sSupPr>
                      <m:ctrlPr>
                        <w:del w:id="113" w:author="Adam Morris" w:date="2015-01-14T14:35:00Z">
                          <w:rPr>
                            <w:rFonts w:ascii="Cambria Math" w:eastAsia="MS Mincho" w:hAnsi="Cambria Math" w:cs="Times New Roman"/>
                            <w:i/>
                          </w:rPr>
                        </w:del>
                      </m:ctrlPr>
                    </m:sSupPr>
                    <m:e>
                      <m:r>
                        <w:del w:id="114" w:author="Adam Morris" w:date="2015-01-14T14:35:00Z">
                          <w:rPr>
                            <w:rFonts w:ascii="Cambria Math" w:eastAsia="MS Mincho" w:hAnsi="Cambria Math" w:cs="Times New Roman"/>
                          </w:rPr>
                          <m:t>e</m:t>
                        </w:del>
                      </m:r>
                    </m:e>
                    <m:sup>
                      <m:r>
                        <w:del w:id="115" w:author="Adam Morris" w:date="2015-01-14T14:35:00Z">
                          <w:rPr>
                            <w:rFonts w:ascii="Cambria Math" w:eastAsia="MS Mincho" w:hAnsi="Cambria Math" w:cs="Times New Roman"/>
                          </w:rPr>
                          <m:t>β</m:t>
                        </w:del>
                      </m:r>
                      <m:sSub>
                        <m:sSubPr>
                          <m:ctrlPr>
                            <w:del w:id="116" w:author="Adam Morris" w:date="2015-01-14T14:35:00Z">
                              <w:rPr>
                                <w:rFonts w:ascii="Cambria Math" w:eastAsia="MS Mincho" w:hAnsi="Cambria Math" w:cs="Times New Roman"/>
                                <w:i/>
                              </w:rPr>
                            </w:del>
                          </m:ctrlPr>
                        </m:sSubPr>
                        <m:e>
                          <m:r>
                            <w:del w:id="117" w:author="Adam Morris" w:date="2015-01-14T14:35:00Z">
                              <w:rPr>
                                <w:rFonts w:ascii="Cambria Math" w:eastAsia="MS Mincho" w:hAnsi="Cambria Math" w:cs="Times New Roman"/>
                              </w:rPr>
                              <m:t>W</m:t>
                            </w:del>
                          </m:r>
                        </m:e>
                        <m:sub>
                          <m:r>
                            <w:del w:id="118" w:author="Adam Morris" w:date="2015-01-14T14:35:00Z">
                              <w:rPr>
                                <w:rFonts w:ascii="Cambria Math" w:eastAsia="MS Mincho" w:hAnsi="Cambria Math" w:cs="Times New Roman"/>
                              </w:rPr>
                              <m:t>k</m:t>
                            </w:del>
                          </m:r>
                        </m:sub>
                      </m:sSub>
                    </m:sup>
                  </m:sSup>
                </m:e>
              </m:nary>
              <m:sSup>
                <m:sSupPr>
                  <m:ctrlPr>
                    <w:ins w:id="119" w:author="Adam Morris" w:date="2015-01-14T14:35:00Z">
                      <w:rPr>
                        <w:rFonts w:ascii="Cambria Math" w:eastAsia="MS Mincho" w:hAnsi="Cambria Math" w:cs="Times New Roman"/>
                        <w:i/>
                      </w:rPr>
                    </w:ins>
                  </m:ctrlPr>
                </m:sSupPr>
                <m:e>
                  <m:r>
                    <w:ins w:id="120" w:author="Adam Morris" w:date="2015-01-14T14:35:00Z">
                      <w:rPr>
                        <w:rFonts w:ascii="Cambria Math" w:eastAsia="MS Mincho" w:hAnsi="Cambria Math" w:cs="Times New Roman"/>
                      </w:rPr>
                      <m:t>e</m:t>
                    </w:ins>
                  </m:r>
                </m:e>
                <m:sup>
                  <m:r>
                    <w:ins w:id="121" w:author="Adam Morris" w:date="2015-01-14T14:35:00Z">
                      <w:rPr>
                        <w:rFonts w:ascii="Cambria Math" w:eastAsia="MS Mincho" w:hAnsi="Cambria Math" w:cs="Times New Roman"/>
                      </w:rPr>
                      <m:t>β</m:t>
                    </w:ins>
                  </m:r>
                  <m:sSub>
                    <m:sSubPr>
                      <m:ctrlPr>
                        <w:ins w:id="122" w:author="Adam Morris" w:date="2015-01-14T14:35:00Z">
                          <w:rPr>
                            <w:rFonts w:ascii="Cambria Math" w:eastAsia="MS Mincho" w:hAnsi="Cambria Math" w:cs="Times New Roman"/>
                            <w:i/>
                          </w:rPr>
                        </w:ins>
                      </m:ctrlPr>
                    </m:sSubPr>
                    <m:e>
                      <m:r>
                        <w:ins w:id="123" w:author="Adam Morris" w:date="2015-01-14T14:35:00Z">
                          <w:rPr>
                            <w:rFonts w:ascii="Cambria Math" w:eastAsia="MS Mincho" w:hAnsi="Cambria Math" w:cs="Times New Roman"/>
                          </w:rPr>
                          <m:t>W</m:t>
                        </w:ins>
                      </m:r>
                    </m:e>
                    <m:sub>
                      <m:r>
                        <w:ins w:id="124" w:author="Adam Morris" w:date="2015-01-14T14:35:00Z">
                          <w:rPr>
                            <w:rFonts w:ascii="Cambria Math" w:eastAsia="MS Mincho" w:hAnsi="Cambria Math" w:cs="Times New Roman"/>
                          </w:rPr>
                          <m:t>a</m:t>
                        </w:ins>
                      </m:r>
                    </m:sub>
                  </m:sSub>
                </m:sup>
              </m:sSup>
              <m:r>
                <w:ins w:id="125" w:author="Adam Morris" w:date="2015-01-14T14:35:00Z">
                  <w:rPr>
                    <w:rFonts w:ascii="Cambria Math" w:eastAsia="MS Mincho" w:hAnsi="Cambria Math" w:cs="Times New Roman"/>
                  </w:rPr>
                  <m:t>+</m:t>
                </w:ins>
              </m:r>
              <m:sSup>
                <m:sSupPr>
                  <m:ctrlPr>
                    <w:ins w:id="126" w:author="Adam Morris" w:date="2015-01-14T14:35:00Z">
                      <w:rPr>
                        <w:rFonts w:ascii="Cambria Math" w:eastAsia="MS Mincho" w:hAnsi="Cambria Math" w:cs="Times New Roman"/>
                        <w:i/>
                      </w:rPr>
                    </w:ins>
                  </m:ctrlPr>
                </m:sSupPr>
                <m:e>
                  <m:r>
                    <w:ins w:id="127" w:author="Adam Morris" w:date="2015-01-14T14:35:00Z">
                      <w:rPr>
                        <w:rFonts w:ascii="Cambria Math" w:eastAsia="MS Mincho" w:hAnsi="Cambria Math" w:cs="Times New Roman"/>
                      </w:rPr>
                      <m:t>e</m:t>
                    </w:ins>
                  </m:r>
                </m:e>
                <m:sup>
                  <m:r>
                    <w:ins w:id="128" w:author="Adam Morris" w:date="2015-01-14T14:35:00Z">
                      <w:rPr>
                        <w:rFonts w:ascii="Cambria Math" w:eastAsia="MS Mincho" w:hAnsi="Cambria Math" w:cs="Times New Roman"/>
                      </w:rPr>
                      <m:t>β</m:t>
                    </w:ins>
                  </m:r>
                  <m:sSub>
                    <m:sSubPr>
                      <m:ctrlPr>
                        <w:ins w:id="129" w:author="Adam Morris" w:date="2015-01-14T14:35:00Z">
                          <w:rPr>
                            <w:rFonts w:ascii="Cambria Math" w:eastAsia="MS Mincho" w:hAnsi="Cambria Math" w:cs="Times New Roman"/>
                            <w:i/>
                          </w:rPr>
                        </w:ins>
                      </m:ctrlPr>
                    </m:sSubPr>
                    <m:e>
                      <m:r>
                        <w:ins w:id="130" w:author="Adam Morris" w:date="2015-01-14T14:35:00Z">
                          <w:rPr>
                            <w:rFonts w:ascii="Cambria Math" w:eastAsia="MS Mincho" w:hAnsi="Cambria Math" w:cs="Times New Roman"/>
                          </w:rPr>
                          <m:t>W</m:t>
                        </w:ins>
                      </m:r>
                    </m:e>
                    <m:sub>
                      <m:r>
                        <w:ins w:id="131" w:author="Adam Morris" w:date="2015-01-14T14:35:00Z">
                          <w:rPr>
                            <w:rFonts w:ascii="Cambria Math" w:eastAsia="MS Mincho" w:hAnsi="Cambria Math" w:cs="Times New Roman"/>
                          </w:rPr>
                          <m:t>b</m:t>
                        </w:ins>
                      </m:r>
                    </m:sub>
                  </m:sSub>
                </m:sup>
              </m:sSup>
            </m:den>
          </m:f>
        </m:oMath>
      </m:oMathPara>
    </w:p>
    <w:p w14:paraId="47474308" w14:textId="77777777" w:rsidR="00B538BB" w:rsidRDefault="00B538BB" w:rsidP="00247284">
      <w:pPr>
        <w:spacing w:line="480" w:lineRule="auto"/>
        <w:rPr>
          <w:rFonts w:ascii="Times New Roman" w:eastAsia="MS Mincho" w:hAnsi="Times New Roman" w:cs="Times New Roman"/>
        </w:rPr>
      </w:pPr>
    </w:p>
    <w:p w14:paraId="13E36673" w14:textId="330F039A" w:rsidR="00B538BB" w:rsidRPr="00247284" w:rsidRDefault="00B538BB" w:rsidP="00247284">
      <w:pPr>
        <w:spacing w:line="480" w:lineRule="auto"/>
        <w:rPr>
          <w:rFonts w:ascii="Times New Roman" w:hAnsi="Times New Roman" w:cs="Times New Roman"/>
        </w:rPr>
      </w:pPr>
      <w:r w:rsidRPr="00247284">
        <w:rPr>
          <w:rFonts w:ascii="Times New Roman" w:eastAsia="MS Mincho" w:hAnsi="Times New Roman" w:cs="Times New Roman"/>
        </w:rPr>
        <w:t xml:space="preserve">Thus, agents were characterized by five parameters: </w:t>
      </w:r>
      <m:oMath>
        <m:r>
          <w:rPr>
            <w:rFonts w:ascii="Cambria Math" w:hAnsi="Cambria Math" w:cs="Times New Roman"/>
          </w:rPr>
          <m:t>α</m:t>
        </m:r>
      </m:oMath>
      <w:r w:rsidRPr="00247284">
        <w:rPr>
          <w:rFonts w:ascii="Times New Roman" w:eastAsia="MS Mincho" w:hAnsi="Times New Roman" w:cs="Times New Roman"/>
        </w:rPr>
        <w:t xml:space="preserve"> (the learning rate), </w:t>
      </w:r>
      <m:oMath>
        <m:r>
          <w:rPr>
            <w:rFonts w:ascii="Cambria Math" w:hAnsi="Cambria Math" w:cs="Times New Roman"/>
          </w:rPr>
          <m:t>λ</m:t>
        </m:r>
      </m:oMath>
      <w:r w:rsidRPr="00247284">
        <w:rPr>
          <w:rFonts w:ascii="Times New Roman" w:eastAsia="MS Mincho" w:hAnsi="Times New Roman" w:cs="Times New Roman"/>
        </w:rPr>
        <w:t xml:space="preserve"> (the eligibility trace), </w:t>
      </w:r>
      <m:oMath>
        <m:r>
          <w:rPr>
            <w:rFonts w:ascii="Cambria Math" w:eastAsia="MS Mincho" w:hAnsi="Cambria Math" w:cs="Times New Roman"/>
          </w:rPr>
          <m:t>β</m:t>
        </m:r>
      </m:oMath>
      <w:r w:rsidRPr="00247284">
        <w:rPr>
          <w:rFonts w:ascii="Times New Roman" w:eastAsia="MS Mincho" w:hAnsi="Times New Roman" w:cs="Times New Roman"/>
        </w:rPr>
        <w:t xml:space="preserve"> (the </w:t>
      </w:r>
      <w:proofErr w:type="spellStart"/>
      <w:r w:rsidRPr="00247284">
        <w:rPr>
          <w:rFonts w:ascii="Times New Roman" w:eastAsia="MS Mincho" w:hAnsi="Times New Roman" w:cs="Times New Roman"/>
        </w:rPr>
        <w:t>softmax</w:t>
      </w:r>
      <w:proofErr w:type="spellEnd"/>
      <w:r w:rsidRPr="00247284">
        <w:rPr>
          <w:rFonts w:ascii="Times New Roman" w:eastAsia="MS Mincho" w:hAnsi="Times New Roman" w:cs="Times New Roman"/>
        </w:rPr>
        <w:t xml:space="preserve"> temperature), </w:t>
      </w:r>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oMath>
      <w:r w:rsidRPr="00247284">
        <w:rPr>
          <w:rFonts w:ascii="Times New Roman" w:eastAsia="MS Mincho" w:hAnsi="Times New Roman" w:cs="Times New Roman"/>
        </w:rPr>
        <w:t xml:space="preserve">(the model-based weight), and </w:t>
      </w:r>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oMath>
      <w:r w:rsidRPr="00247284">
        <w:rPr>
          <w:rFonts w:ascii="Times New Roman" w:eastAsia="MS Mincho" w:hAnsi="Times New Roman" w:cs="Times New Roman"/>
        </w:rPr>
        <w:t xml:space="preserve"> (the model-free weight).</w:t>
      </w:r>
      <w:ins w:id="132" w:author="Adam Morris" w:date="2015-01-14T14:35:00Z">
        <w:r w:rsidR="00C058BE">
          <w:rPr>
            <w:rFonts w:ascii="Times New Roman" w:eastAsia="MS Mincho" w:hAnsi="Times New Roman" w:cs="Times New Roman"/>
          </w:rPr>
          <w:t xml:space="preserve">  </w:t>
        </w:r>
        <w:commentRangeStart w:id="133"/>
        <w:r w:rsidR="00C058BE">
          <w:rPr>
            <w:rFonts w:ascii="Times New Roman" w:eastAsia="MS Mincho" w:hAnsi="Times New Roman" w:cs="Times New Roman"/>
          </w:rPr>
          <w:t xml:space="preserve">In simulations, each agent’s parameters were </w:t>
        </w:r>
      </w:ins>
      <w:ins w:id="134" w:author="Adam Morris" w:date="2015-01-14T14:38:00Z">
        <w:r w:rsidR="00C058BE">
          <w:rPr>
            <w:rFonts w:ascii="Times New Roman" w:eastAsia="MS Mincho" w:hAnsi="Times New Roman" w:cs="Times New Roman"/>
          </w:rPr>
          <w:t>sampled uniformly at random from uninformative distributions.</w:t>
        </w:r>
      </w:ins>
      <w:commentRangeEnd w:id="133"/>
      <w:ins w:id="135" w:author="Adam Morris" w:date="2015-01-14T14:40:00Z">
        <w:r w:rsidR="00F64578">
          <w:rPr>
            <w:rStyle w:val="CommentReference"/>
          </w:rPr>
          <w:commentReference w:id="133"/>
        </w:r>
      </w:ins>
    </w:p>
    <w:p w14:paraId="15DDFA69" w14:textId="77777777" w:rsidR="00B538BB" w:rsidRPr="0057236A" w:rsidRDefault="00B538BB" w:rsidP="0057236A">
      <w:pPr>
        <w:spacing w:line="480" w:lineRule="auto"/>
        <w:rPr>
          <w:rFonts w:ascii="Times New Roman" w:hAnsi="Times New Roman" w:cs="Times New Roman"/>
        </w:rPr>
      </w:pPr>
    </w:p>
    <w:p w14:paraId="7FDC3D32" w14:textId="77777777" w:rsidR="00B538BB" w:rsidRPr="0057236A" w:rsidRDefault="00B538BB" w:rsidP="0057236A">
      <w:pPr>
        <w:spacing w:line="480" w:lineRule="auto"/>
        <w:rPr>
          <w:rFonts w:ascii="Times New Roman" w:hAnsi="Times New Roman" w:cs="Times New Roman"/>
          <w:b/>
        </w:rPr>
      </w:pPr>
      <w:r w:rsidRPr="0057236A">
        <w:rPr>
          <w:rFonts w:ascii="Times New Roman" w:hAnsi="Times New Roman" w:cs="Times New Roman"/>
          <w:b/>
        </w:rPr>
        <w:t>References</w:t>
      </w:r>
      <w:r>
        <w:rPr>
          <w:rFonts w:ascii="Times New Roman" w:hAnsi="Times New Roman" w:cs="Times New Roman"/>
          <w:b/>
        </w:rPr>
        <w:t xml:space="preserve"> (Main text)</w:t>
      </w:r>
    </w:p>
    <w:p w14:paraId="3F24AA10" w14:textId="77777777" w:rsidR="00B538BB" w:rsidRPr="0057236A" w:rsidRDefault="00B538BB" w:rsidP="0057236A">
      <w:pPr>
        <w:spacing w:line="480" w:lineRule="auto"/>
        <w:rPr>
          <w:rFonts w:ascii="Times New Roman" w:hAnsi="Times New Roman" w:cs="Times New Roman"/>
        </w:rPr>
      </w:pPr>
    </w:p>
    <w:p w14:paraId="7C9D0E3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w:t>
      </w:r>
      <w:r w:rsidRPr="0057236A">
        <w:rPr>
          <w:rFonts w:ascii="Times New Roman" w:hAnsi="Times New Roman" w:cs="Times New Roman"/>
          <w:noProof/>
        </w:rPr>
        <w:tab/>
        <w:t xml:space="preserve">Dolan, R. J. &amp; Dayan, P. Goals and habits in the brain.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80</w:t>
      </w:r>
      <w:r w:rsidRPr="0057236A">
        <w:rPr>
          <w:rFonts w:ascii="Times New Roman" w:hAnsi="Times New Roman" w:cs="Times New Roman"/>
          <w:noProof/>
        </w:rPr>
        <w:t>, 312-325 (2013).</w:t>
      </w:r>
    </w:p>
    <w:p w14:paraId="30381F9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w:t>
      </w:r>
      <w:r w:rsidRPr="0057236A">
        <w:rPr>
          <w:rFonts w:ascii="Times New Roman" w:hAnsi="Times New Roman" w:cs="Times New Roman"/>
          <w:noProof/>
        </w:rPr>
        <w:tab/>
        <w:t xml:space="preserve">Thorndike, E. L. Animal intelligence: An experimental study of the associative processes in animals. </w:t>
      </w:r>
      <w:r w:rsidRPr="0057236A">
        <w:rPr>
          <w:rFonts w:ascii="Times New Roman" w:hAnsi="Times New Roman" w:cs="Times New Roman"/>
          <w:i/>
          <w:noProof/>
        </w:rPr>
        <w:t>Psychological Monographs: General and Applied</w:t>
      </w:r>
      <w:r w:rsidRPr="0057236A">
        <w:rPr>
          <w:rFonts w:ascii="Times New Roman" w:hAnsi="Times New Roman" w:cs="Times New Roman"/>
          <w:noProof/>
        </w:rPr>
        <w:t xml:space="preserve"> </w:t>
      </w:r>
      <w:r w:rsidRPr="0057236A">
        <w:rPr>
          <w:rFonts w:ascii="Times New Roman" w:hAnsi="Times New Roman" w:cs="Times New Roman"/>
          <w:b/>
          <w:noProof/>
        </w:rPr>
        <w:t>2</w:t>
      </w:r>
      <w:r w:rsidRPr="0057236A">
        <w:rPr>
          <w:rFonts w:ascii="Times New Roman" w:hAnsi="Times New Roman" w:cs="Times New Roman"/>
          <w:noProof/>
        </w:rPr>
        <w:t>, i-109 (1898).</w:t>
      </w:r>
    </w:p>
    <w:p w14:paraId="7421A1C6"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3</w:t>
      </w:r>
      <w:r w:rsidRPr="0057236A">
        <w:rPr>
          <w:rFonts w:ascii="Times New Roman" w:hAnsi="Times New Roman" w:cs="Times New Roman"/>
          <w:noProof/>
        </w:rPr>
        <w:tab/>
        <w:t xml:space="preserve">Cooper, R. &amp; Shallice, T. Contention scheduling and the control of routine activities. </w:t>
      </w:r>
      <w:r w:rsidRPr="0057236A">
        <w:rPr>
          <w:rFonts w:ascii="Times New Roman" w:hAnsi="Times New Roman" w:cs="Times New Roman"/>
          <w:i/>
          <w:noProof/>
        </w:rPr>
        <w:t>Cognitive Neuropsychology</w:t>
      </w:r>
      <w:r w:rsidRPr="0057236A">
        <w:rPr>
          <w:rFonts w:ascii="Times New Roman" w:hAnsi="Times New Roman" w:cs="Times New Roman"/>
          <w:noProof/>
        </w:rPr>
        <w:t xml:space="preserve"> </w:t>
      </w:r>
      <w:r w:rsidRPr="0057236A">
        <w:rPr>
          <w:rFonts w:ascii="Times New Roman" w:hAnsi="Times New Roman" w:cs="Times New Roman"/>
          <w:b/>
          <w:noProof/>
        </w:rPr>
        <w:t>17</w:t>
      </w:r>
      <w:r w:rsidRPr="0057236A">
        <w:rPr>
          <w:rFonts w:ascii="Times New Roman" w:hAnsi="Times New Roman" w:cs="Times New Roman"/>
          <w:noProof/>
        </w:rPr>
        <w:t>, 297-338 (2000).</w:t>
      </w:r>
    </w:p>
    <w:p w14:paraId="49481DA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4</w:t>
      </w:r>
      <w:r w:rsidRPr="0057236A">
        <w:rPr>
          <w:rFonts w:ascii="Times New Roman" w:hAnsi="Times New Roman" w:cs="Times New Roman"/>
          <w:noProof/>
        </w:rPr>
        <w:tab/>
        <w:t xml:space="preserve">Otto, A. R., Gershman, S. J., Markman, A. B. &amp; Daw, N. D. The curse of planning: dissecting multiple reinforcement-learning systems by taxing the central executive. </w:t>
      </w:r>
      <w:r w:rsidRPr="0057236A">
        <w:rPr>
          <w:rFonts w:ascii="Times New Roman" w:hAnsi="Times New Roman" w:cs="Times New Roman"/>
          <w:i/>
          <w:noProof/>
        </w:rPr>
        <w:t>Psychol Sci</w:t>
      </w:r>
      <w:r w:rsidRPr="0057236A">
        <w:rPr>
          <w:rFonts w:ascii="Times New Roman" w:hAnsi="Times New Roman" w:cs="Times New Roman"/>
          <w:noProof/>
        </w:rPr>
        <w:t xml:space="preserve"> </w:t>
      </w:r>
      <w:r w:rsidRPr="0057236A">
        <w:rPr>
          <w:rFonts w:ascii="Times New Roman" w:hAnsi="Times New Roman" w:cs="Times New Roman"/>
          <w:b/>
          <w:noProof/>
        </w:rPr>
        <w:t>24</w:t>
      </w:r>
      <w:r w:rsidRPr="0057236A">
        <w:rPr>
          <w:rFonts w:ascii="Times New Roman" w:hAnsi="Times New Roman" w:cs="Times New Roman"/>
          <w:noProof/>
        </w:rPr>
        <w:t>, 751-761, doi:10.1177/0956797612463080 (2013).</w:t>
      </w:r>
    </w:p>
    <w:p w14:paraId="6EA702F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5</w:t>
      </w:r>
      <w:r w:rsidRPr="0057236A">
        <w:rPr>
          <w:rFonts w:ascii="Times New Roman" w:hAnsi="Times New Roman" w:cs="Times New Roman"/>
          <w:noProof/>
        </w:rPr>
        <w:tab/>
        <w:t xml:space="preserve">Huang, J. Y. &amp; Bargh, J. A. The Selfish Goal: Autonomously operating motivational structures as the proximate cause of human judgment and behavior. </w:t>
      </w:r>
      <w:r w:rsidRPr="0057236A">
        <w:rPr>
          <w:rFonts w:ascii="Times New Roman" w:hAnsi="Times New Roman" w:cs="Times New Roman"/>
          <w:i/>
          <w:noProof/>
        </w:rPr>
        <w:t>Behavioral and Brain Sciences</w:t>
      </w:r>
      <w:r w:rsidRPr="0057236A">
        <w:rPr>
          <w:rFonts w:ascii="Times New Roman" w:hAnsi="Times New Roman" w:cs="Times New Roman"/>
          <w:noProof/>
        </w:rPr>
        <w:t xml:space="preserve"> </w:t>
      </w:r>
      <w:r w:rsidRPr="0057236A">
        <w:rPr>
          <w:rFonts w:ascii="Times New Roman" w:hAnsi="Times New Roman" w:cs="Times New Roman"/>
          <w:b/>
          <w:noProof/>
        </w:rPr>
        <w:t>37</w:t>
      </w:r>
      <w:r w:rsidRPr="0057236A">
        <w:rPr>
          <w:rFonts w:ascii="Times New Roman" w:hAnsi="Times New Roman" w:cs="Times New Roman"/>
          <w:noProof/>
        </w:rPr>
        <w:t>, 121-135 (2014).</w:t>
      </w:r>
    </w:p>
    <w:p w14:paraId="1829690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6</w:t>
      </w:r>
      <w:r w:rsidRPr="0057236A">
        <w:rPr>
          <w:rFonts w:ascii="Times New Roman" w:hAnsi="Times New Roman" w:cs="Times New Roman"/>
          <w:noProof/>
        </w:rPr>
        <w:tab/>
        <w:t xml:space="preserve">Lhermitte, F. ‘Utilization behaviour’and its relation to lesions of the frontal lobes. </w:t>
      </w:r>
      <w:r w:rsidRPr="0057236A">
        <w:rPr>
          <w:rFonts w:ascii="Times New Roman" w:hAnsi="Times New Roman" w:cs="Times New Roman"/>
          <w:i/>
          <w:noProof/>
        </w:rPr>
        <w:t>Brain</w:t>
      </w:r>
      <w:r w:rsidRPr="0057236A">
        <w:rPr>
          <w:rFonts w:ascii="Times New Roman" w:hAnsi="Times New Roman" w:cs="Times New Roman"/>
          <w:noProof/>
        </w:rPr>
        <w:t xml:space="preserve"> </w:t>
      </w:r>
      <w:r w:rsidRPr="0057236A">
        <w:rPr>
          <w:rFonts w:ascii="Times New Roman" w:hAnsi="Times New Roman" w:cs="Times New Roman"/>
          <w:b/>
          <w:noProof/>
        </w:rPr>
        <w:t>106</w:t>
      </w:r>
      <w:r w:rsidRPr="0057236A">
        <w:rPr>
          <w:rFonts w:ascii="Times New Roman" w:hAnsi="Times New Roman" w:cs="Times New Roman"/>
          <w:noProof/>
        </w:rPr>
        <w:t>, 237-255 (1983).</w:t>
      </w:r>
    </w:p>
    <w:p w14:paraId="07AF7E2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7</w:t>
      </w:r>
      <w:r w:rsidRPr="0057236A">
        <w:rPr>
          <w:rFonts w:ascii="Times New Roman" w:hAnsi="Times New Roman" w:cs="Times New Roman"/>
          <w:noProof/>
        </w:rPr>
        <w:tab/>
        <w:t xml:space="preserve">Perkins, D. N. &amp; Salomon, G. Are cognitive skills context-bound? </w:t>
      </w:r>
      <w:r w:rsidRPr="0057236A">
        <w:rPr>
          <w:rFonts w:ascii="Times New Roman" w:hAnsi="Times New Roman" w:cs="Times New Roman"/>
          <w:i/>
          <w:noProof/>
        </w:rPr>
        <w:t>Educational researcher</w:t>
      </w:r>
      <w:r w:rsidRPr="0057236A">
        <w:rPr>
          <w:rFonts w:ascii="Times New Roman" w:hAnsi="Times New Roman" w:cs="Times New Roman"/>
          <w:noProof/>
        </w:rPr>
        <w:t xml:space="preserve"> </w:t>
      </w:r>
      <w:r w:rsidRPr="0057236A">
        <w:rPr>
          <w:rFonts w:ascii="Times New Roman" w:hAnsi="Times New Roman" w:cs="Times New Roman"/>
          <w:b/>
          <w:noProof/>
        </w:rPr>
        <w:t>18</w:t>
      </w:r>
      <w:r w:rsidRPr="0057236A">
        <w:rPr>
          <w:rFonts w:ascii="Times New Roman" w:hAnsi="Times New Roman" w:cs="Times New Roman"/>
          <w:noProof/>
        </w:rPr>
        <w:t>, 16-25 (1989).</w:t>
      </w:r>
    </w:p>
    <w:p w14:paraId="72883A2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8</w:t>
      </w:r>
      <w:r w:rsidRPr="0057236A">
        <w:rPr>
          <w:rFonts w:ascii="Times New Roman" w:hAnsi="Times New Roman" w:cs="Times New Roman"/>
          <w:noProof/>
        </w:rPr>
        <w:tab/>
        <w:t xml:space="preserve">Adamson, R. E. Functional fixedness as related to problem solving: A repetition of three experiments. </w:t>
      </w:r>
      <w:r w:rsidRPr="0057236A">
        <w:rPr>
          <w:rFonts w:ascii="Times New Roman" w:hAnsi="Times New Roman" w:cs="Times New Roman"/>
          <w:i/>
          <w:noProof/>
        </w:rPr>
        <w:t>Journal of experimental psychology</w:t>
      </w:r>
      <w:r w:rsidRPr="0057236A">
        <w:rPr>
          <w:rFonts w:ascii="Times New Roman" w:hAnsi="Times New Roman" w:cs="Times New Roman"/>
          <w:noProof/>
        </w:rPr>
        <w:t xml:space="preserve"> </w:t>
      </w:r>
      <w:r w:rsidRPr="0057236A">
        <w:rPr>
          <w:rFonts w:ascii="Times New Roman" w:hAnsi="Times New Roman" w:cs="Times New Roman"/>
          <w:b/>
          <w:noProof/>
        </w:rPr>
        <w:t>44</w:t>
      </w:r>
      <w:r w:rsidRPr="0057236A">
        <w:rPr>
          <w:rFonts w:ascii="Times New Roman" w:hAnsi="Times New Roman" w:cs="Times New Roman"/>
          <w:noProof/>
        </w:rPr>
        <w:t>, 288 (1952).</w:t>
      </w:r>
    </w:p>
    <w:p w14:paraId="6F2B8750"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9</w:t>
      </w:r>
      <w:r w:rsidRPr="0057236A">
        <w:rPr>
          <w:rFonts w:ascii="Times New Roman" w:hAnsi="Times New Roman" w:cs="Times New Roman"/>
          <w:noProof/>
        </w:rPr>
        <w:tab/>
        <w:t xml:space="preserve">Sutton, R. S. &amp; Barto, A. G. Reinforcement learning. </w:t>
      </w:r>
      <w:r w:rsidRPr="0057236A">
        <w:rPr>
          <w:rFonts w:ascii="Times New Roman" w:hAnsi="Times New Roman" w:cs="Times New Roman"/>
          <w:i/>
          <w:noProof/>
        </w:rPr>
        <w:t>Journal of Cognitive Neuroscience</w:t>
      </w:r>
      <w:r w:rsidRPr="0057236A">
        <w:rPr>
          <w:rFonts w:ascii="Times New Roman" w:hAnsi="Times New Roman" w:cs="Times New Roman"/>
          <w:noProof/>
        </w:rPr>
        <w:t xml:space="preserve"> </w:t>
      </w:r>
      <w:r w:rsidRPr="0057236A">
        <w:rPr>
          <w:rFonts w:ascii="Times New Roman" w:hAnsi="Times New Roman" w:cs="Times New Roman"/>
          <w:b/>
          <w:noProof/>
        </w:rPr>
        <w:t>11</w:t>
      </w:r>
      <w:r w:rsidRPr="0057236A">
        <w:rPr>
          <w:rFonts w:ascii="Times New Roman" w:hAnsi="Times New Roman" w:cs="Times New Roman"/>
          <w:noProof/>
        </w:rPr>
        <w:t>, 126-134 (1999).</w:t>
      </w:r>
    </w:p>
    <w:p w14:paraId="73F2FB3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lastRenderedPageBreak/>
        <w:t>10</w:t>
      </w:r>
      <w:r w:rsidRPr="0057236A">
        <w:rPr>
          <w:rFonts w:ascii="Times New Roman" w:hAnsi="Times New Roman" w:cs="Times New Roman"/>
          <w:noProof/>
        </w:rPr>
        <w:tab/>
        <w:t xml:space="preserve">Daw, N. D., Gershman, S. J., Seymour, B., Dayan, P. &amp; Dolan, R. J. Model-based influences on humans' choices and striatal prediction errors.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69</w:t>
      </w:r>
      <w:r w:rsidRPr="0057236A">
        <w:rPr>
          <w:rFonts w:ascii="Times New Roman" w:hAnsi="Times New Roman" w:cs="Times New Roman"/>
          <w:noProof/>
        </w:rPr>
        <w:t>, 1204-1215 (2011).</w:t>
      </w:r>
    </w:p>
    <w:p w14:paraId="4B9CC0F4"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11</w:t>
      </w:r>
      <w:r w:rsidRPr="0057236A">
        <w:rPr>
          <w:rFonts w:ascii="Times New Roman" w:hAnsi="Times New Roman" w:cs="Times New Roman"/>
          <w:noProof/>
        </w:rPr>
        <w:tab/>
        <w:t xml:space="preserve">Dickinson, A., Balleine, B., Watt, A., Gonzalez, F. &amp; Boakes, R. A. Motivational control after extended instrumental training. </w:t>
      </w:r>
      <w:r w:rsidRPr="0057236A">
        <w:rPr>
          <w:rFonts w:ascii="Times New Roman" w:hAnsi="Times New Roman" w:cs="Times New Roman"/>
          <w:i/>
          <w:noProof/>
        </w:rPr>
        <w:t>Learning &amp; behavior</w:t>
      </w:r>
      <w:r w:rsidRPr="0057236A">
        <w:rPr>
          <w:rFonts w:ascii="Times New Roman" w:hAnsi="Times New Roman" w:cs="Times New Roman"/>
          <w:noProof/>
        </w:rPr>
        <w:t xml:space="preserve"> </w:t>
      </w:r>
      <w:r w:rsidRPr="0057236A">
        <w:rPr>
          <w:rFonts w:ascii="Times New Roman" w:hAnsi="Times New Roman" w:cs="Times New Roman"/>
          <w:b/>
          <w:noProof/>
        </w:rPr>
        <w:t>23</w:t>
      </w:r>
      <w:r w:rsidRPr="0057236A">
        <w:rPr>
          <w:rFonts w:ascii="Times New Roman" w:hAnsi="Times New Roman" w:cs="Times New Roman"/>
          <w:noProof/>
        </w:rPr>
        <w:t>, 197-206 (1995).</w:t>
      </w:r>
    </w:p>
    <w:p w14:paraId="57A3253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12</w:t>
      </w:r>
      <w:r w:rsidRPr="0057236A">
        <w:rPr>
          <w:rFonts w:ascii="Times New Roman" w:hAnsi="Times New Roman" w:cs="Times New Roman"/>
          <w:noProof/>
        </w:rPr>
        <w:tab/>
        <w:t xml:space="preserve">McClure, S. M., Berns, G. S. &amp; Montague, P. R. Temporal prediction errors in a passive learning task activate human striatum.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38</w:t>
      </w:r>
      <w:r w:rsidRPr="0057236A">
        <w:rPr>
          <w:rFonts w:ascii="Times New Roman" w:hAnsi="Times New Roman" w:cs="Times New Roman"/>
          <w:noProof/>
        </w:rPr>
        <w:t>, 339-346 (2003).</w:t>
      </w:r>
    </w:p>
    <w:p w14:paraId="28D84B6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13</w:t>
      </w:r>
      <w:r w:rsidRPr="0057236A">
        <w:rPr>
          <w:rFonts w:ascii="Times New Roman" w:hAnsi="Times New Roman" w:cs="Times New Roman"/>
          <w:noProof/>
        </w:rPr>
        <w:tab/>
        <w:t xml:space="preserve">O'Doherty, J. P., Dayan, P., Friston, K., Critchley, H. &amp; Dolan, R. J. Temporal difference models and reward-related learning in the human brain.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38</w:t>
      </w:r>
      <w:r w:rsidRPr="0057236A">
        <w:rPr>
          <w:rFonts w:ascii="Times New Roman" w:hAnsi="Times New Roman" w:cs="Times New Roman"/>
          <w:noProof/>
        </w:rPr>
        <w:t>, 329-337 (2003).</w:t>
      </w:r>
    </w:p>
    <w:p w14:paraId="0CD1C21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14</w:t>
      </w:r>
      <w:r w:rsidRPr="0057236A">
        <w:rPr>
          <w:rFonts w:ascii="Times New Roman" w:hAnsi="Times New Roman" w:cs="Times New Roman"/>
          <w:noProof/>
        </w:rPr>
        <w:tab/>
        <w:t xml:space="preserve">Bayer, H. M. &amp; Glimcher, P. W. Midbrain dopamine neurons encode a quantitative reward prediction error signal.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47</w:t>
      </w:r>
      <w:r w:rsidRPr="0057236A">
        <w:rPr>
          <w:rFonts w:ascii="Times New Roman" w:hAnsi="Times New Roman" w:cs="Times New Roman"/>
          <w:noProof/>
        </w:rPr>
        <w:t>, 129-141 (2005).</w:t>
      </w:r>
    </w:p>
    <w:p w14:paraId="661039C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15</w:t>
      </w:r>
      <w:r w:rsidRPr="0057236A">
        <w:rPr>
          <w:rFonts w:ascii="Times New Roman" w:hAnsi="Times New Roman" w:cs="Times New Roman"/>
          <w:noProof/>
        </w:rPr>
        <w:tab/>
        <w:t xml:space="preserve">Lashley, K. S. </w:t>
      </w:r>
      <w:r w:rsidRPr="0057236A">
        <w:rPr>
          <w:rFonts w:ascii="Times New Roman" w:hAnsi="Times New Roman" w:cs="Times New Roman"/>
          <w:i/>
          <w:noProof/>
        </w:rPr>
        <w:t>The problem of serial order in behavior</w:t>
      </w:r>
      <w:r w:rsidRPr="0057236A">
        <w:rPr>
          <w:rFonts w:ascii="Times New Roman" w:hAnsi="Times New Roman" w:cs="Times New Roman"/>
          <w:noProof/>
        </w:rPr>
        <w:t>.  112-131 (Wiley, 1951).</w:t>
      </w:r>
    </w:p>
    <w:p w14:paraId="1786964A"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16</w:t>
      </w:r>
      <w:r w:rsidRPr="0057236A">
        <w:rPr>
          <w:rFonts w:ascii="Times New Roman" w:hAnsi="Times New Roman" w:cs="Times New Roman"/>
          <w:noProof/>
        </w:rPr>
        <w:tab/>
        <w:t xml:space="preserve">Botvinick, M. M., Niv, Y. &amp; Barto, A. C. Hierarchically organized behavior and its neural foundations: A reinforcement learning perspective. </w:t>
      </w:r>
      <w:r w:rsidRPr="0057236A">
        <w:rPr>
          <w:rFonts w:ascii="Times New Roman" w:hAnsi="Times New Roman" w:cs="Times New Roman"/>
          <w:i/>
          <w:noProof/>
        </w:rPr>
        <w:t>Cognition</w:t>
      </w:r>
      <w:r w:rsidRPr="0057236A">
        <w:rPr>
          <w:rFonts w:ascii="Times New Roman" w:hAnsi="Times New Roman" w:cs="Times New Roman"/>
          <w:noProof/>
        </w:rPr>
        <w:t xml:space="preserve"> </w:t>
      </w:r>
      <w:r w:rsidRPr="0057236A">
        <w:rPr>
          <w:rFonts w:ascii="Times New Roman" w:hAnsi="Times New Roman" w:cs="Times New Roman"/>
          <w:b/>
          <w:noProof/>
        </w:rPr>
        <w:t>113</w:t>
      </w:r>
      <w:r w:rsidRPr="0057236A">
        <w:rPr>
          <w:rFonts w:ascii="Times New Roman" w:hAnsi="Times New Roman" w:cs="Times New Roman"/>
          <w:noProof/>
        </w:rPr>
        <w:t>, 262-280 (2009).</w:t>
      </w:r>
    </w:p>
    <w:p w14:paraId="2140516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17</w:t>
      </w:r>
      <w:r w:rsidRPr="0057236A">
        <w:rPr>
          <w:rFonts w:ascii="Times New Roman" w:hAnsi="Times New Roman" w:cs="Times New Roman"/>
          <w:noProof/>
        </w:rPr>
        <w:tab/>
        <w:t xml:space="preserve">Boyan, J. A. &amp; Moore, A. W. in </w:t>
      </w:r>
      <w:r w:rsidRPr="0057236A">
        <w:rPr>
          <w:rFonts w:ascii="Times New Roman" w:hAnsi="Times New Roman" w:cs="Times New Roman"/>
          <w:i/>
          <w:noProof/>
        </w:rPr>
        <w:t>ICML.</w:t>
      </w:r>
      <w:r w:rsidRPr="0057236A">
        <w:rPr>
          <w:rFonts w:ascii="Times New Roman" w:hAnsi="Times New Roman" w:cs="Times New Roman"/>
          <w:noProof/>
        </w:rPr>
        <w:t xml:space="preserve">  63-70.</w:t>
      </w:r>
    </w:p>
    <w:p w14:paraId="3B809372"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18</w:t>
      </w:r>
      <w:r w:rsidRPr="0057236A">
        <w:rPr>
          <w:rFonts w:ascii="Times New Roman" w:hAnsi="Times New Roman" w:cs="Times New Roman"/>
          <w:noProof/>
        </w:rPr>
        <w:tab/>
        <w:t xml:space="preserve">Zhang, N. L. &amp; Zhang, W. in </w:t>
      </w:r>
      <w:r w:rsidRPr="0057236A">
        <w:rPr>
          <w:rFonts w:ascii="Times New Roman" w:hAnsi="Times New Roman" w:cs="Times New Roman"/>
          <w:i/>
          <w:noProof/>
        </w:rPr>
        <w:t>Proceedings of the Thirteenth conference on Uncertainty in artificial intelligence.</w:t>
      </w:r>
      <w:r w:rsidRPr="0057236A">
        <w:rPr>
          <w:rFonts w:ascii="Times New Roman" w:hAnsi="Times New Roman" w:cs="Times New Roman"/>
          <w:noProof/>
        </w:rPr>
        <w:t xml:space="preserve">  489-494 (Morgan Kaufmann Publishers Inc.).</w:t>
      </w:r>
    </w:p>
    <w:p w14:paraId="4EA555E1"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19</w:t>
      </w:r>
      <w:r w:rsidRPr="0057236A">
        <w:rPr>
          <w:rFonts w:ascii="Times New Roman" w:hAnsi="Times New Roman" w:cs="Times New Roman"/>
          <w:noProof/>
        </w:rPr>
        <w:tab/>
        <w:t xml:space="preserve">Collins, A. G. &amp; Frank, M. J. Cognitive control over learning: creating, clustering, and generalizing task-set structure. </w:t>
      </w:r>
      <w:r w:rsidRPr="0057236A">
        <w:rPr>
          <w:rFonts w:ascii="Times New Roman" w:hAnsi="Times New Roman" w:cs="Times New Roman"/>
          <w:i/>
          <w:noProof/>
        </w:rPr>
        <w:t>Psychological review</w:t>
      </w:r>
      <w:r w:rsidRPr="0057236A">
        <w:rPr>
          <w:rFonts w:ascii="Times New Roman" w:hAnsi="Times New Roman" w:cs="Times New Roman"/>
          <w:noProof/>
        </w:rPr>
        <w:t xml:space="preserve"> </w:t>
      </w:r>
      <w:r w:rsidRPr="0057236A">
        <w:rPr>
          <w:rFonts w:ascii="Times New Roman" w:hAnsi="Times New Roman" w:cs="Times New Roman"/>
          <w:b/>
          <w:noProof/>
        </w:rPr>
        <w:t>120</w:t>
      </w:r>
      <w:r w:rsidRPr="0057236A">
        <w:rPr>
          <w:rFonts w:ascii="Times New Roman" w:hAnsi="Times New Roman" w:cs="Times New Roman"/>
          <w:noProof/>
        </w:rPr>
        <w:t>, 190 (2013).</w:t>
      </w:r>
    </w:p>
    <w:p w14:paraId="37DC6DE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lastRenderedPageBreak/>
        <w:t>20</w:t>
      </w:r>
      <w:r w:rsidRPr="0057236A">
        <w:rPr>
          <w:rFonts w:ascii="Times New Roman" w:hAnsi="Times New Roman" w:cs="Times New Roman"/>
          <w:noProof/>
        </w:rPr>
        <w:tab/>
        <w:t xml:space="preserve">Dayan, P. How to set the switches on this thing. </w:t>
      </w:r>
      <w:r w:rsidRPr="0057236A">
        <w:rPr>
          <w:rFonts w:ascii="Times New Roman" w:hAnsi="Times New Roman" w:cs="Times New Roman"/>
          <w:i/>
          <w:noProof/>
        </w:rPr>
        <w:t>Current Opinion in Neurobiology</w:t>
      </w:r>
      <w:r w:rsidRPr="0057236A">
        <w:rPr>
          <w:rFonts w:ascii="Times New Roman" w:hAnsi="Times New Roman" w:cs="Times New Roman"/>
          <w:noProof/>
        </w:rPr>
        <w:t xml:space="preserve"> (2012).</w:t>
      </w:r>
    </w:p>
    <w:p w14:paraId="1E72317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21</w:t>
      </w:r>
      <w:r w:rsidRPr="0057236A">
        <w:rPr>
          <w:rFonts w:ascii="Times New Roman" w:hAnsi="Times New Roman" w:cs="Times New Roman"/>
          <w:noProof/>
        </w:rPr>
        <w:tab/>
        <w:t xml:space="preserve">Graybiel, A. M. Habits, rituals, and the evaluative brain. </w:t>
      </w:r>
      <w:r w:rsidRPr="0057236A">
        <w:rPr>
          <w:rFonts w:ascii="Times New Roman" w:hAnsi="Times New Roman" w:cs="Times New Roman"/>
          <w:i/>
          <w:noProof/>
        </w:rPr>
        <w:t>Annu. Rev. Neurosci.</w:t>
      </w:r>
      <w:r w:rsidRPr="0057236A">
        <w:rPr>
          <w:rFonts w:ascii="Times New Roman" w:hAnsi="Times New Roman" w:cs="Times New Roman"/>
          <w:noProof/>
        </w:rPr>
        <w:t xml:space="preserve"> </w:t>
      </w:r>
      <w:r w:rsidRPr="0057236A">
        <w:rPr>
          <w:rFonts w:ascii="Times New Roman" w:hAnsi="Times New Roman" w:cs="Times New Roman"/>
          <w:b/>
          <w:noProof/>
        </w:rPr>
        <w:t>31</w:t>
      </w:r>
      <w:r w:rsidRPr="0057236A">
        <w:rPr>
          <w:rFonts w:ascii="Times New Roman" w:hAnsi="Times New Roman" w:cs="Times New Roman"/>
          <w:noProof/>
        </w:rPr>
        <w:t>, 359-387 (2008).</w:t>
      </w:r>
    </w:p>
    <w:p w14:paraId="1DE021D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22</w:t>
      </w:r>
      <w:r w:rsidRPr="0057236A">
        <w:rPr>
          <w:rFonts w:ascii="Times New Roman" w:hAnsi="Times New Roman" w:cs="Times New Roman"/>
          <w:noProof/>
        </w:rPr>
        <w:tab/>
        <w:t xml:space="preserve">O'Reilly, R. C. &amp; Frank, M. J. Making working memory work: a computational model of learning in the prefrontal cortex and basal ganglia. </w:t>
      </w:r>
      <w:r w:rsidRPr="0057236A">
        <w:rPr>
          <w:rFonts w:ascii="Times New Roman" w:hAnsi="Times New Roman" w:cs="Times New Roman"/>
          <w:i/>
          <w:noProof/>
        </w:rPr>
        <w:t>Neural Computation</w:t>
      </w:r>
      <w:r w:rsidRPr="0057236A">
        <w:rPr>
          <w:rFonts w:ascii="Times New Roman" w:hAnsi="Times New Roman" w:cs="Times New Roman"/>
          <w:noProof/>
        </w:rPr>
        <w:t xml:space="preserve"> </w:t>
      </w:r>
      <w:r w:rsidRPr="0057236A">
        <w:rPr>
          <w:rFonts w:ascii="Times New Roman" w:hAnsi="Times New Roman" w:cs="Times New Roman"/>
          <w:b/>
          <w:noProof/>
        </w:rPr>
        <w:t>18</w:t>
      </w:r>
      <w:r w:rsidRPr="0057236A">
        <w:rPr>
          <w:rFonts w:ascii="Times New Roman" w:hAnsi="Times New Roman" w:cs="Times New Roman"/>
          <w:noProof/>
        </w:rPr>
        <w:t>, 283-328 (2006).</w:t>
      </w:r>
    </w:p>
    <w:p w14:paraId="3A7FABE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23</w:t>
      </w:r>
      <w:r w:rsidRPr="0057236A">
        <w:rPr>
          <w:rFonts w:ascii="Times New Roman" w:hAnsi="Times New Roman" w:cs="Times New Roman"/>
          <w:noProof/>
        </w:rPr>
        <w:tab/>
        <w:t xml:space="preserve">Miller, E. K. The prefrontal cortex and cognitive control. </w:t>
      </w:r>
      <w:r w:rsidRPr="0057236A">
        <w:rPr>
          <w:rFonts w:ascii="Times New Roman" w:hAnsi="Times New Roman" w:cs="Times New Roman"/>
          <w:i/>
          <w:noProof/>
        </w:rPr>
        <w:t>Nature Reviews</w:t>
      </w:r>
      <w:r w:rsidRPr="0057236A">
        <w:rPr>
          <w:rFonts w:ascii="Times New Roman" w:hAnsi="Times New Roman" w:cs="Times New Roman"/>
          <w:noProof/>
        </w:rPr>
        <w:t xml:space="preserve"> </w:t>
      </w:r>
      <w:r w:rsidRPr="0057236A">
        <w:rPr>
          <w:rFonts w:ascii="Times New Roman" w:hAnsi="Times New Roman" w:cs="Times New Roman"/>
          <w:b/>
          <w:noProof/>
        </w:rPr>
        <w:t>1</w:t>
      </w:r>
      <w:r w:rsidRPr="0057236A">
        <w:rPr>
          <w:rFonts w:ascii="Times New Roman" w:hAnsi="Times New Roman" w:cs="Times New Roman"/>
          <w:noProof/>
        </w:rPr>
        <w:t>, 59-65 (2000).</w:t>
      </w:r>
    </w:p>
    <w:p w14:paraId="4EF33CA6"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24</w:t>
      </w:r>
      <w:r w:rsidRPr="0057236A">
        <w:rPr>
          <w:rFonts w:ascii="Times New Roman" w:hAnsi="Times New Roman" w:cs="Times New Roman"/>
          <w:noProof/>
        </w:rPr>
        <w:tab/>
        <w:t xml:space="preserve">Sutton, R. S., Precup, D. &amp; Singh, S. Between MDPs and semi-MDPs: A framework for temporal abstraction in reinforcement learning. </w:t>
      </w:r>
      <w:r w:rsidRPr="0057236A">
        <w:rPr>
          <w:rFonts w:ascii="Times New Roman" w:hAnsi="Times New Roman" w:cs="Times New Roman"/>
          <w:i/>
          <w:noProof/>
        </w:rPr>
        <w:t>Artificial intelligence</w:t>
      </w:r>
      <w:r w:rsidRPr="0057236A">
        <w:rPr>
          <w:rFonts w:ascii="Times New Roman" w:hAnsi="Times New Roman" w:cs="Times New Roman"/>
          <w:noProof/>
        </w:rPr>
        <w:t xml:space="preserve"> </w:t>
      </w:r>
      <w:r w:rsidRPr="0057236A">
        <w:rPr>
          <w:rFonts w:ascii="Times New Roman" w:hAnsi="Times New Roman" w:cs="Times New Roman"/>
          <w:b/>
          <w:noProof/>
        </w:rPr>
        <w:t>112</w:t>
      </w:r>
      <w:r w:rsidRPr="0057236A">
        <w:rPr>
          <w:rFonts w:ascii="Times New Roman" w:hAnsi="Times New Roman" w:cs="Times New Roman"/>
          <w:noProof/>
        </w:rPr>
        <w:t>, 181-211 (1999).</w:t>
      </w:r>
    </w:p>
    <w:p w14:paraId="646A83D2"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25</w:t>
      </w:r>
      <w:r w:rsidRPr="0057236A">
        <w:rPr>
          <w:rFonts w:ascii="Times New Roman" w:hAnsi="Times New Roman" w:cs="Times New Roman"/>
          <w:noProof/>
        </w:rPr>
        <w:tab/>
        <w:t>Otto, A. R., Skatova, A., Madlon-Kay, S. &amp; Daw, N. D. Cognitive Control Predicts Use of Model-based Reinforcement Learning.  (2014).</w:t>
      </w:r>
    </w:p>
    <w:p w14:paraId="654FEF1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26</w:t>
      </w:r>
      <w:r w:rsidRPr="0057236A">
        <w:rPr>
          <w:rFonts w:ascii="Times New Roman" w:hAnsi="Times New Roman" w:cs="Times New Roman"/>
          <w:noProof/>
        </w:rPr>
        <w:tab/>
        <w:t xml:space="preserve">Otto, A. R., Raio, C. M., Chiang, A., Phelps, E. A. &amp; Daw, N. D. Working-memory capacity protects model-based learning from stress. </w:t>
      </w:r>
      <w:r w:rsidRPr="0057236A">
        <w:rPr>
          <w:rFonts w:ascii="Times New Roman" w:hAnsi="Times New Roman" w:cs="Times New Roman"/>
          <w:i/>
          <w:noProof/>
        </w:rPr>
        <w:t>Proceedings of the National Academy of Sciences</w:t>
      </w:r>
      <w:r w:rsidRPr="0057236A">
        <w:rPr>
          <w:rFonts w:ascii="Times New Roman" w:hAnsi="Times New Roman" w:cs="Times New Roman"/>
          <w:noProof/>
        </w:rPr>
        <w:t xml:space="preserve"> </w:t>
      </w:r>
      <w:r w:rsidRPr="0057236A">
        <w:rPr>
          <w:rFonts w:ascii="Times New Roman" w:hAnsi="Times New Roman" w:cs="Times New Roman"/>
          <w:b/>
          <w:noProof/>
        </w:rPr>
        <w:t>110</w:t>
      </w:r>
      <w:r w:rsidRPr="0057236A">
        <w:rPr>
          <w:rFonts w:ascii="Times New Roman" w:hAnsi="Times New Roman" w:cs="Times New Roman"/>
          <w:noProof/>
        </w:rPr>
        <w:t>, 20941-20946 (2013).</w:t>
      </w:r>
    </w:p>
    <w:p w14:paraId="46955E50"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27</w:t>
      </w:r>
      <w:r w:rsidRPr="0057236A">
        <w:rPr>
          <w:rFonts w:ascii="Times New Roman" w:hAnsi="Times New Roman" w:cs="Times New Roman"/>
          <w:noProof/>
        </w:rPr>
        <w:tab/>
        <w:t xml:space="preserve">Smittenaar, P., FitzGerald, T. H., Romei, V., Wright, N. D. &amp; Dolan, R. J. Disruption of dorsolateral prefrontal cortex decreases model-based in favor of model-free control in humans.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80</w:t>
      </w:r>
      <w:r w:rsidRPr="0057236A">
        <w:rPr>
          <w:rFonts w:ascii="Times New Roman" w:hAnsi="Times New Roman" w:cs="Times New Roman"/>
          <w:noProof/>
        </w:rPr>
        <w:t>, 914-919 (2013).</w:t>
      </w:r>
    </w:p>
    <w:p w14:paraId="6B500C0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28</w:t>
      </w:r>
      <w:r w:rsidRPr="0057236A">
        <w:rPr>
          <w:rFonts w:ascii="Times New Roman" w:hAnsi="Times New Roman" w:cs="Times New Roman"/>
          <w:noProof/>
        </w:rPr>
        <w:tab/>
        <w:t>Ribas-Fernandes, J. Ú. J. F.</w:t>
      </w:r>
      <w:r w:rsidRPr="0057236A">
        <w:rPr>
          <w:rFonts w:ascii="Times New Roman" w:hAnsi="Times New Roman" w:cs="Times New Roman"/>
          <w:i/>
          <w:noProof/>
        </w:rPr>
        <w:t xml:space="preserve"> et al.</w:t>
      </w:r>
      <w:r w:rsidRPr="0057236A">
        <w:rPr>
          <w:rFonts w:ascii="Times New Roman" w:hAnsi="Times New Roman" w:cs="Times New Roman"/>
          <w:noProof/>
        </w:rPr>
        <w:t xml:space="preserve"> A neural signature of hierarchical reinforcement learning.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71</w:t>
      </w:r>
      <w:r w:rsidRPr="0057236A">
        <w:rPr>
          <w:rFonts w:ascii="Times New Roman" w:hAnsi="Times New Roman" w:cs="Times New Roman"/>
          <w:noProof/>
        </w:rPr>
        <w:t>, 370-379 (2011).</w:t>
      </w:r>
    </w:p>
    <w:p w14:paraId="78EAA176" w14:textId="77777777" w:rsidR="00B538BB"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lastRenderedPageBreak/>
        <w:t>29</w:t>
      </w:r>
      <w:r w:rsidRPr="0057236A">
        <w:rPr>
          <w:rFonts w:ascii="Times New Roman" w:hAnsi="Times New Roman" w:cs="Times New Roman"/>
          <w:noProof/>
        </w:rPr>
        <w:tab/>
        <w:t xml:space="preserve">Daw, N. D. &amp; Shohamy, D. The cognitive neuroscience of motivation and learning. </w:t>
      </w:r>
      <w:r w:rsidRPr="0057236A">
        <w:rPr>
          <w:rFonts w:ascii="Times New Roman" w:hAnsi="Times New Roman" w:cs="Times New Roman"/>
          <w:i/>
          <w:noProof/>
        </w:rPr>
        <w:t>Social Cognition</w:t>
      </w:r>
      <w:r w:rsidRPr="0057236A">
        <w:rPr>
          <w:rFonts w:ascii="Times New Roman" w:hAnsi="Times New Roman" w:cs="Times New Roman"/>
          <w:noProof/>
        </w:rPr>
        <w:t xml:space="preserve"> </w:t>
      </w:r>
      <w:r w:rsidRPr="0057236A">
        <w:rPr>
          <w:rFonts w:ascii="Times New Roman" w:hAnsi="Times New Roman" w:cs="Times New Roman"/>
          <w:b/>
          <w:noProof/>
        </w:rPr>
        <w:t>26</w:t>
      </w:r>
      <w:r w:rsidRPr="0057236A">
        <w:rPr>
          <w:rFonts w:ascii="Times New Roman" w:hAnsi="Times New Roman" w:cs="Times New Roman"/>
          <w:noProof/>
        </w:rPr>
        <w:t>, 593-620 (2008).</w:t>
      </w:r>
    </w:p>
    <w:p w14:paraId="5C413728" w14:textId="77777777" w:rsidR="00FB6C99" w:rsidRDefault="00FB6C99" w:rsidP="0057236A">
      <w:pPr>
        <w:pStyle w:val="EndNoteBibliography"/>
        <w:spacing w:line="480" w:lineRule="auto"/>
        <w:ind w:left="720" w:hanging="720"/>
        <w:rPr>
          <w:rFonts w:ascii="Times New Roman" w:hAnsi="Times New Roman" w:cs="Times New Roman"/>
          <w:noProof/>
        </w:rPr>
      </w:pPr>
    </w:p>
    <w:p w14:paraId="4CEDED25" w14:textId="77777777" w:rsidR="00FB6C99" w:rsidRPr="00FB6C99" w:rsidRDefault="00FB6C99" w:rsidP="0057236A">
      <w:pPr>
        <w:pStyle w:val="EndNoteBibliography"/>
        <w:spacing w:line="480" w:lineRule="auto"/>
        <w:ind w:left="720" w:hanging="720"/>
        <w:rPr>
          <w:rFonts w:ascii="Times New Roman" w:hAnsi="Times New Roman" w:cs="Times New Roman"/>
          <w:b/>
          <w:noProof/>
        </w:rPr>
      </w:pPr>
      <w:r>
        <w:rPr>
          <w:rFonts w:ascii="Times New Roman" w:hAnsi="Times New Roman" w:cs="Times New Roman"/>
          <w:b/>
          <w:noProof/>
        </w:rPr>
        <w:t>References (Methods)</w:t>
      </w:r>
    </w:p>
    <w:p w14:paraId="5EAF88B2" w14:textId="77777777" w:rsidR="00FB6C99" w:rsidRDefault="00FB6C99" w:rsidP="0057236A">
      <w:pPr>
        <w:pStyle w:val="EndNoteBibliography"/>
        <w:spacing w:line="480" w:lineRule="auto"/>
        <w:ind w:left="720" w:hanging="720"/>
        <w:rPr>
          <w:rFonts w:ascii="Times New Roman" w:hAnsi="Times New Roman" w:cs="Times New Roman"/>
          <w:noProof/>
        </w:rPr>
      </w:pPr>
    </w:p>
    <w:p w14:paraId="0F1BEFDB" w14:textId="77777777" w:rsidR="00FB6C99" w:rsidRDefault="00FB6C99" w:rsidP="00FB6C99">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30</w:t>
      </w:r>
      <w:r>
        <w:rPr>
          <w:rFonts w:ascii="Times New Roman" w:hAnsi="Times New Roman" w:cs="Times New Roman"/>
          <w:noProof/>
        </w:rPr>
        <w:tab/>
      </w:r>
      <w:r w:rsidRPr="00FB6C99">
        <w:rPr>
          <w:rFonts w:ascii="Times New Roman" w:hAnsi="Times New Roman" w:cs="Times New Roman"/>
          <w:noProof/>
        </w:rPr>
        <w:t xml:space="preserve">Gläscher, J., Daw, N., Dayan, P., &amp; O'Doherty, J. P. (2010). States versus rewards: dissociable neural prediction error signals underlying model-based and model-free reinforcement learning. </w:t>
      </w:r>
      <w:r w:rsidRPr="00FB6C99">
        <w:rPr>
          <w:rFonts w:ascii="Times New Roman" w:hAnsi="Times New Roman" w:cs="Times New Roman"/>
          <w:i/>
          <w:iCs/>
          <w:noProof/>
        </w:rPr>
        <w:t>Neuron</w:t>
      </w:r>
      <w:r w:rsidRPr="00FB6C99">
        <w:rPr>
          <w:rFonts w:ascii="Times New Roman" w:hAnsi="Times New Roman" w:cs="Times New Roman"/>
          <w:noProof/>
        </w:rPr>
        <w:t xml:space="preserve">, </w:t>
      </w:r>
      <w:r w:rsidRPr="00FB6C99">
        <w:rPr>
          <w:rFonts w:ascii="Times New Roman" w:hAnsi="Times New Roman" w:cs="Times New Roman"/>
          <w:i/>
          <w:iCs/>
          <w:noProof/>
        </w:rPr>
        <w:t>66</w:t>
      </w:r>
      <w:r w:rsidRPr="00FB6C99">
        <w:rPr>
          <w:rFonts w:ascii="Times New Roman" w:hAnsi="Times New Roman" w:cs="Times New Roman"/>
          <w:noProof/>
        </w:rPr>
        <w:t>(4), 585-595.</w:t>
      </w:r>
    </w:p>
    <w:p w14:paraId="3DCD5A35" w14:textId="77777777" w:rsidR="00FB6C99" w:rsidRDefault="00FB6C99" w:rsidP="00FB6C99">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31</w:t>
      </w:r>
      <w:r>
        <w:rPr>
          <w:rFonts w:ascii="Times New Roman" w:hAnsi="Times New Roman" w:cs="Times New Roman"/>
          <w:noProof/>
        </w:rPr>
        <w:tab/>
      </w:r>
      <w:r w:rsidRPr="00FB6C99">
        <w:rPr>
          <w:rFonts w:ascii="Times New Roman" w:hAnsi="Times New Roman" w:cs="Times New Roman"/>
          <w:noProof/>
        </w:rPr>
        <w:t>R Core Team (2014). R: A language and environment for statistical computing. R Foundation for Statistical Computing, Vienna, Austria. URL http://www.R-project.org/.</w:t>
      </w:r>
    </w:p>
    <w:p w14:paraId="4FBE4FC5" w14:textId="50668D37" w:rsidR="00FB6C99" w:rsidRDefault="00FB6C99" w:rsidP="00FD3A92">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32</w:t>
      </w:r>
      <w:r>
        <w:rPr>
          <w:rFonts w:ascii="Times New Roman" w:hAnsi="Times New Roman" w:cs="Times New Roman"/>
          <w:noProof/>
        </w:rPr>
        <w:tab/>
      </w:r>
      <w:r w:rsidRPr="00FB6C99">
        <w:rPr>
          <w:rFonts w:ascii="Times New Roman" w:hAnsi="Times New Roman" w:cs="Times New Roman"/>
          <w:noProof/>
        </w:rPr>
        <w:t>Bates, D., and Maechler, M. (2010). lme4: Linear mixed effects models using S4 classes. R package version 0.999375 33. http://CRAN.R-project.org/package=lme4.</w:t>
      </w:r>
    </w:p>
    <w:p w14:paraId="2DE8112F" w14:textId="77777777" w:rsidR="00FD3A92" w:rsidRDefault="00FD3A92" w:rsidP="00FD3A92">
      <w:pPr>
        <w:pStyle w:val="EndNoteBibliography"/>
        <w:spacing w:line="480" w:lineRule="auto"/>
        <w:rPr>
          <w:rFonts w:ascii="Times New Roman" w:hAnsi="Times New Roman" w:cs="Times New Roman"/>
          <w:b/>
          <w:noProof/>
        </w:rPr>
      </w:pPr>
    </w:p>
    <w:p w14:paraId="534F6D41" w14:textId="77777777" w:rsidR="00FD3A92" w:rsidRPr="00FD3A92" w:rsidRDefault="00FD3A92" w:rsidP="00FD3A92">
      <w:pPr>
        <w:pStyle w:val="EndNoteBibliography"/>
        <w:spacing w:line="480" w:lineRule="auto"/>
        <w:rPr>
          <w:rFonts w:ascii="Times New Roman" w:hAnsi="Times New Roman" w:cs="Times New Roman"/>
          <w:b/>
          <w:noProof/>
        </w:rPr>
      </w:pPr>
      <w:r w:rsidRPr="00FD3A92">
        <w:rPr>
          <w:rFonts w:ascii="Times New Roman" w:hAnsi="Times New Roman" w:cs="Times New Roman"/>
          <w:b/>
          <w:noProof/>
        </w:rPr>
        <w:t>End Notes</w:t>
      </w:r>
    </w:p>
    <w:p w14:paraId="291F2BE2" w14:textId="77777777" w:rsidR="00FD3A92" w:rsidRPr="00FD3A92" w:rsidRDefault="00FD3A92" w:rsidP="00FD3A92">
      <w:pPr>
        <w:pStyle w:val="EndNoteBibliography"/>
        <w:spacing w:line="480" w:lineRule="auto"/>
        <w:rPr>
          <w:rFonts w:ascii="Times New Roman" w:hAnsi="Times New Roman" w:cs="Times New Roman"/>
          <w:noProof/>
        </w:rPr>
      </w:pPr>
    </w:p>
    <w:p w14:paraId="2BE34BB4"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bCs/>
          <w:noProof/>
        </w:rPr>
        <w:t>Supplementary Information</w:t>
      </w:r>
      <w:r w:rsidRPr="00FD3A92">
        <w:rPr>
          <w:rFonts w:ascii="Times New Roman" w:hAnsi="Times New Roman" w:cs="Times New Roman"/>
          <w:b/>
          <w:noProof/>
        </w:rPr>
        <w:t xml:space="preserve"> </w:t>
      </w:r>
      <w:r w:rsidRPr="00FD3A92">
        <w:rPr>
          <w:rFonts w:ascii="Times New Roman" w:hAnsi="Times New Roman" w:cs="Times New Roman"/>
          <w:noProof/>
        </w:rPr>
        <w:t>is linked to the online version of the paper at www.nature.com/nature.</w:t>
      </w:r>
    </w:p>
    <w:p w14:paraId="49DC009F" w14:textId="77777777" w:rsidR="00FD3A92" w:rsidRPr="00FD3A92" w:rsidRDefault="00FD3A92" w:rsidP="00FD3A92">
      <w:pPr>
        <w:pStyle w:val="EndNoteBibliography"/>
        <w:spacing w:line="480" w:lineRule="auto"/>
        <w:rPr>
          <w:rFonts w:ascii="Times New Roman" w:hAnsi="Times New Roman" w:cs="Times New Roman"/>
          <w:noProof/>
        </w:rPr>
      </w:pPr>
    </w:p>
    <w:p w14:paraId="1810B180"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Acknowledgements</w:t>
      </w:r>
      <w:r w:rsidRPr="00FD3A92">
        <w:rPr>
          <w:rFonts w:ascii="Times New Roman" w:hAnsi="Times New Roman" w:cs="Times New Roman"/>
          <w:i/>
          <w:noProof/>
        </w:rPr>
        <w:t xml:space="preserve"> </w:t>
      </w:r>
      <w:r w:rsidRPr="00FD3A92">
        <w:rPr>
          <w:rFonts w:ascii="Times New Roman" w:hAnsi="Times New Roman" w:cs="Times New Roman"/>
          <w:noProof/>
        </w:rPr>
        <w:t xml:space="preserve"> We thank Michael Frank, Samuel Gershman and Josiah Nunziato for their advice and assistance.  This research was supported by grant N00014-14-1-0800 from the Office of Naval Research.</w:t>
      </w:r>
    </w:p>
    <w:p w14:paraId="537637E4" w14:textId="77777777" w:rsidR="00FD3A92" w:rsidRPr="00FD3A92" w:rsidRDefault="00FD3A92" w:rsidP="00FD3A92">
      <w:pPr>
        <w:pStyle w:val="EndNoteBibliography"/>
        <w:spacing w:line="480" w:lineRule="auto"/>
        <w:rPr>
          <w:rFonts w:ascii="Times New Roman" w:hAnsi="Times New Roman" w:cs="Times New Roman"/>
          <w:noProof/>
        </w:rPr>
      </w:pPr>
    </w:p>
    <w:p w14:paraId="794B0F19"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 xml:space="preserve">Author contributions  </w:t>
      </w:r>
      <w:r w:rsidRPr="00FD3A92">
        <w:rPr>
          <w:rFonts w:ascii="Times New Roman" w:hAnsi="Times New Roman" w:cs="Times New Roman"/>
          <w:noProof/>
        </w:rPr>
        <w:t>Both authors contributed substantially to all elements of this research project.</w:t>
      </w:r>
    </w:p>
    <w:p w14:paraId="4F8F3A27" w14:textId="77777777" w:rsidR="00FD3A92" w:rsidRPr="00FD3A92" w:rsidRDefault="00FD3A92" w:rsidP="00FD3A92">
      <w:pPr>
        <w:pStyle w:val="EndNoteBibliography"/>
        <w:spacing w:line="480" w:lineRule="auto"/>
        <w:rPr>
          <w:rFonts w:ascii="Times New Roman" w:hAnsi="Times New Roman" w:cs="Times New Roman"/>
          <w:noProof/>
        </w:rPr>
      </w:pPr>
    </w:p>
    <w:p w14:paraId="44B6BE9D"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Author information</w:t>
      </w:r>
      <w:r w:rsidRPr="00FD3A92">
        <w:rPr>
          <w:rFonts w:ascii="Times New Roman" w:hAnsi="Times New Roman" w:cs="Times New Roman"/>
          <w:noProof/>
        </w:rPr>
        <w:t xml:space="preserve">  Reprints and permissions information is available at www.nature.com/reprints.  The authors have no related financial interests to disclose.  Correspondence and requests for materials should be addressed to cushman@fas.harvrd.edu.</w:t>
      </w:r>
    </w:p>
    <w:p w14:paraId="530711A8" w14:textId="77777777" w:rsidR="00FB6C99" w:rsidRPr="00FB6C99" w:rsidRDefault="00FB6C99" w:rsidP="00FD3A92">
      <w:pPr>
        <w:pStyle w:val="EndNoteBibliography"/>
        <w:spacing w:line="480" w:lineRule="auto"/>
        <w:ind w:left="720" w:hanging="720"/>
        <w:rPr>
          <w:rFonts w:ascii="Times New Roman" w:hAnsi="Times New Roman" w:cs="Times New Roman"/>
          <w:noProof/>
        </w:rPr>
      </w:pPr>
    </w:p>
    <w:sectPr w:rsidR="00FB6C99" w:rsidRPr="00FB6C99"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1-14T14:41:00Z" w:initials="AM">
    <w:p w14:paraId="22B627B2" w14:textId="53E08D82" w:rsidR="00070B4C" w:rsidRPr="00104B6C" w:rsidRDefault="00070B4C">
      <w:pPr>
        <w:pStyle w:val="CommentText"/>
      </w:pPr>
      <w:r>
        <w:rPr>
          <w:rStyle w:val="CommentReference"/>
        </w:rPr>
        <w:annotationRef/>
      </w:r>
      <w:r w:rsidR="00104B6C">
        <w:t xml:space="preserve">This sentence sounds </w:t>
      </w:r>
      <w:proofErr w:type="spellStart"/>
      <w:r w:rsidR="00104B6C">
        <w:t>kinda</w:t>
      </w:r>
      <w:proofErr w:type="spellEnd"/>
      <w:r w:rsidR="00104B6C">
        <w:t xml:space="preserve"> weird, because it says “we’re using a formalization (which we are going to explain) which is derived from another formalization (which we’re not going to explain).”  </w:t>
      </w:r>
      <w:r>
        <w:t>Do we need to add anything else here to give some context about what the RL framework is?</w:t>
      </w:r>
      <w:r w:rsidR="00104B6C">
        <w:t xml:space="preserve">  Or should we change this to something like “a formalization of habitual and goal-directed behavior </w:t>
      </w:r>
      <w:r w:rsidR="00104B6C">
        <w:rPr>
          <w:i/>
        </w:rPr>
        <w:t>known as</w:t>
      </w:r>
      <w:r w:rsidR="00104B6C">
        <w:t xml:space="preserve"> the reinforcement learning framework”?</w:t>
      </w:r>
    </w:p>
  </w:comment>
  <w:comment w:id="1" w:author="Adam Morris" w:date="2015-01-14T14:41:00Z" w:initials="AM">
    <w:p w14:paraId="765EC31F" w14:textId="5101E05B" w:rsidR="00104B6C" w:rsidRDefault="00104B6C">
      <w:pPr>
        <w:pStyle w:val="CommentText"/>
      </w:pPr>
      <w:r>
        <w:rPr>
          <w:rStyle w:val="CommentReference"/>
        </w:rPr>
        <w:annotationRef/>
      </w:r>
      <w:r>
        <w:t>It’s really “model-based RL algorithms” or “agents implementing model-based RL” which perform these computations.  Do we need to make that clear here?</w:t>
      </w:r>
    </w:p>
  </w:comment>
  <w:comment w:id="3" w:author="Adam Morris" w:date="2015-01-14T14:41:00Z" w:initials="AM">
    <w:p w14:paraId="65BC979F" w14:textId="59CBB154" w:rsidR="00104B6C" w:rsidRDefault="00104B6C">
      <w:pPr>
        <w:pStyle w:val="CommentText"/>
      </w:pPr>
      <w:r>
        <w:rPr>
          <w:rStyle w:val="CommentReference"/>
        </w:rPr>
        <w:annotationRef/>
      </w:r>
      <w:r>
        <w:t>In this paragraph, should we have said explicitly that model-based = goal-directed and model-free = habitual?  It’s kind of implicit right now.</w:t>
      </w:r>
    </w:p>
  </w:comment>
  <w:comment w:id="4" w:author="Adam Morris" w:date="2015-01-14T14:41:00Z" w:initials="AM">
    <w:p w14:paraId="68A1A462" w14:textId="71BBF206" w:rsidR="00104B6C" w:rsidRPr="00104B6C" w:rsidRDefault="00104B6C">
      <w:pPr>
        <w:pStyle w:val="CommentText"/>
      </w:pPr>
      <w:r>
        <w:rPr>
          <w:rStyle w:val="CommentReference"/>
        </w:rPr>
        <w:annotationRef/>
      </w:r>
      <w:r>
        <w:t>This should be either “</w:t>
      </w:r>
      <w:r w:rsidRPr="00104B6C">
        <w:rPr>
          <w:i/>
        </w:rPr>
        <w:t>the</w:t>
      </w:r>
      <w:r>
        <w:t xml:space="preserve"> midbrain dopamine system” or “midbrain dopamine system</w:t>
      </w:r>
      <w:r>
        <w:rPr>
          <w:i/>
        </w:rPr>
        <w:t>s</w:t>
      </w:r>
      <w:r>
        <w:t>”.</w:t>
      </w:r>
    </w:p>
  </w:comment>
  <w:comment w:id="5" w:author="Adam Morris" w:date="2015-01-14T14:41:00Z" w:initials="AM">
    <w:p w14:paraId="5240D121" w14:textId="76718698" w:rsidR="00104B6C" w:rsidRDefault="00104B6C">
      <w:pPr>
        <w:pStyle w:val="CommentText"/>
      </w:pPr>
      <w:r>
        <w:rPr>
          <w:rStyle w:val="CommentReference"/>
        </w:rPr>
        <w:annotationRef/>
      </w:r>
      <w:r>
        <w:t>I love this word.</w:t>
      </w:r>
    </w:p>
  </w:comment>
  <w:comment w:id="6" w:author="Adam Morris" w:date="2015-01-14T14:41:00Z" w:initials="AM">
    <w:p w14:paraId="7C45696E" w14:textId="11846E5D" w:rsidR="00104B6C" w:rsidRPr="00104B6C" w:rsidRDefault="00104B6C">
      <w:pPr>
        <w:pStyle w:val="CommentText"/>
      </w:pPr>
      <w:r>
        <w:rPr>
          <w:rStyle w:val="CommentReference"/>
        </w:rPr>
        <w:annotationRef/>
      </w:r>
      <w:r>
        <w:t xml:space="preserve">This addition to the sentence sounds weird/out of place to me.  I think you’re trying to emphasize that the </w:t>
      </w:r>
      <w:r w:rsidRPr="00104B6C">
        <w:rPr>
          <w:i/>
        </w:rPr>
        <w:t>thought</w:t>
      </w:r>
      <w:r>
        <w:t xml:space="preserve"> part of “habit of thought” is more complex than just stimulus-response pairings.  But I think the natural emphasis of the phrase “habit of thought” is on the </w:t>
      </w:r>
      <w:r>
        <w:rPr>
          <w:i/>
        </w:rPr>
        <w:t>habit</w:t>
      </w:r>
      <w:r>
        <w:t xml:space="preserve"> part</w:t>
      </w:r>
      <w:r w:rsidR="00422306">
        <w:t xml:space="preserve">.  Do you know what I mean?  I think you can cut that phrase, and just add the adjective “complex” or “model-based” or something like that in front of “cognitive routines”. </w:t>
      </w:r>
    </w:p>
  </w:comment>
  <w:comment w:id="7" w:author="Adam Morris" w:date="2015-01-14T14:41:00Z" w:initials="AM">
    <w:p w14:paraId="208AA75A" w14:textId="0D568CE5" w:rsidR="00422306" w:rsidRPr="00422306" w:rsidRDefault="00422306">
      <w:pPr>
        <w:pStyle w:val="CommentText"/>
      </w:pPr>
      <w:r>
        <w:rPr>
          <w:rStyle w:val="CommentReference"/>
        </w:rPr>
        <w:annotationRef/>
      </w:r>
      <w:r>
        <w:t xml:space="preserve">This sounded a little weird to me, because you’re not transitioning to the </w:t>
      </w:r>
      <w:r>
        <w:rPr>
          <w:i/>
        </w:rPr>
        <w:t xml:space="preserve">set </w:t>
      </w:r>
      <w:r>
        <w:t>of states, you’re transitioning to one state out of the set.  Not sure what the best way to phrase it would be.</w:t>
      </w:r>
    </w:p>
  </w:comment>
  <w:comment w:id="8" w:author="Adam Morris" w:date="2015-01-14T14:41:00Z" w:initials="AM">
    <w:p w14:paraId="092B7775" w14:textId="77777777" w:rsidR="00422306" w:rsidRDefault="00422306">
      <w:pPr>
        <w:pStyle w:val="CommentText"/>
      </w:pPr>
      <w:r>
        <w:rPr>
          <w:rStyle w:val="CommentReference"/>
        </w:rPr>
        <w:annotationRef/>
      </w:r>
      <w:r>
        <w:t xml:space="preserve">For Figure A, we </w:t>
      </w:r>
      <w:r>
        <w:rPr>
          <w:i/>
        </w:rPr>
        <w:t>might</w:t>
      </w:r>
      <w:r>
        <w:t xml:space="preserve"> want to change this so that 1 and 3 both lead to separate (but identical) Stage 2 blue states.  (Mutatis mutandis for 2 and 4.)  Obviously the two Stage 2 blue states would go to the same reward distribution.  The only reason I would want to do this would be so that this figure looks more like the Experiment 2 figure</w:t>
      </w:r>
      <w:proofErr w:type="gramStart"/>
      <w:r>
        <w:t>..</w:t>
      </w:r>
      <w:proofErr w:type="gramEnd"/>
      <w:r>
        <w:t xml:space="preserve"> It might make Experiment 2 easier to digest.</w:t>
      </w:r>
    </w:p>
    <w:p w14:paraId="639286DD" w14:textId="77777777" w:rsidR="00422306" w:rsidRDefault="00422306">
      <w:pPr>
        <w:pStyle w:val="CommentText"/>
      </w:pPr>
    </w:p>
    <w:p w14:paraId="4C67DA13" w14:textId="0831DBC5" w:rsidR="00422306" w:rsidRPr="00422306" w:rsidRDefault="00422306">
      <w:pPr>
        <w:pStyle w:val="CommentText"/>
      </w:pPr>
      <w:r>
        <w:t xml:space="preserve">Also, I really like Figure B.  My only worry is with the question: “Is the goal-congruent choice (3) more likely?”  There are two problems.  The first is that, in the body of the text, you use “congruent-goal” instead of “goal-congruent”.  Not sure if the inconsistency matters.  The second problem is that people might naturally think: “more likely than </w:t>
      </w:r>
      <w:r>
        <w:rPr>
          <w:i/>
        </w:rPr>
        <w:t>what</w:t>
      </w:r>
      <w:r>
        <w:t>?”  And their first instinct might be “more likely than Option 4”, which is not what we mean.  That might end up confusing them later on when we explain that we mean reward vs punishment.  Not sure what a better way to phrase it would be though.</w:t>
      </w:r>
    </w:p>
  </w:comment>
  <w:comment w:id="9" w:author="Adam Morris" w:date="2015-01-14T14:41:00Z" w:initials="AM">
    <w:p w14:paraId="7BC8D886" w14:textId="042D85EA" w:rsidR="00422306" w:rsidRDefault="00422306">
      <w:pPr>
        <w:pStyle w:val="CommentText"/>
      </w:pPr>
      <w:r>
        <w:rPr>
          <w:rStyle w:val="CommentReference"/>
        </w:rPr>
        <w:annotationRef/>
      </w:r>
      <w:r>
        <w:t>You have the word “experience” twice in this sentence, which makes it sound a little weird.</w:t>
      </w:r>
    </w:p>
  </w:comment>
  <w:comment w:id="11" w:author="Adam Morris" w:date="2015-01-14T14:41:00Z" w:initials="AM">
    <w:p w14:paraId="6F4784F9" w14:textId="20D44A7F" w:rsidR="00422306" w:rsidRPr="00422306" w:rsidRDefault="00422306">
      <w:pPr>
        <w:pStyle w:val="CommentText"/>
      </w:pPr>
      <w:r>
        <w:rPr>
          <w:rStyle w:val="CommentReference"/>
        </w:rPr>
        <w:annotationRef/>
      </w:r>
      <w:r>
        <w:t xml:space="preserve">The repetition of “1” here sounds a little weird.  I think we could get around it by either renaming Stage 1 as “Stage One” or just saying “… at Stage 1 and chooses </w:t>
      </w:r>
      <w:r>
        <w:rPr>
          <w:i/>
        </w:rPr>
        <w:t>option</w:t>
      </w:r>
      <w:r>
        <w:t xml:space="preserve"> 1.”</w:t>
      </w:r>
    </w:p>
  </w:comment>
  <w:comment w:id="12" w:author="Adam Morris" w:date="2015-01-14T14:41:00Z" w:initials="AM">
    <w:p w14:paraId="12CED9F7" w14:textId="0A435AF0" w:rsidR="00F56D9A" w:rsidRDefault="00F56D9A">
      <w:pPr>
        <w:pStyle w:val="CommentText"/>
      </w:pPr>
      <w:r>
        <w:rPr>
          <w:rStyle w:val="CommentReference"/>
        </w:rPr>
        <w:annotationRef/>
      </w:r>
      <w:r>
        <w:t>The logic of both the first and last sentence here critically depends on the fact that the subjects really know the task’s transition structure.  Should we add some sentence in saying that participants were made well aware of the transition structure (through both instruction &amp; practice)?</w:t>
      </w:r>
    </w:p>
  </w:comment>
  <w:comment w:id="13" w:author="Adam Morris" w:date="2015-01-14T14:41:00Z" w:initials="AM">
    <w:p w14:paraId="55045D1D" w14:textId="733FDE1F" w:rsidR="00F56D9A" w:rsidRDefault="00F56D9A">
      <w:pPr>
        <w:pStyle w:val="CommentText"/>
      </w:pPr>
      <w:r>
        <w:rPr>
          <w:rStyle w:val="CommentReference"/>
        </w:rPr>
        <w:annotationRef/>
      </w:r>
      <w:r>
        <w:t>Should we add “in the setup trial” at the end of this sentence?</w:t>
      </w:r>
    </w:p>
  </w:comment>
  <w:comment w:id="15" w:author="Adam Morris" w:date="2015-01-14T14:41:00Z" w:initials="AM">
    <w:p w14:paraId="5589A08B" w14:textId="55C64E52" w:rsidR="00F56D9A" w:rsidRDefault="00F56D9A">
      <w:pPr>
        <w:pStyle w:val="CommentText"/>
      </w:pPr>
      <w:r>
        <w:rPr>
          <w:rStyle w:val="CommentReference"/>
        </w:rPr>
        <w:annotationRef/>
      </w:r>
      <w:r>
        <w:t>Should we add significance asterisks to these?</w:t>
      </w:r>
    </w:p>
  </w:comment>
  <w:comment w:id="18" w:author="Adam Morris" w:date="2015-01-14T14:41:00Z" w:initials="AM">
    <w:p w14:paraId="0919E440" w14:textId="6703E295" w:rsidR="00F56D9A" w:rsidRDefault="00F56D9A">
      <w:pPr>
        <w:pStyle w:val="CommentText"/>
      </w:pPr>
      <w:r>
        <w:rPr>
          <w:rStyle w:val="CommentReference"/>
        </w:rPr>
        <w:annotationRef/>
      </w:r>
      <w:r>
        <w:t>Again, inconsistent with “congruent-goal” option.</w:t>
      </w:r>
    </w:p>
  </w:comment>
  <w:comment w:id="19" w:author="Adam Morris" w:date="2015-01-14T14:41:00Z" w:initials="AM">
    <w:p w14:paraId="3DB7E34D" w14:textId="55C563B2" w:rsidR="00F56D9A" w:rsidRDefault="00F56D9A">
      <w:pPr>
        <w:pStyle w:val="CommentText"/>
      </w:pPr>
      <w:r>
        <w:rPr>
          <w:rStyle w:val="CommentReference"/>
        </w:rPr>
        <w:annotationRef/>
      </w:r>
      <w:r>
        <w:t>We already said this above.</w:t>
      </w:r>
    </w:p>
  </w:comment>
  <w:comment w:id="21" w:author="Adam Morris" w:date="2015-01-14T14:41:00Z" w:initials="AM">
    <w:p w14:paraId="227F9661" w14:textId="109F8F6A" w:rsidR="00F56D9A" w:rsidRDefault="00F56D9A">
      <w:pPr>
        <w:pStyle w:val="CommentText"/>
      </w:pPr>
      <w:r>
        <w:rPr>
          <w:rStyle w:val="CommentReference"/>
        </w:rPr>
        <w:annotationRef/>
      </w:r>
      <w:r>
        <w:t>I found this confusing, because it only makes sense that people would do that if they have made the statistical association between options 1 and 3.  (But we treat that possibility as a different concern later.)  Do you know what I mean?  I think you could add that idea here, and then later say that Experiment 3 puts the nail in the coffin (b/c no basis for association with Stage 0 options).</w:t>
      </w:r>
    </w:p>
  </w:comment>
  <w:comment w:id="26" w:author="Adam Morris" w:date="2015-01-14T14:41:00Z" w:initials="AM">
    <w:p w14:paraId="5DC505A8" w14:textId="538E25EE" w:rsidR="00F56D9A" w:rsidRDefault="00F56D9A">
      <w:pPr>
        <w:pStyle w:val="CommentText"/>
      </w:pPr>
      <w:r>
        <w:rPr>
          <w:rStyle w:val="CommentReference"/>
        </w:rPr>
        <w:annotationRef/>
      </w:r>
      <w:r>
        <w:t>I think we could make this idea clearer by first pointing out that, because the reward distributions are independent between the two trial types, that the goals are different for the two trial types.</w:t>
      </w:r>
    </w:p>
  </w:comment>
  <w:comment w:id="31" w:author="Adam Morris" w:date="2015-01-14T14:41:00Z" w:initials="AM">
    <w:p w14:paraId="6C38304D" w14:textId="5604ED6B" w:rsidR="00D00167" w:rsidRDefault="00D00167">
      <w:pPr>
        <w:pStyle w:val="CommentText"/>
      </w:pPr>
      <w:r>
        <w:rPr>
          <w:rStyle w:val="CommentReference"/>
        </w:rPr>
        <w:annotationRef/>
      </w:r>
      <w:r>
        <w:t>This is me being really anal, but the “$</w:t>
      </w:r>
      <w:proofErr w:type="spellStart"/>
      <w:r>
        <w:t>Rt</w:t>
      </w:r>
      <w:proofErr w:type="spellEnd"/>
      <w:r>
        <w:t xml:space="preserve">” is outside the triangle a little bit.  </w:t>
      </w:r>
      <w:proofErr w:type="spellStart"/>
      <w:r>
        <w:t>Lol</w:t>
      </w:r>
      <w:proofErr w:type="spellEnd"/>
      <w:r>
        <w:t xml:space="preserve"> not sure if that matters.</w:t>
      </w:r>
    </w:p>
  </w:comment>
  <w:comment w:id="34" w:author="Adam Morris" w:date="2015-01-14T14:41:00Z" w:initials="AM">
    <w:p w14:paraId="2DB96F6E" w14:textId="6B90C997" w:rsidR="00D00167" w:rsidRDefault="00D00167">
      <w:pPr>
        <w:pStyle w:val="CommentText"/>
      </w:pPr>
      <w:r>
        <w:rPr>
          <w:rStyle w:val="CommentReference"/>
        </w:rPr>
        <w:annotationRef/>
      </w:r>
      <w:r>
        <w:t>I think this is confusing wording.  Maybe we could say “This is because Stage 1 options can only have congruent goals on matching trial types.”</w:t>
      </w:r>
    </w:p>
  </w:comment>
  <w:comment w:id="40" w:author="Adam Morris" w:date="2015-01-14T14:41:00Z" w:initials="AM">
    <w:p w14:paraId="4C059594" w14:textId="703912BD" w:rsidR="00D00167" w:rsidRDefault="00D00167">
      <w:pPr>
        <w:pStyle w:val="CommentText"/>
      </w:pPr>
      <w:r>
        <w:rPr>
          <w:rStyle w:val="CommentReference"/>
        </w:rPr>
        <w:annotationRef/>
      </w:r>
      <w:r>
        <w:t>Inconsistent with “congruent-goal”</w:t>
      </w:r>
    </w:p>
  </w:comment>
  <w:comment w:id="41" w:author="Adam Morris" w:date="2015-01-14T14:41:00Z" w:initials="AM">
    <w:p w14:paraId="0C66E46D" w14:textId="34F67327" w:rsidR="00D00167" w:rsidRDefault="00D00167">
      <w:pPr>
        <w:pStyle w:val="CommentText"/>
      </w:pPr>
      <w:r>
        <w:rPr>
          <w:rStyle w:val="CommentReference"/>
        </w:rPr>
        <w:annotationRef/>
      </w:r>
      <w:r>
        <w:t>We should make it clear that this happens on the critical trial, not the setup trial.  I think it’s ambiguous right now.</w:t>
      </w:r>
    </w:p>
    <w:p w14:paraId="48A9CBA6" w14:textId="77777777" w:rsidR="00D00167" w:rsidRDefault="00D00167">
      <w:pPr>
        <w:pStyle w:val="CommentText"/>
      </w:pPr>
    </w:p>
    <w:p w14:paraId="6DAC5C75" w14:textId="7D4D96EC" w:rsidR="00D00167" w:rsidRDefault="00D00167">
      <w:pPr>
        <w:pStyle w:val="CommentText"/>
      </w:pPr>
      <w:r>
        <w:t>Also, did you decide not to do a figure for Experiment 3?  I think a figure with the new flow of critical trials would be really helpful, especially because this might be our coolest study.</w:t>
      </w:r>
    </w:p>
  </w:comment>
  <w:comment w:id="43" w:author="Adam Morris" w:date="2015-01-14T14:41:00Z" w:initials="AM">
    <w:p w14:paraId="544D8FF3" w14:textId="4929A5A8" w:rsidR="00F56D9A" w:rsidRDefault="00F56D9A">
      <w:pPr>
        <w:pStyle w:val="CommentText"/>
      </w:pPr>
      <w:r>
        <w:rPr>
          <w:rStyle w:val="CommentReference"/>
        </w:rPr>
        <w:annotationRef/>
      </w:r>
      <w:r>
        <w:t xml:space="preserve">It’s not really critical that there’s no basis for association between Stage 0 choices – what’s critical is that there’s no basis for association between Stage 1 choices and their congruent-goal Stage 0 choices (i.e. between number 1 and letter C).  </w:t>
      </w:r>
    </w:p>
  </w:comment>
  <w:comment w:id="44" w:author="Adam Morris" w:date="2015-01-14T14:41:00Z" w:initials="AM">
    <w:p w14:paraId="3B64CCF1" w14:textId="3BA0DB27" w:rsidR="00D00167" w:rsidRDefault="00D00167">
      <w:pPr>
        <w:pStyle w:val="CommentText"/>
      </w:pPr>
      <w:r>
        <w:rPr>
          <w:rStyle w:val="CommentReference"/>
        </w:rPr>
        <w:annotationRef/>
      </w:r>
      <w:r>
        <w:t>“</w:t>
      </w:r>
      <w:proofErr w:type="gramStart"/>
      <w:r>
        <w:t>according</w:t>
      </w:r>
      <w:proofErr w:type="gramEnd"/>
      <w:r>
        <w:t xml:space="preserve"> to” sounds wrong to me here.  </w:t>
      </w:r>
      <w:proofErr w:type="gramStart"/>
      <w:r>
        <w:t>over</w:t>
      </w:r>
      <w:proofErr w:type="gramEnd"/>
      <w:r>
        <w:t xml:space="preserve">?  </w:t>
      </w:r>
      <w:proofErr w:type="gramStart"/>
      <w:r>
        <w:t>with</w:t>
      </w:r>
      <w:proofErr w:type="gramEnd"/>
      <w:r>
        <w:t>?</w:t>
      </w:r>
    </w:p>
  </w:comment>
  <w:comment w:id="66" w:author="Adam Morris" w:date="2015-01-14T14:41:00Z" w:initials="AM">
    <w:p w14:paraId="49354949" w14:textId="6CEF6E66" w:rsidR="007A3646" w:rsidRDefault="007A3646">
      <w:pPr>
        <w:pStyle w:val="CommentText"/>
      </w:pPr>
      <w:r>
        <w:rPr>
          <w:rStyle w:val="CommentReference"/>
        </w:rPr>
        <w:annotationRef/>
      </w:r>
      <w:r>
        <w:t>Do we need these two sentences in this section?  I’m not sure we do.  This level of detail seems more appropriate in Supplementary Info.</w:t>
      </w:r>
    </w:p>
  </w:comment>
  <w:comment w:id="85" w:author="Adam Morris" w:date="2015-01-14T14:41:00Z" w:initials="AM">
    <w:p w14:paraId="16A2BA85" w14:textId="3E9C9596" w:rsidR="007A3646" w:rsidRDefault="007A3646">
      <w:pPr>
        <w:pStyle w:val="CommentText"/>
      </w:pPr>
      <w:r>
        <w:rPr>
          <w:rStyle w:val="CommentReference"/>
        </w:rPr>
        <w:annotationRef/>
      </w:r>
      <w:r>
        <w:t>I’m also not sure we need this here.  Seems better confined to Supplementary Info.</w:t>
      </w:r>
    </w:p>
  </w:comment>
  <w:comment w:id="100" w:author="Adam Morris" w:date="2015-01-14T14:57:00Z" w:initials="AM">
    <w:p w14:paraId="5428D80A" w14:textId="6DB265B4" w:rsidR="00C058BE" w:rsidRDefault="00C058BE">
      <w:pPr>
        <w:pStyle w:val="CommentText"/>
      </w:pPr>
      <w:r>
        <w:rPr>
          <w:rStyle w:val="CommentReference"/>
        </w:rPr>
        <w:annotationRef/>
      </w:r>
      <w:r>
        <w:t>Is this really dynamic programming?  I was never convinced about that.</w:t>
      </w:r>
      <w:r w:rsidR="0078206A">
        <w:t xml:space="preserve">  (If not, should we just say “implemented a basic forward planning” technique?)</w:t>
      </w:r>
    </w:p>
  </w:comment>
  <w:comment w:id="133" w:author="Adam Morris" w:date="2015-01-14T14:41:00Z" w:initials="AM">
    <w:p w14:paraId="08781F69" w14:textId="12B35848" w:rsidR="00F64578" w:rsidRDefault="00F64578">
      <w:pPr>
        <w:pStyle w:val="CommentText"/>
      </w:pPr>
      <w:r>
        <w:rPr>
          <w:rStyle w:val="CommentReference"/>
        </w:rPr>
        <w:annotationRef/>
      </w:r>
      <w:r>
        <w:t>Do you think we need to add something like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25180" w14:textId="77777777" w:rsidR="00C73982" w:rsidRDefault="00C73982" w:rsidP="00104B6C">
      <w:r>
        <w:separator/>
      </w:r>
    </w:p>
  </w:endnote>
  <w:endnote w:type="continuationSeparator" w:id="0">
    <w:p w14:paraId="3317C84B" w14:textId="77777777" w:rsidR="00C73982" w:rsidRDefault="00C73982" w:rsidP="0010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DA7D7" w14:textId="77777777" w:rsidR="00C73982" w:rsidRDefault="00C73982" w:rsidP="00104B6C">
      <w:r>
        <w:separator/>
      </w:r>
    </w:p>
  </w:footnote>
  <w:footnote w:type="continuationSeparator" w:id="0">
    <w:p w14:paraId="60604598" w14:textId="77777777" w:rsidR="00C73982" w:rsidRDefault="00C73982" w:rsidP="00104B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538BB"/>
    <w:rsid w:val="00070B4C"/>
    <w:rsid w:val="00104B6C"/>
    <w:rsid w:val="00172C25"/>
    <w:rsid w:val="00422306"/>
    <w:rsid w:val="004339E2"/>
    <w:rsid w:val="005C5DEB"/>
    <w:rsid w:val="006577E0"/>
    <w:rsid w:val="00754D85"/>
    <w:rsid w:val="0078206A"/>
    <w:rsid w:val="007A3646"/>
    <w:rsid w:val="007F0923"/>
    <w:rsid w:val="00883A4F"/>
    <w:rsid w:val="00924418"/>
    <w:rsid w:val="00AD6D76"/>
    <w:rsid w:val="00B538BB"/>
    <w:rsid w:val="00BD0423"/>
    <w:rsid w:val="00C058BE"/>
    <w:rsid w:val="00C12DC5"/>
    <w:rsid w:val="00C73982"/>
    <w:rsid w:val="00D00167"/>
    <w:rsid w:val="00F56D9A"/>
    <w:rsid w:val="00F64578"/>
    <w:rsid w:val="00FB6C99"/>
    <w:rsid w:val="00FD3A9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D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538BB"/>
    <w:pPr>
      <w:jc w:val="center"/>
    </w:pPr>
    <w:rPr>
      <w:rFonts w:ascii="Cambria" w:hAnsi="Cambria"/>
    </w:rPr>
  </w:style>
  <w:style w:type="paragraph" w:customStyle="1" w:styleId="EndNoteBibliography">
    <w:name w:val="EndNote Bibliography"/>
    <w:basedOn w:val="Normal"/>
    <w:rsid w:val="00B538BB"/>
    <w:rPr>
      <w:rFonts w:ascii="Cambria" w:hAnsi="Cambria"/>
    </w:rPr>
  </w:style>
  <w:style w:type="paragraph" w:styleId="BalloonText">
    <w:name w:val="Balloon Text"/>
    <w:basedOn w:val="Normal"/>
    <w:link w:val="BalloonTextChar"/>
    <w:uiPriority w:val="99"/>
    <w:semiHidden/>
    <w:unhideWhenUsed/>
    <w:rsid w:val="00B5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B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38BB"/>
    <w:rPr>
      <w:sz w:val="18"/>
      <w:szCs w:val="18"/>
    </w:rPr>
  </w:style>
  <w:style w:type="paragraph" w:styleId="CommentText">
    <w:name w:val="annotation text"/>
    <w:basedOn w:val="Normal"/>
    <w:link w:val="CommentTextChar"/>
    <w:uiPriority w:val="99"/>
    <w:semiHidden/>
    <w:unhideWhenUsed/>
    <w:rsid w:val="00B538BB"/>
  </w:style>
  <w:style w:type="character" w:customStyle="1" w:styleId="CommentTextChar">
    <w:name w:val="Comment Text Char"/>
    <w:basedOn w:val="DefaultParagraphFont"/>
    <w:link w:val="CommentText"/>
    <w:uiPriority w:val="99"/>
    <w:semiHidden/>
    <w:rsid w:val="00B538BB"/>
    <w:rPr>
      <w:sz w:val="24"/>
      <w:szCs w:val="24"/>
    </w:rPr>
  </w:style>
  <w:style w:type="paragraph" w:styleId="CommentSubject">
    <w:name w:val="annotation subject"/>
    <w:basedOn w:val="CommentText"/>
    <w:next w:val="CommentText"/>
    <w:link w:val="CommentSubjectChar"/>
    <w:uiPriority w:val="99"/>
    <w:semiHidden/>
    <w:unhideWhenUsed/>
    <w:rsid w:val="00B538BB"/>
    <w:rPr>
      <w:b/>
      <w:bCs/>
    </w:rPr>
  </w:style>
  <w:style w:type="character" w:customStyle="1" w:styleId="CommentSubjectChar">
    <w:name w:val="Comment Subject Char"/>
    <w:basedOn w:val="CommentTextChar"/>
    <w:link w:val="CommentSubject"/>
    <w:uiPriority w:val="99"/>
    <w:semiHidden/>
    <w:rsid w:val="00B538BB"/>
    <w:rPr>
      <w:b/>
      <w:bCs/>
      <w:sz w:val="24"/>
      <w:szCs w:val="24"/>
    </w:rPr>
  </w:style>
  <w:style w:type="character" w:styleId="Hyperlink">
    <w:name w:val="Hyperlink"/>
    <w:basedOn w:val="DefaultParagraphFont"/>
    <w:uiPriority w:val="99"/>
    <w:unhideWhenUsed/>
    <w:rsid w:val="00B538BB"/>
    <w:rPr>
      <w:color w:val="0000FF" w:themeColor="hyperlink"/>
      <w:u w:val="single"/>
    </w:rPr>
  </w:style>
  <w:style w:type="paragraph" w:styleId="FootnoteText">
    <w:name w:val="footnote text"/>
    <w:basedOn w:val="Normal"/>
    <w:link w:val="FootnoteTextChar"/>
    <w:uiPriority w:val="99"/>
    <w:semiHidden/>
    <w:unhideWhenUsed/>
    <w:rsid w:val="00B538BB"/>
  </w:style>
  <w:style w:type="character" w:customStyle="1" w:styleId="FootnoteTextChar">
    <w:name w:val="Footnote Text Char"/>
    <w:basedOn w:val="DefaultParagraphFont"/>
    <w:link w:val="FootnoteText"/>
    <w:uiPriority w:val="99"/>
    <w:semiHidden/>
    <w:rsid w:val="00B538BB"/>
    <w:rPr>
      <w:sz w:val="24"/>
      <w:szCs w:val="24"/>
    </w:rPr>
  </w:style>
  <w:style w:type="character" w:styleId="FootnoteReference">
    <w:name w:val="footnote reference"/>
    <w:uiPriority w:val="99"/>
    <w:semiHidden/>
    <w:unhideWhenUsed/>
    <w:rsid w:val="00B538BB"/>
    <w:rPr>
      <w:vertAlign w:val="superscript"/>
    </w:rPr>
  </w:style>
  <w:style w:type="paragraph" w:styleId="Header">
    <w:name w:val="header"/>
    <w:basedOn w:val="Normal"/>
    <w:link w:val="HeaderChar"/>
    <w:uiPriority w:val="99"/>
    <w:unhideWhenUsed/>
    <w:rsid w:val="00104B6C"/>
    <w:pPr>
      <w:tabs>
        <w:tab w:val="center" w:pos="4680"/>
        <w:tab w:val="right" w:pos="9360"/>
      </w:tabs>
    </w:pPr>
  </w:style>
  <w:style w:type="character" w:customStyle="1" w:styleId="HeaderChar">
    <w:name w:val="Header Char"/>
    <w:basedOn w:val="DefaultParagraphFont"/>
    <w:link w:val="Header"/>
    <w:uiPriority w:val="99"/>
    <w:rsid w:val="00104B6C"/>
    <w:rPr>
      <w:sz w:val="24"/>
      <w:szCs w:val="24"/>
    </w:rPr>
  </w:style>
  <w:style w:type="paragraph" w:styleId="Footer">
    <w:name w:val="footer"/>
    <w:basedOn w:val="Normal"/>
    <w:link w:val="FooterChar"/>
    <w:uiPriority w:val="99"/>
    <w:unhideWhenUsed/>
    <w:rsid w:val="00104B6C"/>
    <w:pPr>
      <w:tabs>
        <w:tab w:val="center" w:pos="4680"/>
        <w:tab w:val="right" w:pos="9360"/>
      </w:tabs>
    </w:pPr>
  </w:style>
  <w:style w:type="character" w:customStyle="1" w:styleId="FooterChar">
    <w:name w:val="Footer Char"/>
    <w:basedOn w:val="DefaultParagraphFont"/>
    <w:link w:val="Footer"/>
    <w:uiPriority w:val="99"/>
    <w:rsid w:val="00104B6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538BB"/>
    <w:pPr>
      <w:jc w:val="center"/>
    </w:pPr>
    <w:rPr>
      <w:rFonts w:ascii="Cambria" w:hAnsi="Cambria"/>
    </w:rPr>
  </w:style>
  <w:style w:type="paragraph" w:customStyle="1" w:styleId="EndNoteBibliography">
    <w:name w:val="EndNote Bibliography"/>
    <w:basedOn w:val="Normal"/>
    <w:rsid w:val="00B538BB"/>
    <w:rPr>
      <w:rFonts w:ascii="Cambria" w:hAnsi="Cambria"/>
    </w:rPr>
  </w:style>
  <w:style w:type="paragraph" w:styleId="BalloonText">
    <w:name w:val="Balloon Text"/>
    <w:basedOn w:val="Normal"/>
    <w:link w:val="BalloonTextChar"/>
    <w:uiPriority w:val="99"/>
    <w:semiHidden/>
    <w:unhideWhenUsed/>
    <w:rsid w:val="00B5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B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38BB"/>
    <w:rPr>
      <w:sz w:val="18"/>
      <w:szCs w:val="18"/>
    </w:rPr>
  </w:style>
  <w:style w:type="paragraph" w:styleId="CommentText">
    <w:name w:val="annotation text"/>
    <w:basedOn w:val="Normal"/>
    <w:link w:val="CommentTextChar"/>
    <w:uiPriority w:val="99"/>
    <w:semiHidden/>
    <w:unhideWhenUsed/>
    <w:rsid w:val="00B538BB"/>
  </w:style>
  <w:style w:type="character" w:customStyle="1" w:styleId="CommentTextChar">
    <w:name w:val="Comment Text Char"/>
    <w:basedOn w:val="DefaultParagraphFont"/>
    <w:link w:val="CommentText"/>
    <w:uiPriority w:val="99"/>
    <w:semiHidden/>
    <w:rsid w:val="00B538BB"/>
    <w:rPr>
      <w:sz w:val="24"/>
      <w:szCs w:val="24"/>
    </w:rPr>
  </w:style>
  <w:style w:type="paragraph" w:styleId="CommentSubject">
    <w:name w:val="annotation subject"/>
    <w:basedOn w:val="CommentText"/>
    <w:next w:val="CommentText"/>
    <w:link w:val="CommentSubjectChar"/>
    <w:uiPriority w:val="99"/>
    <w:semiHidden/>
    <w:unhideWhenUsed/>
    <w:rsid w:val="00B538BB"/>
    <w:rPr>
      <w:b/>
      <w:bCs/>
    </w:rPr>
  </w:style>
  <w:style w:type="character" w:customStyle="1" w:styleId="CommentSubjectChar">
    <w:name w:val="Comment Subject Char"/>
    <w:basedOn w:val="CommentTextChar"/>
    <w:link w:val="CommentSubject"/>
    <w:uiPriority w:val="99"/>
    <w:semiHidden/>
    <w:rsid w:val="00B538BB"/>
    <w:rPr>
      <w:b/>
      <w:bCs/>
      <w:sz w:val="24"/>
      <w:szCs w:val="24"/>
    </w:rPr>
  </w:style>
  <w:style w:type="character" w:styleId="Hyperlink">
    <w:name w:val="Hyperlink"/>
    <w:basedOn w:val="DefaultParagraphFont"/>
    <w:uiPriority w:val="99"/>
    <w:unhideWhenUsed/>
    <w:rsid w:val="00B538BB"/>
    <w:rPr>
      <w:color w:val="0000FF" w:themeColor="hyperlink"/>
      <w:u w:val="single"/>
    </w:rPr>
  </w:style>
  <w:style w:type="paragraph" w:styleId="FootnoteText">
    <w:name w:val="footnote text"/>
    <w:basedOn w:val="Normal"/>
    <w:link w:val="FootnoteTextChar"/>
    <w:uiPriority w:val="99"/>
    <w:semiHidden/>
    <w:unhideWhenUsed/>
    <w:rsid w:val="00B538BB"/>
  </w:style>
  <w:style w:type="character" w:customStyle="1" w:styleId="FootnoteTextChar">
    <w:name w:val="Footnote Text Char"/>
    <w:basedOn w:val="DefaultParagraphFont"/>
    <w:link w:val="FootnoteText"/>
    <w:uiPriority w:val="99"/>
    <w:semiHidden/>
    <w:rsid w:val="00B538BB"/>
    <w:rPr>
      <w:sz w:val="24"/>
      <w:szCs w:val="24"/>
    </w:rPr>
  </w:style>
  <w:style w:type="character" w:styleId="FootnoteReference">
    <w:name w:val="footnote reference"/>
    <w:uiPriority w:val="99"/>
    <w:semiHidden/>
    <w:unhideWhenUsed/>
    <w:rsid w:val="00B538BB"/>
    <w:rPr>
      <w:vertAlign w:val="superscript"/>
    </w:rPr>
  </w:style>
  <w:style w:type="paragraph" w:styleId="Header">
    <w:name w:val="header"/>
    <w:basedOn w:val="Normal"/>
    <w:link w:val="HeaderChar"/>
    <w:uiPriority w:val="99"/>
    <w:unhideWhenUsed/>
    <w:rsid w:val="00104B6C"/>
    <w:pPr>
      <w:tabs>
        <w:tab w:val="center" w:pos="4680"/>
        <w:tab w:val="right" w:pos="9360"/>
      </w:tabs>
    </w:pPr>
  </w:style>
  <w:style w:type="character" w:customStyle="1" w:styleId="HeaderChar">
    <w:name w:val="Header Char"/>
    <w:basedOn w:val="DefaultParagraphFont"/>
    <w:link w:val="Header"/>
    <w:uiPriority w:val="99"/>
    <w:rsid w:val="00104B6C"/>
    <w:rPr>
      <w:sz w:val="24"/>
      <w:szCs w:val="24"/>
    </w:rPr>
  </w:style>
  <w:style w:type="paragraph" w:styleId="Footer">
    <w:name w:val="footer"/>
    <w:basedOn w:val="Normal"/>
    <w:link w:val="FooterChar"/>
    <w:uiPriority w:val="99"/>
    <w:unhideWhenUsed/>
    <w:rsid w:val="00104B6C"/>
    <w:pPr>
      <w:tabs>
        <w:tab w:val="center" w:pos="4680"/>
        <w:tab w:val="right" w:pos="9360"/>
      </w:tabs>
    </w:pPr>
  </w:style>
  <w:style w:type="character" w:customStyle="1" w:styleId="FooterChar">
    <w:name w:val="Footer Char"/>
    <w:basedOn w:val="DefaultParagraphFont"/>
    <w:link w:val="Footer"/>
    <w:uiPriority w:val="99"/>
    <w:rsid w:val="00104B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E1191-0CD0-4D04-BF58-6323D36A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10</cp:revision>
  <cp:lastPrinted>2015-01-14T16:38:00Z</cp:lastPrinted>
  <dcterms:created xsi:type="dcterms:W3CDTF">2015-01-14T18:34:00Z</dcterms:created>
  <dcterms:modified xsi:type="dcterms:W3CDTF">2015-01-14T19:57:00Z</dcterms:modified>
</cp:coreProperties>
</file>