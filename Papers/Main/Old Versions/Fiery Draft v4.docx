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0A36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rPr>
      </w:pPr>
      <w:r>
        <w:rPr>
          <w:rFonts w:ascii="Helvetica" w:hAnsi="Helvetica" w:cs="Helvetica"/>
          <w:b/>
          <w:bCs/>
          <w:szCs w:val="24"/>
        </w:rPr>
        <w:t>Habitual control of goal selection</w:t>
      </w:r>
    </w:p>
    <w:p w14:paraId="4D2A9471"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8D98F3"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r>
        <w:rPr>
          <w:rFonts w:ascii="Helvetica" w:hAnsi="Helvetica" w:cs="Helvetica"/>
          <w:sz w:val="20"/>
        </w:rPr>
        <w:t>Fiery Cushman</w:t>
      </w:r>
      <w:r>
        <w:rPr>
          <w:rFonts w:ascii="Helvetica" w:hAnsi="Helvetica" w:cs="Helvetica"/>
          <w:sz w:val="13"/>
          <w:szCs w:val="13"/>
          <w:vertAlign w:val="superscript"/>
        </w:rPr>
        <w:t>1</w:t>
      </w:r>
      <w:r>
        <w:rPr>
          <w:rFonts w:ascii="Helvetica" w:hAnsi="Helvetica" w:cs="Helvetica"/>
          <w:sz w:val="20"/>
        </w:rPr>
        <w:t xml:space="preserve"> and Adam Morris</w:t>
      </w:r>
      <w:r>
        <w:rPr>
          <w:rFonts w:ascii="Helvetica" w:hAnsi="Helvetica" w:cs="Helvetica"/>
          <w:sz w:val="13"/>
          <w:szCs w:val="13"/>
          <w:vertAlign w:val="superscript"/>
        </w:rPr>
        <w:t>2</w:t>
      </w:r>
    </w:p>
    <w:p w14:paraId="5431A3A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p>
    <w:p w14:paraId="0F61185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1</w:t>
      </w:r>
      <w:r>
        <w:rPr>
          <w:rFonts w:ascii="Helvetica" w:hAnsi="Helvetica" w:cs="Helvetica"/>
          <w:i/>
          <w:iCs/>
          <w:sz w:val="20"/>
        </w:rPr>
        <w:t>Department of Psychology, Harvard University</w:t>
      </w:r>
    </w:p>
    <w:p w14:paraId="1AF06C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2</w:t>
      </w:r>
      <w:r>
        <w:rPr>
          <w:rFonts w:ascii="Helvetica" w:hAnsi="Helvetica" w:cs="Helvetica"/>
          <w:i/>
          <w:iCs/>
          <w:sz w:val="20"/>
        </w:rPr>
        <w:t>Department of Cognitive, Linguistic and Psychological Science, Brown University</w:t>
      </w:r>
    </w:p>
    <w:p w14:paraId="1481ED24"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733839" w14:textId="5A2B8555"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The distinction between habitual and goal-directed action is fundamental to behavioral research</w:t>
      </w:r>
      <w:r>
        <w:rPr>
          <w:rFonts w:ascii="Helvetica" w:hAnsi="Helvetica" w:cs="Helvetica"/>
          <w:b/>
          <w:bCs/>
          <w:sz w:val="22"/>
          <w:szCs w:val="22"/>
        </w:rPr>
        <w:fldChar w:fldCharType="begin">
          <w:fldData xml:space="preserve">PEVuZE5vdGU+PENpdGU+PEF1dGhvcj5Eb2xhbjwvQXV0aG9yPjxZZWFyPjIwMTM8L1llYXI+PFJl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=
</w:fldData>
        </w:fldChar>
      </w:r>
      <w:r w:rsidR="009106A5">
        <w:rPr>
          <w:rFonts w:ascii="Helvetica" w:hAnsi="Helvetica" w:cs="Helvetica"/>
          <w:b/>
          <w:bCs/>
          <w:sz w:val="22"/>
          <w:szCs w:val="22"/>
        </w:rPr>
        <w:instrText xml:space="preserve"> ADDIN EN.CITE </w:instrText>
      </w:r>
      <w:r w:rsidR="009106A5">
        <w:rPr>
          <w:rFonts w:ascii="Helvetica" w:hAnsi="Helvetica" w:cs="Helvetica"/>
          <w:b/>
          <w:bCs/>
          <w:sz w:val="22"/>
          <w:szCs w:val="22"/>
        </w:rPr>
        <w:fldChar w:fldCharType="begin">
          <w:fldData xml:space="preserve">PEVuZE5vdGU+PENpdGU+PEF1dGhvcj5Eb2xhbjwvQXV0aG9yPjxZZWFyPjIwMTM8L1llYXI+PFJl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=
</w:fldData>
        </w:fldChar>
      </w:r>
      <w:r w:rsidR="009106A5">
        <w:rPr>
          <w:rFonts w:ascii="Helvetica" w:hAnsi="Helvetica" w:cs="Helvetica"/>
          <w:b/>
          <w:bCs/>
          <w:sz w:val="22"/>
          <w:szCs w:val="22"/>
        </w:rPr>
        <w:instrText xml:space="preserve"> ADDIN EN.CITE.DATA </w:instrText>
      </w:r>
      <w:r w:rsidR="009106A5">
        <w:rPr>
          <w:rFonts w:ascii="Helvetica" w:hAnsi="Helvetica" w:cs="Helvetica"/>
          <w:b/>
          <w:bCs/>
          <w:sz w:val="22"/>
          <w:szCs w:val="22"/>
        </w:rPr>
      </w:r>
      <w:r w:rsidR="009106A5">
        <w:rPr>
          <w:rFonts w:ascii="Helvetica" w:hAnsi="Helvetica" w:cs="Helvetica"/>
          <w:b/>
          <w:bCs/>
          <w:sz w:val="22"/>
          <w:szCs w:val="22"/>
        </w:rPr>
        <w:fldChar w:fldCharType="end"/>
      </w:r>
      <w:r>
        <w:rPr>
          <w:rFonts w:ascii="Helvetica" w:hAnsi="Helvetica" w:cs="Helvetica"/>
          <w:b/>
          <w:bCs/>
          <w:sz w:val="22"/>
          <w:szCs w:val="22"/>
        </w:rPr>
      </w:r>
      <w:r>
        <w:rPr>
          <w:rFonts w:ascii="Helvetica" w:hAnsi="Helvetica" w:cs="Helvetica"/>
          <w:b/>
          <w:bCs/>
          <w:sz w:val="22"/>
          <w:szCs w:val="22"/>
        </w:rPr>
        <w:fldChar w:fldCharType="separate"/>
      </w:r>
      <w:r w:rsidR="009106A5" w:rsidRPr="009106A5">
        <w:rPr>
          <w:rFonts w:ascii="Helvetica" w:hAnsi="Helvetica" w:cs="Helvetica"/>
          <w:b/>
          <w:bCs/>
          <w:noProof/>
          <w:sz w:val="22"/>
          <w:szCs w:val="22"/>
          <w:vertAlign w:val="superscript"/>
        </w:rPr>
        <w:t>1-3</w:t>
      </w:r>
      <w:r>
        <w:rPr>
          <w:rFonts w:ascii="Helvetica" w:hAnsi="Helvetica" w:cs="Helvetica"/>
          <w:b/>
          <w:bCs/>
          <w:sz w:val="22"/>
          <w:szCs w:val="22"/>
        </w:rPr>
        <w:fldChar w:fldCharType="end"/>
      </w:r>
      <w:r>
        <w:rPr>
          <w:rFonts w:ascii="Helvetica" w:hAnsi="Helvetica" w:cs="Helvetica"/>
          <w:b/>
          <w:bCs/>
          <w:sz w:val="22"/>
          <w:szCs w:val="22"/>
        </w:rPr>
        <w:t xml:space="preserve">.  Habits form as </w:t>
      </w:r>
      <w:r w:rsidR="00E17727">
        <w:rPr>
          <w:rFonts w:ascii="Helvetica" w:hAnsi="Helvetica" w:cs="Helvetica"/>
          <w:b/>
          <w:bCs/>
          <w:sz w:val="22"/>
          <w:szCs w:val="22"/>
        </w:rPr>
        <w:t xml:space="preserve">stimulus-response pairings </w:t>
      </w:r>
      <w:r>
        <w:rPr>
          <w:rFonts w:ascii="Helvetica" w:hAnsi="Helvetica" w:cs="Helvetica"/>
          <w:b/>
          <w:bCs/>
          <w:sz w:val="22"/>
          <w:szCs w:val="22"/>
        </w:rPr>
        <w:t xml:space="preserve">are “stamped in” following reward.  </w:t>
      </w:r>
      <w:r w:rsidR="00E17727">
        <w:rPr>
          <w:rFonts w:ascii="Helvetica" w:hAnsi="Helvetica" w:cs="Helvetica"/>
          <w:b/>
          <w:bCs/>
          <w:sz w:val="22"/>
          <w:szCs w:val="22"/>
        </w:rPr>
        <w:t>They</w:t>
      </w:r>
      <w:r>
        <w:rPr>
          <w:rFonts w:ascii="Helvetica" w:hAnsi="Helvetica" w:cs="Helvetica"/>
          <w:b/>
          <w:bCs/>
          <w:sz w:val="22"/>
          <w:szCs w:val="22"/>
        </w:rPr>
        <w:t xml:space="preserve"> </w:t>
      </w:r>
      <w:r w:rsidR="0085093D">
        <w:rPr>
          <w:rFonts w:ascii="Helvetica" w:hAnsi="Helvetica" w:cs="Helvetica"/>
          <w:b/>
          <w:bCs/>
          <w:sz w:val="22"/>
          <w:szCs w:val="22"/>
        </w:rPr>
        <w:t>enable computationally efficient</w:t>
      </w:r>
      <w:r>
        <w:rPr>
          <w:rFonts w:ascii="Helvetica" w:hAnsi="Helvetica" w:cs="Helvetica"/>
          <w:b/>
          <w:bCs/>
          <w:sz w:val="22"/>
          <w:szCs w:val="22"/>
        </w:rPr>
        <w:t xml:space="preserve"> decision making, but at the cost of behavioral f</w:t>
      </w:r>
      <w:r w:rsidR="00D23004">
        <w:rPr>
          <w:rFonts w:ascii="Helvetica" w:hAnsi="Helvetica" w:cs="Helvetica"/>
          <w:b/>
          <w:bCs/>
          <w:sz w:val="22"/>
          <w:szCs w:val="22"/>
        </w:rPr>
        <w:t>lexibility.  In contrast, goal</w:t>
      </w:r>
      <w:r w:rsidR="0085093D">
        <w:rPr>
          <w:rFonts w:ascii="Helvetica" w:hAnsi="Helvetica" w:cs="Helvetica"/>
          <w:b/>
          <w:bCs/>
          <w:sz w:val="22"/>
          <w:szCs w:val="22"/>
        </w:rPr>
        <w:t xml:space="preserve">-directed behavior requires </w:t>
      </w:r>
      <w:r>
        <w:rPr>
          <w:rFonts w:ascii="Helvetica" w:hAnsi="Helvetica" w:cs="Helvetica"/>
          <w:b/>
          <w:bCs/>
          <w:sz w:val="22"/>
          <w:szCs w:val="22"/>
        </w:rPr>
        <w:t xml:space="preserve">planning over a causal model. This </w:t>
      </w:r>
      <w:r w:rsidR="0085093D">
        <w:rPr>
          <w:rFonts w:ascii="Helvetica" w:hAnsi="Helvetica" w:cs="Helvetica"/>
          <w:b/>
          <w:bCs/>
          <w:sz w:val="22"/>
          <w:szCs w:val="22"/>
        </w:rPr>
        <w:t>enables more flexible decision-making</w:t>
      </w:r>
      <w:r>
        <w:rPr>
          <w:rFonts w:ascii="Helvetica" w:hAnsi="Helvetica" w:cs="Helvetica"/>
          <w:b/>
          <w:bCs/>
          <w:sz w:val="22"/>
          <w:szCs w:val="22"/>
        </w:rPr>
        <w:t xml:space="preserve">, but at a potentially severe computational cost.  Exhaustive search over candidate plans becomes prohibitive as the space of possible goals grows.  Thus, </w:t>
      </w:r>
      <w:r w:rsidR="00D23004">
        <w:rPr>
          <w:rFonts w:ascii="Helvetica" w:hAnsi="Helvetica" w:cs="Helvetica"/>
          <w:b/>
          <w:bCs/>
          <w:sz w:val="22"/>
          <w:szCs w:val="22"/>
        </w:rPr>
        <w:t xml:space="preserve">a </w:t>
      </w:r>
      <w:r>
        <w:rPr>
          <w:rFonts w:ascii="Helvetica" w:hAnsi="Helvetica" w:cs="Helvetica"/>
          <w:b/>
          <w:bCs/>
          <w:sz w:val="22"/>
          <w:szCs w:val="22"/>
        </w:rPr>
        <w:t>key requirement for goal-directed action is to efficiently select candidate goals w</w:t>
      </w:r>
      <w:r w:rsidR="0085093D">
        <w:rPr>
          <w:rFonts w:ascii="Helvetica" w:hAnsi="Helvetica" w:cs="Helvetica"/>
          <w:b/>
          <w:bCs/>
          <w:sz w:val="22"/>
          <w:szCs w:val="22"/>
        </w:rPr>
        <w:t>ith a high likelihood of reward</w:t>
      </w:r>
      <w:r>
        <w:rPr>
          <w:rFonts w:ascii="Helvetica" w:hAnsi="Helvetica" w:cs="Helvetica"/>
          <w:b/>
          <w:bCs/>
          <w:sz w:val="22"/>
          <w:szCs w:val="22"/>
        </w:rPr>
        <w:t>.  Here, we provide evidence for a potential solution: Habitual control over the process of goal selection.  Although many existing treatments of the distinction between habitual and goal-directed action emphasize their competi</w:t>
      </w:r>
      <w:r w:rsidR="008714CC">
        <w:rPr>
          <w:rFonts w:ascii="Helvetica" w:hAnsi="Helvetica" w:cs="Helvetica"/>
          <w:b/>
          <w:bCs/>
          <w:sz w:val="22"/>
          <w:szCs w:val="22"/>
        </w:rPr>
        <w:t>tion over behavioral control</w:t>
      </w:r>
      <w:r w:rsidR="008714CC">
        <w:rPr>
          <w:rFonts w:ascii="Helvetica" w:hAnsi="Helvetica" w:cs="Helvetica"/>
          <w:b/>
          <w:bCs/>
          <w:sz w:val="22"/>
          <w:szCs w:val="22"/>
        </w:rPr>
        <w:fldChar w:fldCharType="begin"/>
      </w:r>
      <w:r w:rsidR="009106A5">
        <w:rPr>
          <w:rFonts w:ascii="Helvetica" w:hAnsi="Helvetica" w:cs="Helvetica"/>
          <w:b/>
          <w:bCs/>
          <w:sz w:val="22"/>
          <w:szCs w:val="22"/>
        </w:rPr>
        <w:instrText xml:space="preserve"> ADDIN EN.CITE &lt;EndNote&gt;&lt;Cite&gt;&lt;Author&gt;Otto&lt;/Author&gt;&lt;Year&gt;2013&lt;/Year&gt;&lt;RecNum&gt;3355&lt;/RecNum&gt;&lt;IDText&gt;r19867&lt;/IDText&gt;&lt;DisplayText&gt;&lt;style face="superscript"&gt;4&lt;/style&gt;&lt;/DisplayText&gt;&lt;record&gt;&lt;rec-number&gt;3355&lt;/rec-number&gt;&lt;foreign-keys&gt;&lt;key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8714CC">
        <w:rPr>
          <w:rFonts w:ascii="Helvetica" w:hAnsi="Helvetica" w:cs="Helvetica"/>
          <w:b/>
          <w:bCs/>
          <w:sz w:val="22"/>
          <w:szCs w:val="22"/>
        </w:rPr>
        <w:fldChar w:fldCharType="separate"/>
      </w:r>
      <w:r w:rsidR="009106A5" w:rsidRPr="009106A5">
        <w:rPr>
          <w:rFonts w:ascii="Helvetica" w:hAnsi="Helvetica" w:cs="Helvetica"/>
          <w:b/>
          <w:bCs/>
          <w:noProof/>
          <w:sz w:val="22"/>
          <w:szCs w:val="22"/>
          <w:vertAlign w:val="superscript"/>
        </w:rPr>
        <w:t>4</w:t>
      </w:r>
      <w:r w:rsidR="008714CC">
        <w:rPr>
          <w:rFonts w:ascii="Helvetica" w:hAnsi="Helvetica" w:cs="Helvetica"/>
          <w:b/>
          <w:bCs/>
          <w:sz w:val="22"/>
          <w:szCs w:val="22"/>
        </w:rPr>
        <w:fldChar w:fldCharType="end"/>
      </w:r>
      <w:r>
        <w:rPr>
          <w:rFonts w:ascii="Helvetica" w:hAnsi="Helvetica" w:cs="Helvetica"/>
          <w:b/>
          <w:bCs/>
          <w:sz w:val="22"/>
          <w:szCs w:val="22"/>
        </w:rPr>
        <w:t xml:space="preserve">, our results illustrate a codependence between the systems.  The role of habitual control in goal-directed action </w:t>
      </w:r>
      <w:r w:rsidR="00EA3A3F">
        <w:rPr>
          <w:rFonts w:ascii="Helvetica" w:hAnsi="Helvetica" w:cs="Helvetica"/>
          <w:b/>
          <w:bCs/>
          <w:sz w:val="22"/>
          <w:szCs w:val="22"/>
        </w:rPr>
        <w:t>captures</w:t>
      </w:r>
      <w:r>
        <w:rPr>
          <w:rFonts w:ascii="Helvetica" w:hAnsi="Helvetica" w:cs="Helvetica"/>
          <w:b/>
          <w:bCs/>
          <w:sz w:val="22"/>
          <w:szCs w:val="22"/>
        </w:rPr>
        <w:t xml:space="preserve"> diverse phenomena such as the automatic selection of goals under contextual cuing</w:t>
      </w:r>
      <w:r w:rsidR="0052375D">
        <w:rPr>
          <w:rFonts w:ascii="Helvetica" w:hAnsi="Helvetica" w:cs="Helvetica"/>
          <w:b/>
          <w:bCs/>
          <w:sz w:val="22"/>
          <w:szCs w:val="22"/>
        </w:rPr>
        <w:fldChar w:fldCharType="begin">
          <w:fldData xml:space="preserve">PEVuZE5vdGU+PENpdGU+PEF1dGhvcj5IdWFuZzwvQXV0aG9yPjxZZWFyPjIwMTQ8L1llYXI+PFJl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</w:fldData>
        </w:fldChar>
      </w:r>
      <w:r w:rsidR="006E7221">
        <w:rPr>
          <w:rFonts w:ascii="Helvetica" w:hAnsi="Helvetica" w:cs="Helvetica"/>
          <w:b/>
          <w:bCs/>
          <w:sz w:val="22"/>
          <w:szCs w:val="22"/>
        </w:rPr>
        <w:instrText xml:space="preserve"> ADDIN EN.CITE </w:instrText>
      </w:r>
      <w:r w:rsidR="006E7221">
        <w:rPr>
          <w:rFonts w:ascii="Helvetica" w:hAnsi="Helvetica" w:cs="Helvetica"/>
          <w:b/>
          <w:bCs/>
          <w:sz w:val="22"/>
          <w:szCs w:val="22"/>
        </w:rPr>
        <w:fldChar w:fldCharType="begin">
          <w:fldData xml:space="preserve">PEVuZE5vdGU+PENpdGU+PEF1dGhvcj5IdWFuZzwvQXV0aG9yPjxZZWFyPjIwMTQ8L1llYXI+PFJl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</w:fldData>
        </w:fldChar>
      </w:r>
      <w:r w:rsidR="006E7221">
        <w:rPr>
          <w:rFonts w:ascii="Helvetica" w:hAnsi="Helvetica" w:cs="Helvetica"/>
          <w:b/>
          <w:bCs/>
          <w:sz w:val="22"/>
          <w:szCs w:val="22"/>
        </w:rPr>
        <w:instrText xml:space="preserve"> ADDIN EN.CITE.DATA </w:instrText>
      </w:r>
      <w:r w:rsidR="006E7221">
        <w:rPr>
          <w:rFonts w:ascii="Helvetica" w:hAnsi="Helvetica" w:cs="Helvetica"/>
          <w:b/>
          <w:bCs/>
          <w:sz w:val="22"/>
          <w:szCs w:val="22"/>
        </w:rPr>
      </w:r>
      <w:r w:rsidR="006E7221">
        <w:rPr>
          <w:rFonts w:ascii="Helvetica" w:hAnsi="Helvetica" w:cs="Helvetica"/>
          <w:b/>
          <w:bCs/>
          <w:sz w:val="22"/>
          <w:szCs w:val="22"/>
        </w:rPr>
        <w:fldChar w:fldCharType="end"/>
      </w:r>
      <w:r w:rsidR="0052375D">
        <w:rPr>
          <w:rFonts w:ascii="Helvetica" w:hAnsi="Helvetica" w:cs="Helvetica"/>
          <w:b/>
          <w:bCs/>
          <w:sz w:val="22"/>
          <w:szCs w:val="22"/>
        </w:rPr>
      </w:r>
      <w:r w:rsidR="0052375D">
        <w:rPr>
          <w:rFonts w:ascii="Helvetica" w:hAnsi="Helvetica" w:cs="Helvetica"/>
          <w:b/>
          <w:bCs/>
          <w:sz w:val="22"/>
          <w:szCs w:val="22"/>
        </w:rPr>
        <w:fldChar w:fldCharType="separate"/>
      </w:r>
      <w:r w:rsidR="006E7221" w:rsidRPr="006E7221">
        <w:rPr>
          <w:rFonts w:ascii="Helvetica" w:hAnsi="Helvetica" w:cs="Helvetica"/>
          <w:b/>
          <w:bCs/>
          <w:noProof/>
          <w:sz w:val="22"/>
          <w:szCs w:val="22"/>
          <w:vertAlign w:val="superscript"/>
        </w:rPr>
        <w:t>5,6</w:t>
      </w:r>
      <w:r w:rsidR="0052375D">
        <w:rPr>
          <w:rFonts w:ascii="Helvetica" w:hAnsi="Helvetica" w:cs="Helvetica"/>
          <w:b/>
          <w:bCs/>
          <w:sz w:val="22"/>
          <w:szCs w:val="22"/>
        </w:rPr>
        <w:fldChar w:fldCharType="end"/>
      </w:r>
      <w:r w:rsidR="0077538D">
        <w:rPr>
          <w:rFonts w:ascii="Helvetica" w:hAnsi="Helvetica" w:cs="Helvetica"/>
          <w:b/>
          <w:bCs/>
          <w:sz w:val="22"/>
          <w:szCs w:val="22"/>
        </w:rPr>
        <w:t xml:space="preserve"> </w:t>
      </w:r>
      <w:r w:rsidR="00EA3A3F">
        <w:rPr>
          <w:rFonts w:ascii="Helvetica" w:hAnsi="Helvetica" w:cs="Helvetica"/>
          <w:b/>
          <w:bCs/>
          <w:sz w:val="22"/>
          <w:szCs w:val="22"/>
        </w:rPr>
        <w:t xml:space="preserve">and </w:t>
      </w:r>
      <w:r>
        <w:rPr>
          <w:rFonts w:ascii="Helvetica" w:hAnsi="Helvetica" w:cs="Helvetica"/>
          <w:b/>
          <w:bCs/>
          <w:sz w:val="22"/>
          <w:szCs w:val="22"/>
        </w:rPr>
        <w:t xml:space="preserve">the basis of practice effects in </w:t>
      </w:r>
      <w:r w:rsidR="003508A9">
        <w:rPr>
          <w:rFonts w:ascii="Helvetica" w:hAnsi="Helvetica" w:cs="Helvetica"/>
          <w:b/>
          <w:bCs/>
          <w:sz w:val="22"/>
          <w:szCs w:val="22"/>
        </w:rPr>
        <w:t>cognitive skills</w:t>
      </w:r>
      <w:r w:rsidR="00EA3A3F">
        <w:rPr>
          <w:rFonts w:ascii="Helvetica" w:hAnsi="Helvetica" w:cs="Helvetica"/>
          <w:sz w:val="22"/>
          <w:szCs w:val="22"/>
        </w:rPr>
        <w:fldChar w:fldCharType="begin">
          <w:fldData xml:space="preserve">PEVuZE5vdGU+PENpdGU+PEF1dGhvcj5QZXJraW5zPC9BdXRob3I+PFllYXI+MTk4OTwvWWVhcj48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</w:fldData>
        </w:fldChar>
      </w:r>
      <w:r w:rsidR="0077538D">
        <w:rPr>
          <w:rFonts w:ascii="Helvetica" w:hAnsi="Helvetica" w:cs="Helvetica"/>
          <w:sz w:val="22"/>
          <w:szCs w:val="22"/>
        </w:rPr>
        <w:instrText xml:space="preserve"> ADDIN EN.CITE </w:instrText>
      </w:r>
      <w:r w:rsidR="0077538D">
        <w:rPr>
          <w:rFonts w:ascii="Helvetica" w:hAnsi="Helvetica" w:cs="Helvetica"/>
          <w:sz w:val="22"/>
          <w:szCs w:val="22"/>
        </w:rPr>
        <w:fldChar w:fldCharType="begin">
          <w:fldData xml:space="preserve">PEVuZE5vdGU+PENpdGU+PEF1dGhvcj5QZXJraW5zPC9BdXRob3I+PFllYXI+MTk4OTwvWWVhcj48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</w:fldData>
        </w:fldChar>
      </w:r>
      <w:r w:rsidR="0077538D">
        <w:rPr>
          <w:rFonts w:ascii="Helvetica" w:hAnsi="Helvetica" w:cs="Helvetica"/>
          <w:sz w:val="22"/>
          <w:szCs w:val="22"/>
        </w:rPr>
        <w:instrText xml:space="preserve"> ADDIN EN.CITE.DATA </w:instrText>
      </w:r>
      <w:r w:rsidR="0077538D">
        <w:rPr>
          <w:rFonts w:ascii="Helvetica" w:hAnsi="Helvetica" w:cs="Helvetica"/>
          <w:sz w:val="22"/>
          <w:szCs w:val="22"/>
        </w:rPr>
      </w:r>
      <w:r w:rsidR="0077538D">
        <w:rPr>
          <w:rFonts w:ascii="Helvetica" w:hAnsi="Helvetica" w:cs="Helvetica"/>
          <w:sz w:val="22"/>
          <w:szCs w:val="22"/>
        </w:rPr>
        <w:fldChar w:fldCharType="end"/>
      </w:r>
      <w:r w:rsidR="00EA3A3F">
        <w:rPr>
          <w:rFonts w:ascii="Helvetica" w:hAnsi="Helvetica" w:cs="Helvetica"/>
          <w:sz w:val="22"/>
          <w:szCs w:val="22"/>
        </w:rPr>
      </w:r>
      <w:r w:rsidR="00EA3A3F">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7-9</w:t>
      </w:r>
      <w:r w:rsidR="00EA3A3F">
        <w:rPr>
          <w:rFonts w:ascii="Helvetica" w:hAnsi="Helvetica" w:cs="Helvetica"/>
          <w:sz w:val="22"/>
          <w:szCs w:val="22"/>
        </w:rPr>
        <w:fldChar w:fldCharType="end"/>
      </w:r>
      <w:r>
        <w:rPr>
          <w:rFonts w:ascii="Helvetica" w:hAnsi="Helvetica" w:cs="Helvetica"/>
          <w:b/>
          <w:bCs/>
          <w:sz w:val="22"/>
          <w:szCs w:val="22"/>
        </w:rPr>
        <w:t>.</w:t>
      </w:r>
    </w:p>
    <w:p w14:paraId="7A40BABF" w14:textId="77777777" w:rsidR="005D15E1" w:rsidRDefault="005D15E1" w:rsidP="00B82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sz w:val="22"/>
          <w:szCs w:val="22"/>
        </w:rPr>
        <w:pPrChange w:id="0" w:author="Adam Morris" w:date="2014-12-13T16:20: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p>
    <w:p w14:paraId="20491BA3" w14:textId="66F52DC2"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Our approach depends on a formalization of habitual and goal-directed behavior derived from the reinforcement learning (RL) framework</w:t>
      </w:r>
      <w:r>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&lt;EndNote&gt;&lt;Cite&gt;&lt;Author&gt;Sutton&lt;/Author&gt;&lt;Year&gt;1999&lt;/Year&gt;&lt;RecNum&gt;1332&lt;/RecNum&gt;&lt;DisplayText&gt;&lt;style face="superscript"&gt;10&lt;/style&gt;&lt;/DisplayText&gt;&lt;record&gt;&lt;rec-number&gt;1332&lt;/rec-number&gt;&lt;foreign-keys&gt;&lt;key app="EN" db-id="fazxzxwv05p02ye5fdt5f5rxzavxzee0eftd" timestamp="1265216428"&gt;1332&lt;/key&gt;&lt;/foreign-keys&gt;&lt;ref-type name="Journal Article"&gt;17&lt;/ref-type&gt;&lt;contributors&gt;&lt;authors&gt;&lt;author&gt;Sutton, R.S.&lt;/author&gt;&lt;author&gt;Barto, A.G.&lt;/author&gt;&lt;/authors&gt;&lt;/contributors&gt;&lt;titles&gt;&lt;title&gt;Reinforcement learning&lt;/title&gt;&lt;secondary-title&gt;Journal of Cognitive Neuroscience&lt;/secondary-title&gt;&lt;/titles&gt;&lt;periodical&gt;&lt;full-title&gt;Journal of Cognitive Neuroscience&lt;/full-title&gt;&lt;/periodical&gt;&lt;pages&gt;126-134&lt;/pages&gt;&lt;volume&gt;11&lt;/volume&gt;&lt;number&gt;1&lt;/number&gt;&lt;dates&gt;&lt;year&gt;1999&lt;/year&gt;&lt;/dates&gt;&lt;urls&gt;&lt;/urls&gt;&lt;/record&gt;&lt;/Cite&gt;&lt;/EndNote&gt;</w:instrText>
      </w:r>
      <w:r>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10</w:t>
      </w:r>
      <w:r>
        <w:rPr>
          <w:rFonts w:ascii="Helvetica" w:hAnsi="Helvetica" w:cs="Helvetica"/>
          <w:sz w:val="22"/>
          <w:szCs w:val="22"/>
        </w:rPr>
        <w:fldChar w:fldCharType="end"/>
      </w:r>
      <w:r>
        <w:rPr>
          <w:rFonts w:ascii="Helvetica" w:hAnsi="Helvetica" w:cs="Helvetica"/>
          <w:sz w:val="22"/>
          <w:szCs w:val="22"/>
        </w:rPr>
        <w:t>.  Model-based RL maintains an explicit causal model of the world and uses it to choose actions by assessing their likely consequences.  In contrast, model-free algorithms do not maintain an explicit causal</w:t>
      </w:r>
      <w:r w:rsidR="00CC71EB">
        <w:rPr>
          <w:rFonts w:ascii="Helvetica" w:hAnsi="Helvetica" w:cs="Helvetica"/>
          <w:sz w:val="22"/>
          <w:szCs w:val="22"/>
        </w:rPr>
        <w:t xml:space="preserve"> model, and thus do not allow </w:t>
      </w:r>
      <w:r>
        <w:rPr>
          <w:rFonts w:ascii="Helvetica" w:hAnsi="Helvetica" w:cs="Helvetica"/>
          <w:sz w:val="22"/>
          <w:szCs w:val="22"/>
        </w:rPr>
        <w:t>planning.  Rather, they assign value to candidate actions based on their context-dependent history of reward.  Like Thorndike’s law of effect</w:t>
      </w:r>
      <w:r>
        <w:rPr>
          <w:rFonts w:ascii="Helvetica" w:hAnsi="Helvetica" w:cs="Helvetica"/>
          <w:sz w:val="22"/>
          <w:szCs w:val="22"/>
        </w:rPr>
        <w:fldChar w:fldCharType="begin"/>
      </w:r>
      <w:r w:rsidR="009106A5">
        <w:rPr>
          <w:rFonts w:ascii="Helvetica" w:hAnsi="Helvetica" w:cs="Helvetica"/>
          <w:sz w:val="22"/>
          <w:szCs w:val="22"/>
        </w:rPr>
        <w:instrText xml:space="preserve"> ADDIN EN.CITE &lt;EndNote&gt;&lt;Cite&gt;&lt;Author&gt;Thorndike&lt;/Author&gt;&lt;Year&gt;1898&lt;/Year&gt;&lt;RecNum&gt;1774&lt;/RecNum&gt;&lt;IDText&gt;r14903&lt;/IDText&gt;&lt;DisplayText&gt;&lt;style face="superscript"&gt;3&lt;/style&gt;&lt;/DisplayText&gt;&lt;record&gt;&lt;rec-number&gt;1774&lt;/rec-number&gt;&lt;foreign-keys&gt;&lt;key app="EN" db-id="fazxzxwv05p02ye5fdt5f5rxzavxzee0eftd" timestamp="1408368251"&gt;1774&lt;/key&gt;&lt;/foreign-keys&gt;&lt;ref-type name="Journal Article"&gt;17&lt;/ref-type&gt;&lt;contributors&gt;&lt;authors&gt;&lt;author&gt;Thorndike, Edward L&lt;/author&gt;&lt;/authors&gt;&lt;/contributors&gt;&lt;titles&gt;&lt;title&gt;Animal intelligence: An experimental study of the associative processes in animals&lt;/title&gt;&lt;secondary-title&gt;Psychological Monographs: General and Applied&lt;/secondary-title&gt;&lt;/titles&gt;&lt;periodical&gt;&lt;full-title&gt;Psychological Monographs: General and Applied&lt;/full-title&gt;&lt;/periodical&gt;&lt;pages&gt;i-109&lt;/pages&gt;&lt;volume&gt;2&lt;/volume&gt;&lt;number&gt;4&lt;/number&gt;&lt;dates&gt;&lt;year&gt;1898&lt;/year&gt;&lt;/dates&gt;&lt;publisher&gt;Hogrefe &amp;amp;amp; Huber&lt;/publisher&gt;&lt;accession-num&gt;14086097990424514585related:GdCYrn3fe8MJ&lt;/accession-num&gt;&lt;label&gt;r14903&lt;/label&gt;&lt;urls&gt;&lt;related-urls&gt;&lt;url&gt;http://www.psycontent.com/index/XG6830N4711655L1.pdf&lt;/url&gt;&lt;/related-urls&gt;&lt;pdf-urls&gt;&lt;url&gt;file://localhost/Users/fiery/Documents/Papers2/Articles/1898/Thorndike/Thorndike%201898.pdf&lt;/url&gt;&lt;/pdf-urls&gt;&lt;/urls&gt;&lt;custom3&gt;papers2://publication/uuid/4013331D-442E-4658-AA6C-13157011B209&lt;/custom3&gt;&lt;/record&gt;&lt;/Cite&gt;&lt;/EndNote&gt;</w:instrText>
      </w:r>
      <w:r>
        <w:rPr>
          <w:rFonts w:ascii="Helvetica" w:hAnsi="Helvetica" w:cs="Helvetica"/>
          <w:sz w:val="22"/>
          <w:szCs w:val="22"/>
        </w:rPr>
        <w:fldChar w:fldCharType="separate"/>
      </w:r>
      <w:r w:rsidR="009106A5" w:rsidRPr="009106A5">
        <w:rPr>
          <w:rFonts w:ascii="Helvetica" w:hAnsi="Helvetica" w:cs="Helvetica"/>
          <w:noProof/>
          <w:sz w:val="22"/>
          <w:szCs w:val="22"/>
          <w:vertAlign w:val="superscript"/>
        </w:rPr>
        <w:t>3</w:t>
      </w:r>
      <w:r>
        <w:rPr>
          <w:rFonts w:ascii="Helvetica" w:hAnsi="Helvetica" w:cs="Helvetica"/>
          <w:sz w:val="22"/>
          <w:szCs w:val="22"/>
        </w:rPr>
        <w:fldChar w:fldCharType="end"/>
      </w:r>
      <w:r>
        <w:rPr>
          <w:rFonts w:ascii="Helvetica" w:hAnsi="Helvetica" w:cs="Helvetica"/>
          <w:sz w:val="22"/>
          <w:szCs w:val="22"/>
        </w:rPr>
        <w:t>, model-free RL increases the probability of rewarded actions and decrease the probability of punished actions.  The resulting stimulus-response habits are often globally adaptive, but may exhibit locally irrationality</w:t>
      </w:r>
      <w:r w:rsidR="008714CC">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&lt;EndNote&gt;&lt;Cite&gt;&lt;Author&gt;Daw&lt;/Author&gt;&lt;Year&gt;2011&lt;/Year&gt;&lt;RecNum&gt;1546&lt;/RecNum&gt;&lt;DisplayText&gt;&lt;style face="superscript"&gt;11,12&lt;/style&gt;&lt;/DisplayText&gt;&lt;record&gt;&lt;rec-number&gt;1546&lt;/rec-number&gt;&lt;foreign-keys&gt;&lt;key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Cite&gt;&lt;Author&gt;Dickinson&lt;/Author&gt;&lt;Year&gt;1995&lt;/Year&gt;&lt;RecNum&gt;1607&lt;/RecNum&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EndNote&gt;</w:instrText>
      </w:r>
      <w:r w:rsidR="008714CC">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11,12</w:t>
      </w:r>
      <w:r w:rsidR="008714CC">
        <w:rPr>
          <w:rFonts w:ascii="Helvetica" w:hAnsi="Helvetica" w:cs="Helvetica"/>
          <w:sz w:val="22"/>
          <w:szCs w:val="22"/>
        </w:rPr>
        <w:fldChar w:fldCharType="end"/>
      </w:r>
      <w:r>
        <w:rPr>
          <w:rFonts w:ascii="Helvetica" w:hAnsi="Helvetica" w:cs="Helvetica"/>
          <w:sz w:val="22"/>
          <w:szCs w:val="22"/>
        </w:rPr>
        <w:t>.</w:t>
      </w:r>
    </w:p>
    <w:p w14:paraId="2FB605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008535" w14:textId="0D3BC360"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RL models capture several core features of learning and choice in humans</w:t>
      </w:r>
      <w:r w:rsidR="00683C5E">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eWxlIGZhY2U9InN1cGVyc2NyaXB0Ij4xLDExLDEzPC9zdHlsZT48L0Rpc3BsYXlUZXh0PjxyZWNv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</w:fldData>
        </w:fldChar>
      </w:r>
      <w:r w:rsidR="0077538D">
        <w:rPr>
          <w:rFonts w:ascii="Helvetica" w:hAnsi="Helvetica" w:cs="Helvetica"/>
          <w:sz w:val="22"/>
          <w:szCs w:val="22"/>
        </w:rPr>
        <w:instrText xml:space="preserve"> ADDIN EN.CITE </w:instrText>
      </w:r>
      <w:r w:rsidR="0077538D">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eWxlIGZhY2U9InN1cGVyc2NyaXB0Ij4xLDExLDEzPC9zdHlsZT48L0Rpc3BsYXlUZXh0PjxyZWNv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</w:fldData>
        </w:fldChar>
      </w:r>
      <w:r w:rsidR="0077538D">
        <w:rPr>
          <w:rFonts w:ascii="Helvetica" w:hAnsi="Helvetica" w:cs="Helvetica"/>
          <w:sz w:val="22"/>
          <w:szCs w:val="22"/>
        </w:rPr>
        <w:instrText xml:space="preserve"> ADDIN EN.CITE.DATA </w:instrText>
      </w:r>
      <w:r w:rsidR="0077538D">
        <w:rPr>
          <w:rFonts w:ascii="Helvetica" w:hAnsi="Helvetica" w:cs="Helvetica"/>
          <w:sz w:val="22"/>
          <w:szCs w:val="22"/>
        </w:rPr>
      </w:r>
      <w:r w:rsidR="0077538D">
        <w:rPr>
          <w:rFonts w:ascii="Helvetica" w:hAnsi="Helvetica" w:cs="Helvetica"/>
          <w:sz w:val="22"/>
          <w:szCs w:val="22"/>
        </w:rPr>
        <w:fldChar w:fldCharType="end"/>
      </w:r>
      <w:r w:rsidR="00683C5E">
        <w:rPr>
          <w:rFonts w:ascii="Helvetica" w:hAnsi="Helvetica" w:cs="Helvetica"/>
          <w:sz w:val="22"/>
          <w:szCs w:val="22"/>
        </w:rPr>
      </w:r>
      <w:r w:rsidR="00683C5E">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1,11,13</w:t>
      </w:r>
      <w:r w:rsidR="00683C5E">
        <w:rPr>
          <w:rFonts w:ascii="Helvetica" w:hAnsi="Helvetica" w:cs="Helvetica"/>
          <w:sz w:val="22"/>
          <w:szCs w:val="22"/>
        </w:rPr>
        <w:fldChar w:fldCharType="end"/>
      </w:r>
      <w:r>
        <w:rPr>
          <w:rFonts w:ascii="Helvetica" w:hAnsi="Helvetica" w:cs="Helvetica"/>
          <w:sz w:val="22"/>
          <w:szCs w:val="22"/>
        </w:rPr>
        <w:t>.  In particular, the midbrain dopamine reward system appears to implement several key features of model-free RL including prediction-error updating and temporal difference learning</w:t>
      </w:r>
      <w:r>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Ij4xNC0xNjwvc3R5bGU+PC9EaXNwbGF5VGV4dD48cmVjb3JkPjxyZWMtbnVtYmVyPjE2MDU8L3Jl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</w:fldData>
        </w:fldChar>
      </w:r>
      <w:r w:rsidR="0077538D">
        <w:rPr>
          <w:rFonts w:ascii="Helvetica" w:hAnsi="Helvetica" w:cs="Helvetica"/>
          <w:sz w:val="22"/>
          <w:szCs w:val="22"/>
        </w:rPr>
        <w:instrText xml:space="preserve"> ADDIN EN.CITE </w:instrText>
      </w:r>
      <w:r w:rsidR="0077538D">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Ij4xNC0xNjwvc3R5bGU+PC9EaXNwbGF5VGV4dD48cmVjb3JkPjxyZWMtbnVtYmVyPjE2MDU8L3Jl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</w:fldData>
        </w:fldChar>
      </w:r>
      <w:r w:rsidR="0077538D">
        <w:rPr>
          <w:rFonts w:ascii="Helvetica" w:hAnsi="Helvetica" w:cs="Helvetica"/>
          <w:sz w:val="22"/>
          <w:szCs w:val="22"/>
        </w:rPr>
        <w:instrText xml:space="preserve"> ADDIN EN.CITE.DATA </w:instrText>
      </w:r>
      <w:r w:rsidR="0077538D">
        <w:rPr>
          <w:rFonts w:ascii="Helvetica" w:hAnsi="Helvetica" w:cs="Helvetica"/>
          <w:sz w:val="22"/>
          <w:szCs w:val="22"/>
        </w:rPr>
      </w:r>
      <w:r w:rsidR="0077538D">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14-16</w:t>
      </w:r>
      <w:r>
        <w:rPr>
          <w:rFonts w:ascii="Helvetica" w:hAnsi="Helvetica" w:cs="Helvetica"/>
          <w:sz w:val="22"/>
          <w:szCs w:val="22"/>
        </w:rPr>
        <w:fldChar w:fldCharType="end"/>
      </w:r>
      <w:r>
        <w:rPr>
          <w:rFonts w:ascii="Helvetica" w:hAnsi="Helvetica" w:cs="Helvetica"/>
          <w:sz w:val="22"/>
          <w:szCs w:val="22"/>
        </w:rPr>
        <w:t>.  While early research on model-free control emphasized the role of subcortical circuits in selecting motor actions in response to sensory stimuli, recent research emphasizes their pervasive role in higher-level cognition</w:t>
      </w:r>
      <w:r w:rsidR="000405A4">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&lt;EndNote&gt;&lt;Cite&gt;&lt;Author&gt;Dayan&lt;/Author&gt;&lt;Year&gt;2012&lt;/Year&gt;&lt;RecNum&gt;1678&lt;/RecNum&gt;&lt;DisplayText&gt;&lt;style face="superscript"&gt;17,18&lt;/style&gt;&lt;/DisplayText&gt;&lt;record&gt;&lt;rec-number&gt;1678&lt;/rec-number&gt;&lt;foreign-keys&gt;&lt;key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Cite&gt;&lt;Author&gt;Graybiel&lt;/Author&gt;&lt;Year&gt;2008&lt;/Year&gt;&lt;RecNum&gt;1677&lt;/RecNum&gt;&lt;record&gt;&lt;rec-number&gt;1677&lt;/rec-number&gt;&lt;foreign-keys&gt;&lt;key app="EN" db-id="fazxzxwv05p02ye5fdt5f5rxzavxzee0eftd" timestamp="1342472296"&gt;1677&lt;/key&gt;&lt;/foreign-keys&gt;&lt;ref-type name="Journal Article"&gt;17&lt;/ref-type&gt;&lt;contributors&gt;&lt;authors&gt;&lt;author&gt;Graybiel, A.M.&lt;/author&gt;&lt;/authors&gt;&lt;/contributors&gt;&lt;titles&gt;&lt;title&gt;Habits, rituals, and the evaluative brain&lt;/title&gt;&lt;secondary-title&gt;Annu. Rev. Neurosci.&lt;/secondary-title&gt;&lt;/titles&gt;&lt;periodical&gt;&lt;full-title&gt;Annu. Rev. Neurosci.&lt;/full-title&gt;&lt;/periodical&gt;&lt;pages&gt;359-387&lt;/pages&gt;&lt;volume&gt;31&lt;/volume&gt;&lt;dates&gt;&lt;year&gt;2008&lt;/year&gt;&lt;/dates&gt;&lt;isbn&gt;0147-006X&lt;/isbn&gt;&lt;urls&gt;&lt;/urls&gt;&lt;/record&gt;&lt;/Cite&gt;&lt;/EndNote&gt;</w:instrText>
      </w:r>
      <w:r w:rsidR="000405A4">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17,18</w:t>
      </w:r>
      <w:r w:rsidR="000405A4">
        <w:rPr>
          <w:rFonts w:ascii="Helvetica" w:hAnsi="Helvetica" w:cs="Helvetica"/>
          <w:sz w:val="22"/>
          <w:szCs w:val="22"/>
        </w:rPr>
        <w:fldChar w:fldCharType="end"/>
      </w:r>
      <w:r w:rsidR="00683C5E">
        <w:rPr>
          <w:rFonts w:ascii="Helvetica" w:hAnsi="Helvetica" w:cs="Helvetica"/>
          <w:sz w:val="22"/>
          <w:szCs w:val="22"/>
        </w:rPr>
        <w:t xml:space="preserve">, </w:t>
      </w:r>
      <w:r>
        <w:rPr>
          <w:rFonts w:ascii="Helvetica" w:hAnsi="Helvetica" w:cs="Helvetica"/>
          <w:sz w:val="22"/>
          <w:szCs w:val="22"/>
        </w:rPr>
        <w:t xml:space="preserve">including the gating of </w:t>
      </w:r>
      <w:r w:rsidR="004A5C25">
        <w:rPr>
          <w:rFonts w:ascii="Helvetica" w:hAnsi="Helvetica" w:cs="Helvetica"/>
          <w:sz w:val="22"/>
          <w:szCs w:val="22"/>
        </w:rPr>
        <w:t>working memory</w:t>
      </w:r>
      <w:r>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&lt;EndNote&gt;&lt;Cite&gt;&lt;Author&gt;O&amp;apos;Reilly&lt;/Author&gt;&lt;Year&gt;2006&lt;/Year&gt;&lt;RecNum&gt;1624&lt;/RecNum&gt;&lt;DisplayText&gt;&lt;style face="superscript"&gt;19&lt;/style&gt;&lt;/DisplayText&gt;&lt;record&gt;&lt;rec-number&gt;1624&lt;/rec-number&gt;&lt;foreign-keys&gt;&lt;key app="EN" db-id="fazxzxwv05p02ye5fdt5f5rxzavxzee0eftd" timestamp="1337782006"&gt;1624&lt;/key&gt;&lt;/foreign-keys&gt;&lt;ref-type name="Journal Article"&gt;17&lt;/ref-type&gt;&lt;contributors&gt;&lt;authors&gt;&lt;author&gt;O&amp;apos;Reilly, R.C.&lt;/author&gt;&lt;author&gt;Frank, M.J.&lt;/author&gt;&lt;/authors&gt;&lt;/contributors&gt;&lt;titles&gt;&lt;title&gt;Making working memory work: a computational model of learning in the prefrontal cortex and basal ganglia&lt;/title&gt;&lt;secondary-title&gt;Neural Computation&lt;/secondary-title&gt;&lt;/titles&gt;&lt;periodical&gt;&lt;full-title&gt;Neural Computation&lt;/full-title&gt;&lt;/periodical&gt;&lt;pages&gt;283-328&lt;/pages&gt;&lt;volume&gt;18&lt;/volume&gt;&lt;number&gt;2&lt;/number&gt;&lt;dates&gt;&lt;year&gt;2006&lt;/year&gt;&lt;/dates&gt;&lt;isbn&gt;0899-7667&lt;/isbn&gt;&lt;urls&gt;&lt;/urls&gt;&lt;/record&gt;&lt;/Cite&gt;&lt;/EndNote&gt;</w:instrText>
      </w:r>
      <w:r>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19</w:t>
      </w:r>
      <w:r>
        <w:rPr>
          <w:rFonts w:ascii="Helvetica" w:hAnsi="Helvetica" w:cs="Helvetica"/>
          <w:sz w:val="22"/>
          <w:szCs w:val="22"/>
        </w:rPr>
        <w:fldChar w:fldCharType="end"/>
      </w:r>
      <w:r>
        <w:rPr>
          <w:rFonts w:ascii="Helvetica" w:hAnsi="Helvetica" w:cs="Helvetica"/>
          <w:sz w:val="22"/>
          <w:szCs w:val="22"/>
        </w:rPr>
        <w:t xml:space="preserve"> </w:t>
      </w:r>
      <w:r w:rsidR="004A5C25">
        <w:rPr>
          <w:rFonts w:ascii="Helvetica" w:hAnsi="Helvetica" w:cs="Helvetica"/>
          <w:sz w:val="22"/>
          <w:szCs w:val="22"/>
        </w:rPr>
        <w:t>and the construction of hierarchical task representations</w:t>
      </w:r>
      <w:r w:rsidR="00314F35">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&lt;EndNote&gt;&lt;Cite&gt;&lt;Author&gt;Badre&lt;/Author&gt;&lt;Year&gt;2012&lt;/Year&gt;&lt;RecNum&gt;1745&lt;/RecNum&gt;&lt;IDText&gt;r07387&lt;/IDText&gt;&lt;DisplayText&gt;&lt;style face="superscript"&gt;20&lt;/style&gt;&lt;/DisplayText&gt;&lt;record&gt;&lt;rec-number&gt;1745&lt;/rec-number&gt;&lt;foreign-keys&gt;&lt;key app="EN" db-id="fazxzxwv05p02ye5fdt5f5rxzavxzee0eftd" timestamp="1408368251"&gt;1745&lt;/key&gt;&lt;/foreign-keys&gt;&lt;ref-type name="Journal Article"&gt;17&lt;/ref-type&gt;&lt;contributors&gt;&lt;authors&gt;&lt;author&gt;Badre, D.&lt;/author&gt;&lt;author&gt;Frank, M.J.&lt;/author&gt;&lt;/authors&gt;&lt;/contributors&gt;&lt;titles&gt;&lt;title&gt;Mechanisms of Hierarchical Reinforcement Learning in Cortico–Striatal Circuits 2: Evidence from fMRI&lt;/title&gt;&lt;secondary-title&gt;Cerebral Cortex&lt;/secondary-title&gt;&lt;/titles&gt;&lt;periodical&gt;&lt;full-title&gt;Cerebral Cortex&lt;/full-title&gt;&lt;/periodical&gt;&lt;pages&gt;527-536&lt;/pages&gt;&lt;volume&gt;22&lt;/volume&gt;&lt;number&gt;3&lt;/number&gt;&lt;dates&gt;&lt;year&gt;2012&lt;/year&gt;&lt;/dates&gt;&lt;publisher&gt;Oxford Univ Press&lt;/publisher&gt;&lt;accession-num&gt;12793360274272122032related:sHSVJ2Mli7EJ&lt;/accession-num&gt;&lt;label&gt;r07387&lt;/label&gt;&lt;urls&gt;&lt;related-urls&gt;&lt;url&gt;http://cercor.oxfordjournals.org/content/22/3/527.short&lt;/url&gt;&lt;url&gt;http://www.ncbi.nlm.nih.gov/pmc/articles/PMC3278316/pdf/bhr117.pdf&lt;/url&gt;&lt;/related-urls&gt;&lt;pdf-urls&gt;&lt;url&gt;file://localhost/Users/fiery/Documents/Papers2/Articles/2012/Badre/Badre%202012%20Cerebral%20Cortex.pdf&lt;/url&gt;&lt;/pdf-urls&gt;&lt;/urls&gt;&lt;custom3&gt;papers2://publication/uuid/84B61501-5E48-47EF-8709-F92A2E726279&lt;/custom3&gt;&lt;/record&gt;&lt;/Cite&gt;&lt;/EndNote&gt;</w:instrText>
      </w:r>
      <w:r w:rsidR="00314F35">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20</w:t>
      </w:r>
      <w:r w:rsidR="00314F35">
        <w:rPr>
          <w:rFonts w:ascii="Helvetica" w:hAnsi="Helvetica" w:cs="Helvetica"/>
          <w:sz w:val="22"/>
          <w:szCs w:val="22"/>
        </w:rPr>
        <w:fldChar w:fldCharType="end"/>
      </w:r>
      <w:r w:rsidR="00683C5E">
        <w:rPr>
          <w:rFonts w:ascii="Helvetica" w:hAnsi="Helvetica" w:cs="Helvetica"/>
          <w:sz w:val="22"/>
          <w:szCs w:val="22"/>
        </w:rPr>
        <w:t>.</w:t>
      </w:r>
      <w:r w:rsidR="00803C85">
        <w:rPr>
          <w:rFonts w:ascii="Helvetica" w:hAnsi="Helvetica" w:cs="Helvetica"/>
          <w:sz w:val="22"/>
          <w:szCs w:val="22"/>
        </w:rPr>
        <w:t xml:space="preserve">  </w:t>
      </w:r>
      <w:r w:rsidR="004A5C25">
        <w:rPr>
          <w:rFonts w:ascii="Helvetica" w:hAnsi="Helvetica" w:cs="Helvetica"/>
          <w:sz w:val="22"/>
          <w:szCs w:val="22"/>
        </w:rPr>
        <w:t>These models</w:t>
      </w:r>
      <w:r w:rsidR="00803C85">
        <w:rPr>
          <w:rFonts w:ascii="Helvetica" w:hAnsi="Helvetica" w:cs="Helvetica"/>
          <w:sz w:val="22"/>
          <w:szCs w:val="22"/>
        </w:rPr>
        <w:t xml:space="preserve"> </w:t>
      </w:r>
      <w:r w:rsidR="004A5C25">
        <w:rPr>
          <w:rFonts w:ascii="Helvetica" w:hAnsi="Helvetica" w:cs="Helvetica"/>
          <w:sz w:val="22"/>
          <w:szCs w:val="22"/>
        </w:rPr>
        <w:t>offer</w:t>
      </w:r>
      <w:r w:rsidR="006D00ED">
        <w:rPr>
          <w:rFonts w:ascii="Helvetica" w:hAnsi="Helvetica" w:cs="Helvetica"/>
          <w:sz w:val="22"/>
          <w:szCs w:val="22"/>
        </w:rPr>
        <w:t xml:space="preserve"> an appealing </w:t>
      </w:r>
      <w:r w:rsidR="0021586B">
        <w:rPr>
          <w:rFonts w:ascii="Helvetica" w:hAnsi="Helvetica" w:cs="Helvetica"/>
          <w:sz w:val="22"/>
          <w:szCs w:val="22"/>
        </w:rPr>
        <w:t xml:space="preserve">functional </w:t>
      </w:r>
      <w:r w:rsidR="006D00ED">
        <w:rPr>
          <w:rFonts w:ascii="Helvetica" w:hAnsi="Helvetica" w:cs="Helvetica"/>
          <w:sz w:val="22"/>
          <w:szCs w:val="22"/>
        </w:rPr>
        <w:t>explanation</w:t>
      </w:r>
      <w:r w:rsidR="0021586B">
        <w:rPr>
          <w:rFonts w:ascii="Helvetica" w:hAnsi="Helvetica" w:cs="Helvetica"/>
          <w:sz w:val="22"/>
          <w:szCs w:val="22"/>
        </w:rPr>
        <w:t xml:space="preserve"> </w:t>
      </w:r>
      <w:r w:rsidR="006D00ED">
        <w:rPr>
          <w:rFonts w:ascii="Helvetica" w:hAnsi="Helvetica" w:cs="Helvetica"/>
          <w:sz w:val="22"/>
          <w:szCs w:val="22"/>
        </w:rPr>
        <w:t>for</w:t>
      </w:r>
      <w:r w:rsidR="0021586B">
        <w:rPr>
          <w:rFonts w:ascii="Helvetica" w:hAnsi="Helvetica" w:cs="Helvetica"/>
          <w:sz w:val="22"/>
          <w:szCs w:val="22"/>
        </w:rPr>
        <w:t xml:space="preserve"> the </w:t>
      </w:r>
      <w:r w:rsidR="00CA3529">
        <w:rPr>
          <w:rFonts w:ascii="Helvetica" w:hAnsi="Helvetica" w:cs="Helvetica"/>
          <w:sz w:val="22"/>
          <w:szCs w:val="22"/>
        </w:rPr>
        <w:t>neuronal connections</w:t>
      </w:r>
      <w:r w:rsidR="0021586B">
        <w:rPr>
          <w:rFonts w:ascii="Helvetica" w:hAnsi="Helvetica" w:cs="Helvetica"/>
          <w:sz w:val="22"/>
          <w:szCs w:val="22"/>
        </w:rPr>
        <w:t xml:space="preserve"> between striatum and frontal cortex</w:t>
      </w:r>
      <w:r w:rsidR="0021586B">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&lt;EndNote&gt;&lt;Cite&gt;&lt;Author&gt;Miller&lt;/Author&gt;&lt;Year&gt;2000&lt;/Year&gt;&lt;RecNum&gt;170&lt;/RecNum&gt;&lt;DisplayText&gt;&lt;style face="superscript"&gt;21&lt;/style&gt;&lt;/DisplayText&gt;&lt;record&gt;&lt;rec-number&gt;170&lt;/rec-number&gt;&lt;foreign-keys&gt;&lt;key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21586B">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21</w:t>
      </w:r>
      <w:r w:rsidR="0021586B">
        <w:rPr>
          <w:rFonts w:ascii="Helvetica" w:hAnsi="Helvetica" w:cs="Helvetica"/>
          <w:sz w:val="22"/>
          <w:szCs w:val="22"/>
        </w:rPr>
        <w:fldChar w:fldCharType="end"/>
      </w:r>
      <w:r w:rsidR="0021586B">
        <w:rPr>
          <w:rFonts w:ascii="Helvetica" w:hAnsi="Helvetica" w:cs="Helvetica"/>
          <w:sz w:val="22"/>
          <w:szCs w:val="22"/>
        </w:rPr>
        <w:t>.</w:t>
      </w:r>
    </w:p>
    <w:p w14:paraId="300333EC"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EBAD58" w14:textId="6DE50600" w:rsidR="005D15E1" w:rsidRDefault="00803C85"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Inspired by formal models of hierarchical RL</w:t>
      </w:r>
      <w:r>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&lt;EndNote&gt;&lt;Cite&gt;&lt;Author&gt;Botvinick&lt;/Author&gt;&lt;Year&gt;2009&lt;/Year&gt;&lt;RecNum&gt;1752&lt;/RecNum&gt;&lt;IDText&gt;r07475&lt;/IDText&gt;&lt;DisplayText&gt;&lt;style face="superscript"&gt;22&lt;/style&gt;&lt;/DisplayText&gt;&lt;record&gt;&lt;rec-number&gt;1752&lt;/rec-number&gt;&lt;foreign-keys&gt;&lt;key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22</w:t>
      </w:r>
      <w:r>
        <w:rPr>
          <w:rFonts w:ascii="Helvetica" w:hAnsi="Helvetica" w:cs="Helvetica"/>
          <w:sz w:val="22"/>
          <w:szCs w:val="22"/>
        </w:rPr>
        <w:fldChar w:fldCharType="end"/>
      </w:r>
      <w:r>
        <w:rPr>
          <w:rFonts w:ascii="Helvetica" w:hAnsi="Helvetica" w:cs="Helvetica"/>
          <w:sz w:val="22"/>
          <w:szCs w:val="22"/>
        </w:rPr>
        <w:t>, w</w:t>
      </w:r>
      <w:r w:rsidR="005D15E1">
        <w:rPr>
          <w:rFonts w:ascii="Helvetica" w:hAnsi="Helvetica" w:cs="Helvetica"/>
          <w:sz w:val="22"/>
          <w:szCs w:val="22"/>
        </w:rPr>
        <w:t>e posit a similar role for model-free control</w:t>
      </w:r>
      <w:r w:rsidR="000405A4">
        <w:rPr>
          <w:rFonts w:ascii="Helvetica" w:hAnsi="Helvetica" w:cs="Helvetica"/>
          <w:sz w:val="22"/>
          <w:szCs w:val="22"/>
        </w:rPr>
        <w:t xml:space="preserve"> in implementing goal selection</w:t>
      </w:r>
      <w:r w:rsidR="005D15E1">
        <w:rPr>
          <w:rFonts w:ascii="Helvetica" w:hAnsi="Helvetica" w:cs="Helvetica"/>
          <w:sz w:val="22"/>
          <w:szCs w:val="22"/>
        </w:rPr>
        <w:t xml:space="preserve">.  Pure model-based control over goal selection requires an organism to </w:t>
      </w:r>
      <w:r>
        <w:rPr>
          <w:rFonts w:ascii="Helvetica" w:hAnsi="Helvetica" w:cs="Helvetica"/>
          <w:sz w:val="22"/>
          <w:szCs w:val="22"/>
        </w:rPr>
        <w:t xml:space="preserve">derive the expected value of pursuing candidate goals from a causal model </w:t>
      </w:r>
      <w:r w:rsidR="00015D13">
        <w:rPr>
          <w:rFonts w:ascii="Helvetica" w:hAnsi="Helvetica" w:cs="Helvetica"/>
          <w:sz w:val="22"/>
          <w:szCs w:val="22"/>
        </w:rPr>
        <w:t>of the rewards obtained during goal pursuit</w:t>
      </w:r>
      <w:r w:rsidR="005D15E1">
        <w:rPr>
          <w:rFonts w:ascii="Helvetica" w:hAnsi="Helvetica" w:cs="Helvetica"/>
          <w:sz w:val="22"/>
          <w:szCs w:val="22"/>
        </w:rPr>
        <w:t>.  In order to avoid the computational cost of exhaustive search,</w:t>
      </w:r>
      <w:r w:rsidR="004A5C25">
        <w:rPr>
          <w:rFonts w:ascii="Helvetica" w:hAnsi="Helvetica" w:cs="Helvetica"/>
          <w:sz w:val="22"/>
          <w:szCs w:val="22"/>
        </w:rPr>
        <w:t xml:space="preserve"> however,</w:t>
      </w:r>
      <w:r w:rsidR="005D15E1">
        <w:rPr>
          <w:rFonts w:ascii="Helvetica" w:hAnsi="Helvetica" w:cs="Helvetica"/>
          <w:sz w:val="22"/>
          <w:szCs w:val="22"/>
        </w:rPr>
        <w:t xml:space="preserve"> an organism could select candidate goals according to the reward history associated with past instances of their selection</w:t>
      </w:r>
      <w:r w:rsidR="004A5FA0">
        <w:rPr>
          <w:rFonts w:ascii="Helvetica" w:hAnsi="Helvetica" w:cs="Helvetica"/>
          <w:sz w:val="22"/>
          <w:szCs w:val="22"/>
        </w:rPr>
        <w:t xml:space="preserve">; </w:t>
      </w:r>
      <w:r w:rsidR="005D15E1">
        <w:rPr>
          <w:rFonts w:ascii="Helvetica" w:hAnsi="Helvetica" w:cs="Helvetica"/>
          <w:sz w:val="22"/>
          <w:szCs w:val="22"/>
        </w:rPr>
        <w:t xml:space="preserve">i.e., based on model-free value update.  Subsequent planning to achieve </w:t>
      </w:r>
      <w:r w:rsidR="004A5FA0">
        <w:rPr>
          <w:rFonts w:ascii="Helvetica" w:hAnsi="Helvetica" w:cs="Helvetica"/>
          <w:sz w:val="22"/>
          <w:szCs w:val="22"/>
        </w:rPr>
        <w:t>the selected</w:t>
      </w:r>
      <w:r w:rsidR="005D15E1">
        <w:rPr>
          <w:rFonts w:ascii="Helvetica" w:hAnsi="Helvetica" w:cs="Helvetica"/>
          <w:sz w:val="22"/>
          <w:szCs w:val="22"/>
        </w:rPr>
        <w:t xml:space="preserve"> goal </w:t>
      </w:r>
      <w:r w:rsidR="004A5FA0">
        <w:rPr>
          <w:rFonts w:ascii="Helvetica" w:hAnsi="Helvetica" w:cs="Helvetica"/>
          <w:sz w:val="22"/>
          <w:szCs w:val="22"/>
        </w:rPr>
        <w:t>would</w:t>
      </w:r>
      <w:r w:rsidR="005D15E1">
        <w:rPr>
          <w:rFonts w:ascii="Helvetica" w:hAnsi="Helvetica" w:cs="Helvetica"/>
          <w:sz w:val="22"/>
          <w:szCs w:val="22"/>
        </w:rPr>
        <w:t xml:space="preserve"> then proceed in a model-based fashion.  In essence, our </w:t>
      </w:r>
      <w:r w:rsidR="00D30940">
        <w:rPr>
          <w:rFonts w:ascii="Helvetica" w:hAnsi="Helvetica" w:cs="Helvetica"/>
          <w:sz w:val="22"/>
          <w:szCs w:val="22"/>
        </w:rPr>
        <w:t>proposal</w:t>
      </w:r>
      <w:r w:rsidR="005D15E1">
        <w:rPr>
          <w:rFonts w:ascii="Helvetica" w:hAnsi="Helvetica" w:cs="Helvetica"/>
          <w:sz w:val="22"/>
          <w:szCs w:val="22"/>
        </w:rPr>
        <w:t xml:space="preserve"> captures </w:t>
      </w:r>
      <w:r w:rsidR="005D15E1">
        <w:rPr>
          <w:rFonts w:ascii="Helvetica" w:hAnsi="Helvetica" w:cs="Helvetica"/>
          <w:sz w:val="22"/>
          <w:szCs w:val="22"/>
        </w:rPr>
        <w:lastRenderedPageBreak/>
        <w:t>the commonsense n</w:t>
      </w:r>
      <w:r w:rsidR="00E17727">
        <w:rPr>
          <w:rFonts w:ascii="Helvetica" w:hAnsi="Helvetica" w:cs="Helvetica"/>
          <w:sz w:val="22"/>
          <w:szCs w:val="22"/>
        </w:rPr>
        <w:t>otion of a “habit of thought”</w:t>
      </w:r>
      <w:r w:rsidR="009106A5">
        <w:rPr>
          <w:rFonts w:ascii="Helvetica" w:hAnsi="Helvetica" w:cs="Helvetica"/>
          <w:sz w:val="22"/>
          <w:szCs w:val="22"/>
        </w:rPr>
        <w:t>, as well as the broad contours of prior models of hierarchically organized action</w:t>
      </w:r>
      <w:r w:rsidR="009106A5">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&lt;EndNote&gt;&lt;Cite&gt;&lt;Author&gt;Norman&lt;/Author&gt;&lt;Year&gt;1986&lt;/Year&gt;&lt;RecNum&gt;3615&lt;/RecNum&gt;&lt;DisplayText&gt;&lt;style face="superscript"&gt;2,23&lt;/style&gt;&lt;/DisplayText&gt;&lt;record&gt;&lt;rec-number&gt;3615&lt;/rec-number&gt;&lt;foreign-keys&gt;&lt;key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Cite&gt;&lt;Author&gt;Cooper&lt;/Author&gt;&lt;Year&gt;2000&lt;/Year&gt;&lt;RecNum&gt;2642&lt;/RecNum&gt;&lt;IDText&gt;r08531&lt;/IDText&gt;&lt;record&gt;&lt;rec-number&gt;2642&lt;/rec-number&gt;&lt;foreign-keys&gt;&lt;key app="EN" db-id="fazxzxwv05p02ye5fdt5f5rxzavxzee0eftd" timestamp="1408368255"&gt;2642&lt;/key&gt;&lt;/foreign-keys&gt;&lt;ref-type name="Journal Article"&gt;17&lt;/ref-type&gt;&lt;contributors&gt;&lt;authors&gt;&lt;author&gt;Cooper, R.&lt;/author&gt;&lt;author&gt;Shallice, T.&lt;/author&gt;&lt;/authors&gt;&lt;/contributors&gt;&lt;titles&gt;&lt;title&gt;Contention scheduling and the control of routine activities&lt;/title&gt;&lt;secondary-title&gt;Cognitive Neuropsychology&lt;/secondary-title&gt;&lt;/titles&gt;&lt;periodical&gt;&lt;full-title&gt;Cognitive Neuropsychology&lt;/full-title&gt;&lt;/periodical&gt;&lt;pages&gt;297-338&lt;/pages&gt;&lt;volume&gt;17&lt;/volume&gt;&lt;number&gt;4&lt;/number&gt;&lt;dates&gt;&lt;year&gt;2000&lt;/year&gt;&lt;/dates&gt;&lt;publisher&gt;Taylor &amp;amp;amp; Francis&lt;/publisher&gt;&lt;accession-num&gt;2930703042084151453related:nSCVpePyqygJ&lt;/accession-num&gt;&lt;label&gt;r08531&lt;/label&gt;&lt;urls&gt;&lt;related-urls&gt;&lt;url&gt;http://www.tandfonline.com/doi/abs/10.1080/026432900380427&lt;/url&gt;&lt;/related-urls&gt;&lt;pdf-urls&gt;&lt;url&gt;file://localhost/Users/fiery/Documents/Papers2/Articles/2000/Cooper/Cooper%202000%20Cognitive%20Neuropsychology.pdf&lt;/url&gt;&lt;/pdf-urls&gt;&lt;/urls&gt;&lt;custom3&gt;papers2://publication/uuid/93F1FE9C-79F7-4232-88A4-21C3BFC08195&lt;/custom3&gt;&lt;/record&gt;&lt;/Cite&gt;&lt;/EndNote&gt;</w:instrText>
      </w:r>
      <w:r w:rsidR="009106A5">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2,23</w:t>
      </w:r>
      <w:r w:rsidR="009106A5">
        <w:rPr>
          <w:rFonts w:ascii="Helvetica" w:hAnsi="Helvetica" w:cs="Helvetica"/>
          <w:sz w:val="22"/>
          <w:szCs w:val="22"/>
        </w:rPr>
        <w:fldChar w:fldCharType="end"/>
      </w:r>
      <w:r w:rsidR="00E17727">
        <w:rPr>
          <w:rFonts w:ascii="Helvetica" w:hAnsi="Helvetica" w:cs="Helvetica"/>
          <w:sz w:val="22"/>
          <w:szCs w:val="22"/>
        </w:rPr>
        <w:t>.  T</w:t>
      </w:r>
      <w:r w:rsidR="005D15E1">
        <w:rPr>
          <w:rFonts w:ascii="Helvetica" w:hAnsi="Helvetica" w:cs="Helvetica"/>
          <w:sz w:val="22"/>
          <w:szCs w:val="22"/>
        </w:rPr>
        <w:t>he constituent cognitive operations tha</w:t>
      </w:r>
      <w:r w:rsidR="001D1433">
        <w:rPr>
          <w:rFonts w:ascii="Helvetica" w:hAnsi="Helvetica" w:cs="Helvetica"/>
          <w:sz w:val="22"/>
          <w:szCs w:val="22"/>
        </w:rPr>
        <w:t xml:space="preserve">t comprise controlled cognition—and which allow </w:t>
      </w:r>
      <w:r w:rsidR="00DD20FE">
        <w:rPr>
          <w:rFonts w:ascii="Helvetica" w:hAnsi="Helvetica" w:cs="Helvetica"/>
          <w:sz w:val="22"/>
          <w:szCs w:val="22"/>
        </w:rPr>
        <w:t>us</w:t>
      </w:r>
      <w:r w:rsidR="006943C2">
        <w:rPr>
          <w:rFonts w:ascii="Helvetica" w:hAnsi="Helvetica" w:cs="Helvetica"/>
          <w:sz w:val="22"/>
          <w:szCs w:val="22"/>
        </w:rPr>
        <w:t xml:space="preserve"> to transcend purely habi</w:t>
      </w:r>
      <w:r w:rsidR="001D1433">
        <w:rPr>
          <w:rFonts w:ascii="Helvetica" w:hAnsi="Helvetica" w:cs="Helvetica"/>
          <w:sz w:val="22"/>
          <w:szCs w:val="22"/>
        </w:rPr>
        <w:t>tual stimulus-response behavior—</w:t>
      </w:r>
      <w:r w:rsidR="005D15E1">
        <w:rPr>
          <w:rFonts w:ascii="Helvetica" w:hAnsi="Helvetica" w:cs="Helvetica"/>
          <w:sz w:val="22"/>
          <w:szCs w:val="22"/>
        </w:rPr>
        <w:t xml:space="preserve">may themselves </w:t>
      </w:r>
      <w:r w:rsidR="000405A4">
        <w:rPr>
          <w:rFonts w:ascii="Helvetica" w:hAnsi="Helvetica" w:cs="Helvetica"/>
          <w:sz w:val="22"/>
          <w:szCs w:val="22"/>
        </w:rPr>
        <w:t>be</w:t>
      </w:r>
      <w:r w:rsidR="005D15E1">
        <w:rPr>
          <w:rFonts w:ascii="Helvetica" w:hAnsi="Helvetica" w:cs="Helvetica"/>
          <w:sz w:val="22"/>
          <w:szCs w:val="22"/>
        </w:rPr>
        <w:t xml:space="preserve"> habitized</w:t>
      </w:r>
      <w:r w:rsidR="00AE5FA1">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&lt;EndNote&gt;&lt;Cite&gt;&lt;Author&gt;Dayan&lt;/Author&gt;&lt;Year&gt;2012&lt;/Year&gt;&lt;RecNum&gt;1678&lt;/RecNum&gt;&lt;DisplayText&gt;&lt;style face="superscript"&gt;17&lt;/style&gt;&lt;/DisplayText&gt;&lt;record&gt;&lt;rec-number&gt;1678&lt;/rec-number&gt;&lt;foreign-keys&gt;&lt;key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Neurobiology&lt;/full-title&gt;&lt;/periodical&gt;&lt;dates&gt;&lt;year&gt;2012&lt;/year&gt;&lt;/dates&gt;&lt;isbn&gt;0959-4388&lt;/isbn&gt;&lt;urls&gt;&lt;/urls&gt;&lt;/record&gt;&lt;/Cite&gt;&lt;/EndNote&gt;</w:instrText>
      </w:r>
      <w:r w:rsidR="00AE5FA1">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17</w:t>
      </w:r>
      <w:r w:rsidR="00AE5FA1">
        <w:rPr>
          <w:rFonts w:ascii="Helvetica" w:hAnsi="Helvetica" w:cs="Helvetica"/>
          <w:sz w:val="22"/>
          <w:szCs w:val="22"/>
        </w:rPr>
        <w:fldChar w:fldCharType="end"/>
      </w:r>
      <w:r w:rsidR="005D15E1">
        <w:rPr>
          <w:rFonts w:ascii="Helvetica" w:hAnsi="Helvetica" w:cs="Helvetica"/>
          <w:sz w:val="22"/>
          <w:szCs w:val="22"/>
        </w:rPr>
        <w:t>.</w:t>
      </w:r>
    </w:p>
    <w:p w14:paraId="3D65BCD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3099271" w14:textId="0DC9AE2A"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 order to test for the influence of model-free value representations in goal selection we adapted a multistep choice paradigm</w:t>
      </w:r>
      <w:r w:rsidR="00AE5FA1">
        <w:rPr>
          <w:rFonts w:ascii="Helvetica" w:hAnsi="Helvetica" w:cs="Helvetica"/>
          <w:sz w:val="22"/>
          <w:szCs w:val="22"/>
        </w:rPr>
        <w:t xml:space="preserve"> from prior research</w:t>
      </w:r>
      <w:r w:rsidR="00AE5FA1">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&lt;EndNote&gt;&lt;Cite&gt;&lt;Author&gt;Daw&lt;/Author&gt;&lt;Year&gt;2011&lt;/Year&gt;&lt;RecNum&gt;1546&lt;/RecNum&gt;&lt;DisplayText&gt;&lt;style face="superscript"&gt;11&lt;/style&gt;&lt;/DisplayText&gt;&lt;record&gt;&lt;rec-number&gt;1546&lt;/rec-number&gt;&lt;foreign-keys&gt;&lt;key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AE5FA1">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11</w:t>
      </w:r>
      <w:r w:rsidR="00AE5FA1">
        <w:rPr>
          <w:rFonts w:ascii="Helvetica" w:hAnsi="Helvetica" w:cs="Helvetica"/>
          <w:sz w:val="22"/>
          <w:szCs w:val="22"/>
        </w:rPr>
        <w:fldChar w:fldCharType="end"/>
      </w:r>
      <w:r>
        <w:rPr>
          <w:rFonts w:ascii="Helvetica" w:hAnsi="Helvetica" w:cs="Helvetica"/>
          <w:sz w:val="22"/>
          <w:szCs w:val="22"/>
        </w:rPr>
        <w:t>.  The original paradigm behaviorally dissociates the influence of habitual (model-free) and goal-directed (model-based) control on</w:t>
      </w:r>
      <w:r w:rsidR="00AE5FA1">
        <w:rPr>
          <w:rFonts w:ascii="Helvetica" w:hAnsi="Helvetica" w:cs="Helvetica"/>
          <w:sz w:val="22"/>
          <w:szCs w:val="22"/>
        </w:rPr>
        <w:t xml:space="preserve"> choice, and is well</w:t>
      </w:r>
      <w:r w:rsidR="008714CC">
        <w:rPr>
          <w:rFonts w:ascii="Helvetica" w:hAnsi="Helvetica" w:cs="Helvetica"/>
          <w:sz w:val="22"/>
          <w:szCs w:val="22"/>
        </w:rPr>
        <w:t>-</w:t>
      </w:r>
      <w:r w:rsidR="00AE5FA1">
        <w:rPr>
          <w:rFonts w:ascii="Helvetica" w:hAnsi="Helvetica" w:cs="Helvetica"/>
          <w:sz w:val="22"/>
          <w:szCs w:val="22"/>
        </w:rPr>
        <w:t>validated</w:t>
      </w:r>
      <w:r w:rsidR="008714CC">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TnVtPjM2MTQ8L1JlY051bT48RGlzcGxheVRleHQ+PHN0eWxlIGZhY2U9InN1cGVyc2NyaXB0Ij40
LDI0LTI2PC9zdHlsZT48L0Rpc3BsYXlUZXh0PjxyZWNvcmQ+PHJlYy1udW1iZXI+MzYxNDwvcmVj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77538D">
        <w:rPr>
          <w:rFonts w:ascii="Helvetica" w:hAnsi="Helvetica" w:cs="Helvetica"/>
          <w:sz w:val="22"/>
          <w:szCs w:val="22"/>
        </w:rPr>
        <w:instrText xml:space="preserve"> ADDIN EN.CITE </w:instrText>
      </w:r>
      <w:r w:rsidR="0077538D">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TnVtPjM2MTQ8L1JlY051bT48RGlzcGxheVRleHQ+PHN0eWxlIGZhY2U9InN1cGVyc2NyaXB0Ij40
LDI0LTI2PC9zdHlsZT48L0Rpc3BsYXlUZXh0PjxyZWNvcmQ+PHJlYy1udW1iZXI+MzYxNDwvcmVj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77538D">
        <w:rPr>
          <w:rFonts w:ascii="Helvetica" w:hAnsi="Helvetica" w:cs="Helvetica"/>
          <w:sz w:val="22"/>
          <w:szCs w:val="22"/>
        </w:rPr>
        <w:instrText xml:space="preserve"> ADDIN EN.CITE.DATA </w:instrText>
      </w:r>
      <w:r w:rsidR="0077538D">
        <w:rPr>
          <w:rFonts w:ascii="Helvetica" w:hAnsi="Helvetica" w:cs="Helvetica"/>
          <w:sz w:val="22"/>
          <w:szCs w:val="22"/>
        </w:rPr>
      </w:r>
      <w:r w:rsidR="0077538D">
        <w:rPr>
          <w:rFonts w:ascii="Helvetica" w:hAnsi="Helvetica" w:cs="Helvetica"/>
          <w:sz w:val="22"/>
          <w:szCs w:val="22"/>
        </w:rPr>
        <w:fldChar w:fldCharType="end"/>
      </w:r>
      <w:r w:rsidR="008714CC">
        <w:rPr>
          <w:rFonts w:ascii="Helvetica" w:hAnsi="Helvetica" w:cs="Helvetica"/>
          <w:sz w:val="22"/>
          <w:szCs w:val="22"/>
        </w:rPr>
      </w:r>
      <w:r w:rsidR="008714CC">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4,24-26</w:t>
      </w:r>
      <w:r w:rsidR="008714CC">
        <w:rPr>
          <w:rFonts w:ascii="Helvetica" w:hAnsi="Helvetica" w:cs="Helvetica"/>
          <w:sz w:val="22"/>
          <w:szCs w:val="22"/>
        </w:rPr>
        <w:fldChar w:fldCharType="end"/>
      </w:r>
      <w:r>
        <w:rPr>
          <w:rFonts w:ascii="Helvetica" w:hAnsi="Helvetica" w:cs="Helvetica"/>
          <w:sz w:val="22"/>
          <w:szCs w:val="22"/>
        </w:rPr>
        <w:t xml:space="preserve">. Our modification allows us to index not only model-free value assignment to actions (as in the original task) but also model-free value assignment to goals that may be subsequently pursued via model-based planning (Figure </w:t>
      </w:r>
      <w:r w:rsidR="0021586B">
        <w:rPr>
          <w:rFonts w:ascii="Helvetica" w:hAnsi="Helvetica" w:cs="Helvetica"/>
          <w:sz w:val="22"/>
          <w:szCs w:val="22"/>
        </w:rPr>
        <w:t>1</w:t>
      </w:r>
      <w:r w:rsidR="004A5C25">
        <w:rPr>
          <w:rFonts w:ascii="Helvetica" w:hAnsi="Helvetica" w:cs="Helvetica"/>
          <w:sz w:val="22"/>
          <w:szCs w:val="22"/>
        </w:rPr>
        <w:t>a</w:t>
      </w:r>
      <w:r>
        <w:rPr>
          <w:rFonts w:ascii="Helvetica" w:hAnsi="Helvetica" w:cs="Helvetica"/>
          <w:sz w:val="22"/>
          <w:szCs w:val="22"/>
        </w:rPr>
        <w:t>).  At Stage 1 of each trial participants make a choice between two options drawn from the set (</w:t>
      </w:r>
      <w:r w:rsidR="00D23004">
        <w:rPr>
          <w:rFonts w:ascii="Helvetica" w:hAnsi="Helvetica" w:cs="Helvetica"/>
          <w:sz w:val="22"/>
          <w:szCs w:val="22"/>
        </w:rPr>
        <w:t>1</w:t>
      </w:r>
      <w:r>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2</w:t>
      </w:r>
      <w:r>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3</w:t>
      </w:r>
      <w:r>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4</w:t>
      </w:r>
      <w:r>
        <w:rPr>
          <w:rFonts w:ascii="Helvetica" w:hAnsi="Helvetica" w:cs="Helvetica"/>
          <w:sz w:val="22"/>
          <w:szCs w:val="22"/>
        </w:rPr>
        <w:t xml:space="preserve">).  These choices stochastically transition </w:t>
      </w:r>
      <w:r w:rsidR="00553CC3">
        <w:rPr>
          <w:rFonts w:ascii="Helvetica" w:hAnsi="Helvetica" w:cs="Helvetica"/>
          <w:sz w:val="22"/>
          <w:szCs w:val="22"/>
        </w:rPr>
        <w:t>to a second set of three states</w:t>
      </w:r>
      <w:r>
        <w:rPr>
          <w:rFonts w:ascii="Helvetica" w:hAnsi="Helvetica" w:cs="Helvetica"/>
          <w:sz w:val="22"/>
          <w:szCs w:val="22"/>
        </w:rPr>
        <w:t xml:space="preserve"> (</w:t>
      </w:r>
      <w:r w:rsidR="00D23004">
        <w:rPr>
          <w:rFonts w:ascii="Helvetica" w:hAnsi="Helvetica" w:cs="Helvetica"/>
          <w:sz w:val="22"/>
          <w:szCs w:val="22"/>
        </w:rPr>
        <w:t>blue</w:t>
      </w:r>
      <w:r>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red</w:t>
      </w:r>
      <w:r>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green</w:t>
      </w:r>
      <w:r>
        <w:rPr>
          <w:rFonts w:ascii="Helvetica" w:hAnsi="Helvetica" w:cs="Helvetica"/>
          <w:sz w:val="22"/>
          <w:szCs w:val="22"/>
        </w:rPr>
        <w:t>).  Finally, Stage 2 states deterministically transition to three unique reward distributions. The rewards drift over time.  Thus, participants are motivated to choose Stage 1 options that maximize the likelihood of transitioning to the current reward-maximizing final state. For task details, see Supplementary Materials.</w:t>
      </w:r>
    </w:p>
    <w:p w14:paraId="2143BDD6"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429DD4" w14:textId="58351384" w:rsidR="00B67F12" w:rsidRDefault="006943C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5517F18E" wp14:editId="432D566E">
            <wp:extent cx="2908935" cy="117156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019" cy="1172405"/>
                    </a:xfrm>
                    <a:prstGeom prst="rect">
                      <a:avLst/>
                    </a:prstGeom>
                    <a:noFill/>
                    <a:ln>
                      <a:noFill/>
                    </a:ln>
                  </pic:spPr>
                </pic:pic>
              </a:graphicData>
            </a:graphic>
          </wp:inline>
        </w:drawing>
      </w:r>
    </w:p>
    <w:p w14:paraId="5DE1800B" w14:textId="77777777" w:rsidR="00EE4459" w:rsidRDefault="00EE44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9AD9545" w14:textId="3CAB729C" w:rsidR="00B67F12" w:rsidRDefault="006943C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553A4277" wp14:editId="55EBB6C3">
            <wp:extent cx="1994535" cy="607596"/>
            <wp:effectExtent l="0" t="0" r="0"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548" cy="607904"/>
                    </a:xfrm>
                    <a:prstGeom prst="rect">
                      <a:avLst/>
                    </a:prstGeom>
                    <a:noFill/>
                    <a:ln>
                      <a:noFill/>
                    </a:ln>
                  </pic:spPr>
                </pic:pic>
              </a:graphicData>
            </a:graphic>
          </wp:inline>
        </w:drawing>
      </w:r>
    </w:p>
    <w:p w14:paraId="271F2D0D" w14:textId="77777777" w:rsidR="00EE4459" w:rsidRDefault="00EE44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1CD015B" w14:textId="4FB2E0AD" w:rsidR="00EE4459" w:rsidRDefault="006943C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2F9874B1" wp14:editId="0E5A37CC">
            <wp:extent cx="2680335" cy="1824666"/>
            <wp:effectExtent l="0" t="0" r="12065"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778" cy="1825648"/>
                    </a:xfrm>
                    <a:prstGeom prst="rect">
                      <a:avLst/>
                    </a:prstGeom>
                    <a:noFill/>
                    <a:ln>
                      <a:noFill/>
                    </a:ln>
                  </pic:spPr>
                </pic:pic>
              </a:graphicData>
            </a:graphic>
          </wp:inline>
        </w:drawing>
      </w:r>
    </w:p>
    <w:p w14:paraId="21585B67" w14:textId="382323DC" w:rsidR="00EE4459" w:rsidRPr="006E30CC" w:rsidRDefault="00EE44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r>
        <w:rPr>
          <w:rFonts w:ascii="Helvetica" w:hAnsi="Helvetica" w:cs="Helvetica"/>
          <w:b/>
          <w:sz w:val="18"/>
          <w:szCs w:val="18"/>
        </w:rPr>
        <w:t>Figure 1:</w:t>
      </w:r>
      <w:r w:rsidRPr="00EE4459">
        <w:rPr>
          <w:rFonts w:ascii="Helvetica" w:hAnsi="Helvetica" w:cs="Helvetica"/>
          <w:b/>
          <w:sz w:val="18"/>
          <w:szCs w:val="18"/>
        </w:rPr>
        <w:t xml:space="preserve"> Task structure</w:t>
      </w:r>
      <w:r>
        <w:rPr>
          <w:rFonts w:ascii="Helvetica" w:hAnsi="Helvetica" w:cs="Helvetica"/>
          <w:b/>
          <w:sz w:val="18"/>
          <w:szCs w:val="18"/>
        </w:rPr>
        <w:t xml:space="preserve">.  </w:t>
      </w:r>
      <w:proofErr w:type="gramStart"/>
      <w:r w:rsidR="006A71D7">
        <w:rPr>
          <w:rFonts w:ascii="Helvetica" w:hAnsi="Helvetica" w:cs="Helvetica"/>
          <w:b/>
          <w:sz w:val="18"/>
          <w:szCs w:val="18"/>
        </w:rPr>
        <w:t>a</w:t>
      </w:r>
      <w:proofErr w:type="gramEnd"/>
      <w:r w:rsidR="006A71D7">
        <w:rPr>
          <w:rFonts w:ascii="Helvetica" w:hAnsi="Helvetica" w:cs="Helvetica"/>
          <w:sz w:val="18"/>
          <w:szCs w:val="18"/>
        </w:rPr>
        <w:t xml:space="preserve">, </w:t>
      </w:r>
      <w:r w:rsidR="00612CF7">
        <w:rPr>
          <w:rFonts w:ascii="Helvetica" w:hAnsi="Helvetica" w:cs="Helvetica"/>
          <w:sz w:val="18"/>
          <w:szCs w:val="18"/>
        </w:rPr>
        <w:t>In Experiment 1 participants performed a</w:t>
      </w:r>
      <w:r w:rsidR="006E30CC">
        <w:rPr>
          <w:rFonts w:ascii="Helvetica" w:hAnsi="Helvetica" w:cs="Helvetica"/>
          <w:sz w:val="18"/>
          <w:szCs w:val="18"/>
        </w:rPr>
        <w:t xml:space="preserve"> two-stage </w:t>
      </w:r>
      <w:r w:rsidR="00150CBB">
        <w:rPr>
          <w:rFonts w:ascii="Helvetica" w:hAnsi="Helvetica" w:cs="Helvetica"/>
          <w:sz w:val="18"/>
          <w:szCs w:val="18"/>
        </w:rPr>
        <w:t>M</w:t>
      </w:r>
      <w:r w:rsidR="006E30CC">
        <w:rPr>
          <w:rFonts w:ascii="Helvetica" w:hAnsi="Helvetica" w:cs="Helvetica"/>
          <w:sz w:val="18"/>
          <w:szCs w:val="18"/>
        </w:rPr>
        <w:t xml:space="preserve">arkov decision task.  </w:t>
      </w:r>
      <w:proofErr w:type="gramStart"/>
      <w:r w:rsidR="006E30CC">
        <w:rPr>
          <w:rFonts w:ascii="Helvetica" w:hAnsi="Helvetica" w:cs="Helvetica"/>
          <w:b/>
          <w:sz w:val="18"/>
          <w:szCs w:val="18"/>
        </w:rPr>
        <w:t>b</w:t>
      </w:r>
      <w:proofErr w:type="gramEnd"/>
      <w:r w:rsidR="006E30CC">
        <w:rPr>
          <w:rFonts w:ascii="Helvetica" w:hAnsi="Helvetica" w:cs="Helvetica"/>
          <w:sz w:val="18"/>
          <w:szCs w:val="18"/>
        </w:rPr>
        <w:t xml:space="preserve">, Experiment 2 was identical except that participants were pre-trained on a set of transitions from Stage 0 to Stage 1, and then presented with Stage 0 choices during the main task only on critical “congruent goal” test trials.  </w:t>
      </w:r>
      <w:proofErr w:type="gramStart"/>
      <w:r w:rsidR="006E30CC">
        <w:rPr>
          <w:rFonts w:ascii="Helvetica" w:hAnsi="Helvetica" w:cs="Helvetica"/>
          <w:b/>
          <w:sz w:val="18"/>
          <w:szCs w:val="18"/>
        </w:rPr>
        <w:t>c</w:t>
      </w:r>
      <w:proofErr w:type="gramEnd"/>
      <w:r w:rsidR="006943C2">
        <w:rPr>
          <w:rFonts w:ascii="Helvetica" w:hAnsi="Helvetica" w:cs="Helvetica"/>
          <w:sz w:val="18"/>
          <w:szCs w:val="18"/>
        </w:rPr>
        <w:t>, In Experiment 3, Stage 2 options varied along two orthogonal dimensions: shape and color.  On each trial the participant was cued whether rewards would be determined by shape or color for that trial.</w:t>
      </w:r>
    </w:p>
    <w:p w14:paraId="60B9ED14" w14:textId="77777777" w:rsidR="00EE4459" w:rsidRDefault="00EE4459"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D68AD8" w14:textId="7CDA592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Our analysis depends on a critical subset of trials.  For example, a participant is </w:t>
      </w:r>
      <w:r w:rsidR="00D23004">
        <w:rPr>
          <w:rFonts w:ascii="Helvetica" w:hAnsi="Helvetica" w:cs="Helvetica"/>
          <w:sz w:val="22"/>
          <w:szCs w:val="22"/>
        </w:rPr>
        <w:t>presented with the choice set (1</w:t>
      </w:r>
      <w:r>
        <w:rPr>
          <w:rFonts w:ascii="Helvetica" w:hAnsi="Helvetica" w:cs="Helvetica"/>
          <w:sz w:val="22"/>
          <w:szCs w:val="22"/>
        </w:rPr>
        <w:t>,</w:t>
      </w:r>
      <w:r w:rsidR="00553CC3">
        <w:rPr>
          <w:rFonts w:ascii="Helvetica" w:hAnsi="Helvetica" w:cs="Helvetica"/>
          <w:sz w:val="22"/>
          <w:szCs w:val="22"/>
        </w:rPr>
        <w:t xml:space="preserve"> </w:t>
      </w:r>
      <w:r w:rsidR="00D23004">
        <w:rPr>
          <w:rFonts w:ascii="Helvetica" w:hAnsi="Helvetica" w:cs="Helvetica"/>
          <w:sz w:val="22"/>
          <w:szCs w:val="22"/>
        </w:rPr>
        <w:t>3</w:t>
      </w:r>
      <w:r>
        <w:rPr>
          <w:rFonts w:ascii="Helvetica" w:hAnsi="Helvetica" w:cs="Helvetica"/>
          <w:sz w:val="22"/>
          <w:szCs w:val="22"/>
        </w:rPr>
        <w:t xml:space="preserve">) at Stage 1 and chooses </w:t>
      </w:r>
      <w:r w:rsidR="00D23004">
        <w:rPr>
          <w:rFonts w:ascii="Helvetica" w:hAnsi="Helvetica" w:cs="Helvetica"/>
          <w:sz w:val="22"/>
          <w:szCs w:val="22"/>
        </w:rPr>
        <w:t>1</w:t>
      </w:r>
      <w:r>
        <w:rPr>
          <w:rFonts w:ascii="Helvetica" w:hAnsi="Helvetica" w:cs="Helvetica"/>
          <w:sz w:val="22"/>
          <w:szCs w:val="22"/>
        </w:rPr>
        <w:t xml:space="preserve">.  Because </w:t>
      </w:r>
      <w:r w:rsidR="00D23004">
        <w:rPr>
          <w:rFonts w:ascii="Helvetica" w:hAnsi="Helvetica" w:cs="Helvetica"/>
          <w:sz w:val="22"/>
          <w:szCs w:val="22"/>
        </w:rPr>
        <w:t>1</w:t>
      </w:r>
      <w:r>
        <w:rPr>
          <w:rFonts w:ascii="Helvetica" w:hAnsi="Helvetica" w:cs="Helvetica"/>
          <w:sz w:val="22"/>
          <w:szCs w:val="22"/>
        </w:rPr>
        <w:t xml:space="preserve"> typically leads </w:t>
      </w:r>
      <w:r>
        <w:rPr>
          <w:rFonts w:ascii="Helvetica" w:hAnsi="Helvetica" w:cs="Helvetica"/>
          <w:sz w:val="22"/>
          <w:szCs w:val="22"/>
        </w:rPr>
        <w:lastRenderedPageBreak/>
        <w:t xml:space="preserve">to the </w:t>
      </w:r>
      <w:r w:rsidR="00D23004">
        <w:rPr>
          <w:rFonts w:ascii="Helvetica" w:hAnsi="Helvetica" w:cs="Helvetica"/>
          <w:sz w:val="22"/>
          <w:szCs w:val="22"/>
        </w:rPr>
        <w:t>blue</w:t>
      </w:r>
      <w:r>
        <w:rPr>
          <w:rFonts w:ascii="Helvetica" w:hAnsi="Helvetica" w:cs="Helvetica"/>
          <w:sz w:val="22"/>
          <w:szCs w:val="22"/>
        </w:rPr>
        <w:t xml:space="preserve"> state, we assume that this participant’s goal was to transition to </w:t>
      </w:r>
      <w:r w:rsidR="00D23004">
        <w:rPr>
          <w:rFonts w:ascii="Helvetica" w:hAnsi="Helvetica" w:cs="Helvetica"/>
          <w:sz w:val="22"/>
          <w:szCs w:val="22"/>
        </w:rPr>
        <w:t>blue</w:t>
      </w:r>
      <w:r>
        <w:rPr>
          <w:rFonts w:ascii="Helvetica" w:hAnsi="Helvetica" w:cs="Helvetica"/>
          <w:sz w:val="22"/>
          <w:szCs w:val="22"/>
        </w:rPr>
        <w:t xml:space="preserve">.  On our critical trails,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assignment of value to an action would increase the likelihood of selecting </w:t>
      </w:r>
      <w:r w:rsidR="00D23004">
        <w:rPr>
          <w:rFonts w:ascii="Helvetica" w:hAnsi="Helvetica" w:cs="Helvetica"/>
          <w:sz w:val="22"/>
          <w:szCs w:val="22"/>
        </w:rPr>
        <w:t>1</w:t>
      </w:r>
      <w:r>
        <w:rPr>
          <w:rFonts w:ascii="Helvetica" w:hAnsi="Helvetica" w:cs="Helvetica"/>
          <w:sz w:val="22"/>
          <w:szCs w:val="22"/>
        </w:rPr>
        <w:t xml:space="preserve"> on subsequent trials due to the positive reward history</w:t>
      </w:r>
      <w:r w:rsidR="004A5FA0">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&lt;EndNote&gt;&lt;Cite&gt;&lt;Author&gt;Daw&lt;/Author&gt;&lt;Year&gt;2011&lt;/Year&gt;&lt;RecNum&gt;1546&lt;/RecNum&gt;&lt;DisplayText&gt;&lt;style face="superscript"&gt;11&lt;/style&gt;&lt;/DisplayText&gt;&lt;record&gt;&lt;rec-number&gt;1546&lt;/rec-number&gt;&lt;foreign-keys&gt;&lt;key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4A5FA0">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11</w:t>
      </w:r>
      <w:r w:rsidR="004A5FA0">
        <w:rPr>
          <w:rFonts w:ascii="Helvetica" w:hAnsi="Helvetica" w:cs="Helvetica"/>
          <w:sz w:val="22"/>
          <w:szCs w:val="22"/>
        </w:rPr>
        <w:fldChar w:fldCharType="end"/>
      </w:r>
      <w:r>
        <w:rPr>
          <w:rFonts w:ascii="Helvetica" w:hAnsi="Helvetica" w:cs="Helvetica"/>
          <w:sz w:val="22"/>
          <w:szCs w:val="22"/>
        </w:rPr>
        <w:t xml:space="preserve">.  Our interest, however, is in the model-free assignment of value to a goal; in this case, the goal of transitioning to </w:t>
      </w:r>
      <w:r w:rsidR="00D23004">
        <w:rPr>
          <w:rFonts w:ascii="Helvetica" w:hAnsi="Helvetica" w:cs="Helvetica"/>
          <w:sz w:val="22"/>
          <w:szCs w:val="22"/>
        </w:rPr>
        <w:t>blue</w:t>
      </w:r>
      <w:r>
        <w:rPr>
          <w:rFonts w:ascii="Helvetica" w:hAnsi="Helvetica" w:cs="Helvetica"/>
          <w:sz w:val="22"/>
          <w:szCs w:val="22"/>
        </w:rPr>
        <w:t xml:space="preserve">.  If the experience of reward increases the likelihood of selecting </w:t>
      </w:r>
      <w:r w:rsidR="00D23004">
        <w:rPr>
          <w:rFonts w:ascii="Helvetica" w:hAnsi="Helvetica" w:cs="Helvetica"/>
          <w:sz w:val="22"/>
          <w:szCs w:val="22"/>
        </w:rPr>
        <w:t>blue</w:t>
      </w:r>
      <w:r>
        <w:rPr>
          <w:rFonts w:ascii="Helvetica" w:hAnsi="Helvetica" w:cs="Helvetica"/>
          <w:sz w:val="22"/>
          <w:szCs w:val="22"/>
        </w:rPr>
        <w:t xml:space="preserve"> as a goal, then participants should exhibit a greater likelihood of choosing </w:t>
      </w:r>
      <w:r w:rsidR="00D23004">
        <w:rPr>
          <w:rFonts w:ascii="Helvetica" w:hAnsi="Helvetica" w:cs="Helvetica"/>
          <w:sz w:val="22"/>
          <w:szCs w:val="22"/>
        </w:rPr>
        <w:t>2</w:t>
      </w:r>
      <w:r>
        <w:rPr>
          <w:rFonts w:ascii="Helvetica" w:hAnsi="Helvetica" w:cs="Helvetica"/>
          <w:sz w:val="22"/>
          <w:szCs w:val="22"/>
        </w:rPr>
        <w:t xml:space="preserve"> on the subsequent trial (when paired with either </w:t>
      </w:r>
      <w:r w:rsidR="00D23004">
        <w:rPr>
          <w:rFonts w:ascii="Helvetica" w:hAnsi="Helvetica" w:cs="Helvetica"/>
          <w:sz w:val="22"/>
          <w:szCs w:val="22"/>
        </w:rPr>
        <w:t>3</w:t>
      </w:r>
      <w:r>
        <w:rPr>
          <w:rFonts w:ascii="Helvetica" w:hAnsi="Helvetica" w:cs="Helvetica"/>
          <w:sz w:val="22"/>
          <w:szCs w:val="22"/>
        </w:rPr>
        <w:t xml:space="preserve"> or </w:t>
      </w:r>
      <w:r w:rsidR="00D23004">
        <w:rPr>
          <w:rFonts w:ascii="Helvetica" w:hAnsi="Helvetica" w:cs="Helvetica"/>
          <w:sz w:val="22"/>
          <w:szCs w:val="22"/>
        </w:rPr>
        <w:t>4</w:t>
      </w:r>
      <w:r>
        <w:rPr>
          <w:rFonts w:ascii="Helvetica" w:hAnsi="Helvetica" w:cs="Helvetica"/>
          <w:sz w:val="22"/>
          <w:szCs w:val="22"/>
        </w:rPr>
        <w:t xml:space="preserve">).  Conversely, the experience of punishment should decrease the likelihood of choosing </w:t>
      </w:r>
      <w:r w:rsidR="00D23004">
        <w:rPr>
          <w:rFonts w:ascii="Helvetica" w:hAnsi="Helvetica" w:cs="Helvetica"/>
          <w:sz w:val="22"/>
          <w:szCs w:val="22"/>
        </w:rPr>
        <w:t>2</w:t>
      </w:r>
      <w:r>
        <w:rPr>
          <w:rFonts w:ascii="Helvetica" w:hAnsi="Helvetica" w:cs="Helvetica"/>
          <w:sz w:val="22"/>
          <w:szCs w:val="22"/>
        </w:rPr>
        <w:t>.  This influence of the reinforcement history of</w:t>
      </w:r>
      <w:r w:rsidR="00701FE4">
        <w:rPr>
          <w:rFonts w:ascii="Helvetica" w:hAnsi="Helvetica" w:cs="Helvetica"/>
          <w:sz w:val="22"/>
          <w:szCs w:val="22"/>
        </w:rPr>
        <w:t xml:space="preserve"> choosing</w:t>
      </w:r>
      <w:r>
        <w:rPr>
          <w:rFonts w:ascii="Helvetica" w:hAnsi="Helvetica" w:cs="Helvetica"/>
          <w:sz w:val="22"/>
          <w:szCs w:val="22"/>
        </w:rPr>
        <w:t xml:space="preserve"> </w:t>
      </w:r>
      <w:r w:rsidR="00D23004">
        <w:rPr>
          <w:rFonts w:ascii="Helvetica" w:hAnsi="Helvetica" w:cs="Helvetica"/>
          <w:sz w:val="22"/>
          <w:szCs w:val="22"/>
        </w:rPr>
        <w:t>1</w:t>
      </w:r>
      <w:r>
        <w:rPr>
          <w:rFonts w:ascii="Helvetica" w:hAnsi="Helvetica" w:cs="Helvetica"/>
          <w:sz w:val="22"/>
          <w:szCs w:val="22"/>
        </w:rPr>
        <w:t xml:space="preserve"> on the subsequent choice of </w:t>
      </w:r>
      <w:r w:rsidR="00D23004">
        <w:rPr>
          <w:rFonts w:ascii="Helvetica" w:hAnsi="Helvetica" w:cs="Helvetica"/>
          <w:sz w:val="22"/>
          <w:szCs w:val="22"/>
        </w:rPr>
        <w:t>2</w:t>
      </w:r>
      <w:r>
        <w:rPr>
          <w:rFonts w:ascii="Helvetica" w:hAnsi="Helvetica" w:cs="Helvetica"/>
          <w:sz w:val="22"/>
          <w:szCs w:val="22"/>
        </w:rPr>
        <w:t xml:space="preserve"> cannot be explained by model-free update of an value</w:t>
      </w:r>
      <w:r w:rsidR="00683C5E">
        <w:rPr>
          <w:rFonts w:ascii="Helvetica" w:hAnsi="Helvetica" w:cs="Helvetica"/>
          <w:sz w:val="22"/>
          <w:szCs w:val="22"/>
        </w:rPr>
        <w:t xml:space="preserve"> to </w:t>
      </w:r>
      <w:r w:rsidR="00701FE4">
        <w:rPr>
          <w:rFonts w:ascii="Helvetica" w:hAnsi="Helvetica" w:cs="Helvetica"/>
          <w:sz w:val="22"/>
          <w:szCs w:val="22"/>
        </w:rPr>
        <w:t>the specific action (cho</w:t>
      </w:r>
      <w:r w:rsidR="00150CBB">
        <w:rPr>
          <w:rFonts w:ascii="Helvetica" w:hAnsi="Helvetica" w:cs="Helvetica"/>
          <w:sz w:val="22"/>
          <w:szCs w:val="22"/>
        </w:rPr>
        <w:t>o</w:t>
      </w:r>
      <w:r w:rsidR="00701FE4">
        <w:rPr>
          <w:rFonts w:ascii="Helvetica" w:hAnsi="Helvetica" w:cs="Helvetica"/>
          <w:sz w:val="22"/>
          <w:szCs w:val="22"/>
        </w:rPr>
        <w:t xml:space="preserve">sing </w:t>
      </w:r>
      <w:r w:rsidR="00D23004">
        <w:rPr>
          <w:rFonts w:ascii="Helvetica" w:hAnsi="Helvetica" w:cs="Helvetica"/>
          <w:sz w:val="22"/>
          <w:szCs w:val="22"/>
        </w:rPr>
        <w:t>1</w:t>
      </w:r>
      <w:r w:rsidR="00701FE4">
        <w:rPr>
          <w:rFonts w:ascii="Helvetica" w:hAnsi="Helvetica" w:cs="Helvetica"/>
          <w:sz w:val="22"/>
          <w:szCs w:val="22"/>
        </w:rPr>
        <w:t>)</w:t>
      </w:r>
      <w:r>
        <w:rPr>
          <w:rFonts w:ascii="Helvetica" w:hAnsi="Helvetica" w:cs="Helvetica"/>
          <w:sz w:val="22"/>
          <w:szCs w:val="22"/>
        </w:rPr>
        <w:t>; rather, it depends on the assignment of value to their shared goal</w:t>
      </w:r>
      <w:r w:rsidR="00701FE4">
        <w:rPr>
          <w:rFonts w:ascii="Helvetica" w:hAnsi="Helvetica" w:cs="Helvetica"/>
          <w:sz w:val="22"/>
          <w:szCs w:val="22"/>
        </w:rPr>
        <w:t xml:space="preserve"> (getting to </w:t>
      </w:r>
      <w:r w:rsidR="00D23004">
        <w:rPr>
          <w:rFonts w:ascii="Helvetica" w:hAnsi="Helvetica" w:cs="Helvetica"/>
          <w:sz w:val="22"/>
          <w:szCs w:val="22"/>
        </w:rPr>
        <w:t>blue</w:t>
      </w:r>
      <w:r w:rsidR="00701FE4">
        <w:rPr>
          <w:rFonts w:ascii="Helvetica" w:hAnsi="Helvetica" w:cs="Helvetica"/>
          <w:sz w:val="22"/>
          <w:szCs w:val="22"/>
        </w:rPr>
        <w:t>)</w:t>
      </w:r>
      <w:r>
        <w:rPr>
          <w:rFonts w:ascii="Helvetica" w:hAnsi="Helvetica" w:cs="Helvetica"/>
          <w:sz w:val="22"/>
          <w:szCs w:val="22"/>
        </w:rPr>
        <w:t>.</w:t>
      </w:r>
    </w:p>
    <w:p w14:paraId="4799519E"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2BEB02" w14:textId="327D5F0A" w:rsidR="00EC66E3" w:rsidRPr="004A5C25" w:rsidRDefault="00701FE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We assessed trials of this type by</w:t>
      </w:r>
      <w:r w:rsidR="005D15E1">
        <w:rPr>
          <w:rFonts w:ascii="Helvetica" w:hAnsi="Helvetica" w:cs="Helvetica"/>
          <w:sz w:val="22"/>
          <w:szCs w:val="22"/>
        </w:rPr>
        <w:t xml:space="preserve"> comparing instances when the participant experienced reward vs. punishment following low-probability transition to the green state.  </w:t>
      </w:r>
      <w:r w:rsidR="004A5C25">
        <w:rPr>
          <w:rFonts w:ascii="Helvetica" w:hAnsi="Helvetica" w:cs="Helvetica"/>
          <w:sz w:val="22"/>
          <w:szCs w:val="22"/>
        </w:rPr>
        <w:t>The mean proportion of trials on which participants selected</w:t>
      </w:r>
      <w:r w:rsidR="005D15E1">
        <w:rPr>
          <w:rFonts w:ascii="Helvetica" w:hAnsi="Helvetica" w:cs="Helvetica"/>
          <w:sz w:val="22"/>
          <w:szCs w:val="22"/>
        </w:rPr>
        <w:t xml:space="preserve"> the congruent-goal option following positive reward (</w:t>
      </w:r>
      <w:proofErr w:type="gramStart"/>
      <w:ins w:id="1" w:author="Adam Morris" w:date="2014-12-09T23:28:00Z">
        <w:r w:rsidR="0047733C">
          <w:rPr>
            <w:rFonts w:ascii="Helvetica" w:hAnsi="Helvetica" w:cs="Helvetica"/>
            <w:sz w:val="22"/>
            <w:szCs w:val="22"/>
          </w:rPr>
          <w:t>89</w:t>
        </w:r>
      </w:ins>
      <w:proofErr w:type="gramEnd"/>
      <w:del w:id="2" w:author="Adam Morris" w:date="2014-12-09T23:28:00Z">
        <w:r w:rsidR="00D23004" w:rsidDel="0047733C">
          <w:rPr>
            <w:rFonts w:ascii="Helvetica" w:hAnsi="Helvetica" w:cs="Helvetica"/>
            <w:sz w:val="22"/>
            <w:szCs w:val="22"/>
          </w:rPr>
          <w:delText>85</w:delText>
        </w:r>
      </w:del>
      <w:r w:rsidR="005D15E1">
        <w:rPr>
          <w:rFonts w:ascii="Helvetica" w:hAnsi="Helvetica" w:cs="Helvetica"/>
          <w:sz w:val="22"/>
          <w:szCs w:val="22"/>
        </w:rPr>
        <w:t>%)</w:t>
      </w:r>
      <w:r w:rsidR="004A5C25">
        <w:rPr>
          <w:rFonts w:ascii="Helvetica" w:hAnsi="Helvetica" w:cs="Helvetica"/>
          <w:sz w:val="22"/>
          <w:szCs w:val="22"/>
        </w:rPr>
        <w:t xml:space="preserve"> was significantly greater than following</w:t>
      </w:r>
      <w:r w:rsidR="005D15E1">
        <w:rPr>
          <w:rFonts w:ascii="Helvetica" w:hAnsi="Helvetica" w:cs="Helvetica"/>
          <w:sz w:val="22"/>
          <w:szCs w:val="22"/>
        </w:rPr>
        <w:t xml:space="preserve"> negative reward (</w:t>
      </w:r>
      <w:r w:rsidR="00D23004">
        <w:rPr>
          <w:rFonts w:ascii="Helvetica" w:hAnsi="Helvetica" w:cs="Helvetica"/>
          <w:sz w:val="22"/>
          <w:szCs w:val="22"/>
        </w:rPr>
        <w:t>69</w:t>
      </w:r>
      <w:r w:rsidR="005D15E1">
        <w:rPr>
          <w:rFonts w:ascii="Helvetica" w:hAnsi="Helvetica" w:cs="Helvetica"/>
          <w:sz w:val="22"/>
          <w:szCs w:val="22"/>
        </w:rPr>
        <w:t xml:space="preserve">%) </w:t>
      </w:r>
      <w:r w:rsidR="005D15E1">
        <w:rPr>
          <w:rFonts w:ascii="Helvetica" w:hAnsi="Helvetica" w:cs="Helvetica"/>
          <w:i/>
          <w:iCs/>
          <w:sz w:val="22"/>
          <w:szCs w:val="22"/>
        </w:rPr>
        <w:t>t</w:t>
      </w:r>
      <w:r w:rsidR="005D15E1">
        <w:rPr>
          <w:rFonts w:ascii="Helvetica" w:hAnsi="Helvetica" w:cs="Helvetica"/>
          <w:sz w:val="22"/>
          <w:szCs w:val="22"/>
        </w:rPr>
        <w:t>(</w:t>
      </w:r>
      <w:ins w:id="3" w:author="Adam Morris" w:date="2014-12-09T23:28:00Z">
        <w:r w:rsidR="0047733C">
          <w:rPr>
            <w:rFonts w:ascii="Helvetica" w:hAnsi="Helvetica" w:cs="Helvetica"/>
            <w:sz w:val="22"/>
            <w:szCs w:val="22"/>
          </w:rPr>
          <w:t>134</w:t>
        </w:r>
      </w:ins>
      <w:del w:id="4" w:author="Adam Morris" w:date="2014-12-09T23:28:00Z">
        <w:r w:rsidR="005D15E1" w:rsidDel="0047733C">
          <w:rPr>
            <w:rFonts w:ascii="Helvetica" w:hAnsi="Helvetica" w:cs="Helvetica"/>
            <w:sz w:val="22"/>
            <w:szCs w:val="22"/>
          </w:rPr>
          <w:delText>21</w:delText>
        </w:r>
        <w:r w:rsidR="00D23004" w:rsidDel="0047733C">
          <w:rPr>
            <w:rFonts w:ascii="Helvetica" w:hAnsi="Helvetica" w:cs="Helvetica"/>
            <w:sz w:val="22"/>
            <w:szCs w:val="22"/>
          </w:rPr>
          <w:delText>7</w:delText>
        </w:r>
      </w:del>
      <w:r w:rsidR="005D15E1">
        <w:rPr>
          <w:rFonts w:ascii="Helvetica" w:hAnsi="Helvetica" w:cs="Helvetica"/>
          <w:sz w:val="22"/>
          <w:szCs w:val="22"/>
        </w:rPr>
        <w:t>)=-</w:t>
      </w:r>
      <w:ins w:id="5" w:author="Adam Morris" w:date="2014-12-09T23:28:00Z">
        <w:r w:rsidR="0047733C">
          <w:rPr>
            <w:rFonts w:ascii="Helvetica" w:hAnsi="Helvetica" w:cs="Helvetica"/>
            <w:sz w:val="22"/>
            <w:szCs w:val="22"/>
          </w:rPr>
          <w:t>12.5</w:t>
        </w:r>
      </w:ins>
      <w:del w:id="6" w:author="Adam Morris" w:date="2014-12-09T23:28:00Z">
        <w:r w:rsidR="00D23004" w:rsidDel="0047733C">
          <w:rPr>
            <w:rFonts w:ascii="Helvetica" w:hAnsi="Helvetica" w:cs="Helvetica"/>
            <w:sz w:val="22"/>
            <w:szCs w:val="22"/>
          </w:rPr>
          <w:delText>11.2</w:delText>
        </w:r>
      </w:del>
      <w:r w:rsidR="005D15E1">
        <w:rPr>
          <w:rFonts w:ascii="Helvetica" w:hAnsi="Helvetica" w:cs="Helvetica"/>
          <w:sz w:val="22"/>
          <w:szCs w:val="22"/>
        </w:rPr>
        <w:t xml:space="preserve">, </w:t>
      </w:r>
      <w:r w:rsidR="005D15E1">
        <w:rPr>
          <w:rFonts w:ascii="Helvetica" w:hAnsi="Helvetica" w:cs="Helvetica"/>
          <w:i/>
          <w:iCs/>
          <w:sz w:val="22"/>
          <w:szCs w:val="22"/>
        </w:rPr>
        <w:t>p</w:t>
      </w:r>
      <w:r w:rsidR="005D15E1">
        <w:rPr>
          <w:rFonts w:ascii="Helvetica" w:hAnsi="Helvetica" w:cs="Helvetica"/>
          <w:sz w:val="22"/>
          <w:szCs w:val="22"/>
        </w:rPr>
        <w:t xml:space="preserve">&lt;.0001 (Figure </w:t>
      </w:r>
      <w:r w:rsidR="004A5C25">
        <w:rPr>
          <w:rFonts w:ascii="Helvetica" w:hAnsi="Helvetica" w:cs="Helvetica"/>
          <w:sz w:val="22"/>
          <w:szCs w:val="22"/>
        </w:rPr>
        <w:t>2a</w:t>
      </w:r>
      <w:r w:rsidR="005D15E1">
        <w:rPr>
          <w:rFonts w:ascii="Helvetica" w:hAnsi="Helvetica" w:cs="Helvetica"/>
          <w:sz w:val="22"/>
          <w:szCs w:val="22"/>
        </w:rPr>
        <w:t>).</w:t>
      </w:r>
      <w:r w:rsidR="00AC0B86">
        <w:rPr>
          <w:rFonts w:ascii="Helvetica" w:hAnsi="Helvetica" w:cs="Helvetica"/>
          <w:sz w:val="22"/>
          <w:szCs w:val="22"/>
        </w:rPr>
        <w:t xml:space="preserve">  </w:t>
      </w:r>
      <w:r w:rsidR="00E17727">
        <w:rPr>
          <w:rFonts w:ascii="Helvetica" w:hAnsi="Helvetica" w:cs="Helvetica"/>
          <w:sz w:val="22"/>
          <w:szCs w:val="22"/>
        </w:rPr>
        <w:t>Additional s</w:t>
      </w:r>
      <w:r w:rsidR="00AC0B86">
        <w:rPr>
          <w:rFonts w:ascii="Helvetica" w:hAnsi="Helvetica" w:cs="Helvetica"/>
          <w:sz w:val="22"/>
          <w:szCs w:val="22"/>
        </w:rPr>
        <w:t>upporting analyses for all experiments are presented in supplementary materials</w:t>
      </w:r>
      <w:r w:rsidR="004A5C25">
        <w:rPr>
          <w:rFonts w:ascii="Helvetica" w:hAnsi="Helvetica" w:cs="Helvetica"/>
          <w:sz w:val="22"/>
          <w:szCs w:val="22"/>
        </w:rPr>
        <w:t>.</w:t>
      </w:r>
    </w:p>
    <w:p w14:paraId="66936456" w14:textId="77777777" w:rsidR="006A71D7" w:rsidRPr="006A71D7" w:rsidRDefault="006A71D7"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F1CC96" w14:textId="5CD97A49" w:rsidR="005D15E1" w:rsidRDefault="006943C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69133398" wp14:editId="676121F9">
            <wp:extent cx="3507475" cy="2660937"/>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136" cy="2661439"/>
                    </a:xfrm>
                    <a:prstGeom prst="rect">
                      <a:avLst/>
                    </a:prstGeom>
                    <a:noFill/>
                    <a:ln>
                      <a:noFill/>
                    </a:ln>
                  </pic:spPr>
                </pic:pic>
              </a:graphicData>
            </a:graphic>
          </wp:inline>
        </w:drawing>
      </w:r>
    </w:p>
    <w:p w14:paraId="5105BA79" w14:textId="24DC57D9" w:rsidR="006A71D7" w:rsidRPr="00EA7EEB" w:rsidRDefault="006A71D7"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r>
        <w:rPr>
          <w:rFonts w:ascii="Helvetica" w:hAnsi="Helvetica" w:cs="Helvetica"/>
          <w:b/>
          <w:sz w:val="18"/>
          <w:szCs w:val="18"/>
        </w:rPr>
        <w:t>Figure 2:</w:t>
      </w:r>
      <w:r w:rsidRPr="00EE4459">
        <w:rPr>
          <w:rFonts w:ascii="Helvetica" w:hAnsi="Helvetica" w:cs="Helvetica"/>
          <w:b/>
          <w:sz w:val="18"/>
          <w:szCs w:val="18"/>
        </w:rPr>
        <w:t xml:space="preserve"> </w:t>
      </w:r>
      <w:r>
        <w:rPr>
          <w:rFonts w:ascii="Helvetica" w:hAnsi="Helvetica" w:cs="Helvetica"/>
          <w:b/>
          <w:sz w:val="18"/>
          <w:szCs w:val="18"/>
        </w:rPr>
        <w:t>Results</w:t>
      </w:r>
      <w:r w:rsidR="006943C2">
        <w:rPr>
          <w:rFonts w:ascii="Helvetica" w:hAnsi="Helvetica" w:cs="Helvetica"/>
          <w:b/>
          <w:sz w:val="18"/>
          <w:szCs w:val="18"/>
        </w:rPr>
        <w:t>.</w:t>
      </w:r>
      <w:r w:rsidR="00C659FA">
        <w:rPr>
          <w:rFonts w:ascii="Helvetica" w:hAnsi="Helvetica" w:cs="Helvetica"/>
          <w:b/>
          <w:sz w:val="18"/>
          <w:szCs w:val="18"/>
        </w:rPr>
        <w:t xml:space="preserve">  </w:t>
      </w:r>
      <w:r w:rsidR="00150CBB">
        <w:rPr>
          <w:rFonts w:ascii="Helvetica" w:hAnsi="Helvetica" w:cs="Helvetica"/>
          <w:sz w:val="18"/>
          <w:szCs w:val="18"/>
        </w:rPr>
        <w:t xml:space="preserve">Bars represent that proportion of trials on which participants chose the goal-congruent action, averaged across participants.  Whiskers indicate the standard error of the mean of these proportions across participants.  </w:t>
      </w:r>
      <w:proofErr w:type="gramStart"/>
      <w:r w:rsidR="00150CBB">
        <w:rPr>
          <w:rFonts w:ascii="Helvetica" w:hAnsi="Helvetica" w:cs="Helvetica"/>
          <w:b/>
          <w:sz w:val="18"/>
          <w:szCs w:val="18"/>
        </w:rPr>
        <w:t>a-c</w:t>
      </w:r>
      <w:proofErr w:type="gramEnd"/>
      <w:r w:rsidR="00150CBB">
        <w:rPr>
          <w:rFonts w:ascii="Helvetica" w:hAnsi="Helvetica" w:cs="Helvetica"/>
          <w:sz w:val="18"/>
          <w:szCs w:val="18"/>
        </w:rPr>
        <w:t xml:space="preserve"> show results from Experiments 1-3, respectively.  </w:t>
      </w:r>
      <w:proofErr w:type="gramStart"/>
      <w:r w:rsidR="00150CBB">
        <w:rPr>
          <w:rFonts w:ascii="Helvetica" w:hAnsi="Helvetica" w:cs="Helvetica"/>
          <w:b/>
          <w:sz w:val="18"/>
          <w:szCs w:val="18"/>
        </w:rPr>
        <w:t>c</w:t>
      </w:r>
      <w:proofErr w:type="gramEnd"/>
      <w:r w:rsidR="00150CBB">
        <w:rPr>
          <w:rFonts w:ascii="Helvetica" w:hAnsi="Helvetica" w:cs="Helvetica"/>
          <w:sz w:val="18"/>
          <w:szCs w:val="18"/>
        </w:rPr>
        <w:t xml:space="preserve">, </w:t>
      </w:r>
      <w:r w:rsidR="00641D8C">
        <w:rPr>
          <w:rFonts w:ascii="Helvetica" w:hAnsi="Helvetica" w:cs="Helvetica"/>
          <w:sz w:val="18"/>
          <w:szCs w:val="18"/>
        </w:rPr>
        <w:t xml:space="preserve">congruent trials </w:t>
      </w:r>
      <w:r w:rsidR="00EA7EEB">
        <w:rPr>
          <w:rFonts w:ascii="Helvetica" w:hAnsi="Helvetica" w:cs="Helvetica"/>
          <w:sz w:val="18"/>
          <w:szCs w:val="18"/>
        </w:rPr>
        <w:t>analyze the effect of reward experienced on a trials of the same type (shape vs. color) while incongruent trials analyze the effect of reward experienced on trials of the opposite type.</w:t>
      </w:r>
    </w:p>
    <w:p w14:paraId="63CFA21A" w14:textId="77777777" w:rsidR="006A71D7" w:rsidRDefault="006A71D7"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F425FA0" w14:textId="50CB8422" w:rsidR="005D15E1" w:rsidRDefault="00D2300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result is</w:t>
      </w:r>
      <w:r w:rsidR="005D15E1">
        <w:rPr>
          <w:rFonts w:ascii="Helvetica" w:hAnsi="Helvetica" w:cs="Helvetica"/>
          <w:sz w:val="22"/>
          <w:szCs w:val="22"/>
        </w:rPr>
        <w:t xml:space="preserve"> consistent with </w:t>
      </w:r>
      <w:r w:rsidR="00DD20FE">
        <w:rPr>
          <w:rFonts w:ascii="Helvetica" w:hAnsi="Helvetica" w:cs="Helvetica"/>
          <w:sz w:val="22"/>
          <w:szCs w:val="22"/>
        </w:rPr>
        <w:t>model-free control over goal selection</w:t>
      </w:r>
      <w:r w:rsidR="005D15E1">
        <w:rPr>
          <w:rFonts w:ascii="Helvetica" w:hAnsi="Helvetica" w:cs="Helvetica"/>
          <w:sz w:val="22"/>
          <w:szCs w:val="22"/>
        </w:rPr>
        <w:t xml:space="preserve"> in which the </w:t>
      </w:r>
      <w:r w:rsidR="00DD20FE">
        <w:rPr>
          <w:rFonts w:ascii="Helvetica" w:hAnsi="Helvetica" w:cs="Helvetica"/>
          <w:sz w:val="22"/>
          <w:szCs w:val="22"/>
        </w:rPr>
        <w:t xml:space="preserve">habitually </w:t>
      </w:r>
      <w:r w:rsidR="005D15E1">
        <w:rPr>
          <w:rFonts w:ascii="Helvetica" w:hAnsi="Helvetica" w:cs="Helvetica"/>
          <w:sz w:val="22"/>
          <w:szCs w:val="22"/>
        </w:rPr>
        <w:t xml:space="preserve">selected goal then participates in a process of forward planning over a causal model of the transition structure of the task.  </w:t>
      </w:r>
      <w:r>
        <w:rPr>
          <w:rFonts w:ascii="Helvetica" w:hAnsi="Helvetica" w:cs="Helvetica"/>
          <w:sz w:val="22"/>
          <w:szCs w:val="22"/>
        </w:rPr>
        <w:t>It is</w:t>
      </w:r>
      <w:r w:rsidR="005D15E1">
        <w:rPr>
          <w:rFonts w:ascii="Helvetica" w:hAnsi="Helvetica" w:cs="Helvetica"/>
          <w:sz w:val="22"/>
          <w:szCs w:val="22"/>
        </w:rPr>
        <w:t xml:space="preserve"> also consistent, however, with </w:t>
      </w:r>
      <w:r w:rsidR="00DD20FE">
        <w:rPr>
          <w:rFonts w:ascii="Helvetica" w:hAnsi="Helvetica" w:cs="Helvetica"/>
          <w:sz w:val="22"/>
          <w:szCs w:val="22"/>
        </w:rPr>
        <w:t xml:space="preserve">some </w:t>
      </w:r>
      <w:r w:rsidR="005D15E1">
        <w:rPr>
          <w:rFonts w:ascii="Helvetica" w:hAnsi="Helvetica" w:cs="Helvetica"/>
          <w:sz w:val="22"/>
          <w:szCs w:val="22"/>
        </w:rPr>
        <w:t>hierarchical reinforcement learning models</w:t>
      </w:r>
      <w:r w:rsidR="00DD20FE">
        <w:rPr>
          <w:rFonts w:ascii="Helvetica" w:hAnsi="Helvetica" w:cs="Helvetica"/>
          <w:sz w:val="22"/>
          <w:szCs w:val="22"/>
        </w:rPr>
        <w:t xml:space="preserve"> </w:t>
      </w:r>
      <w:r w:rsidR="005D15E1">
        <w:rPr>
          <w:rFonts w:ascii="Helvetica" w:hAnsi="Helvetica" w:cs="Helvetica"/>
          <w:sz w:val="22"/>
          <w:szCs w:val="22"/>
        </w:rPr>
        <w:t>that do n</w:t>
      </w:r>
      <w:r w:rsidR="004A5FA0">
        <w:rPr>
          <w:rFonts w:ascii="Helvetica" w:hAnsi="Helvetica" w:cs="Helvetica"/>
          <w:sz w:val="22"/>
          <w:szCs w:val="22"/>
        </w:rPr>
        <w:t xml:space="preserve">ot invoke true </w:t>
      </w:r>
      <w:r w:rsidR="002567B6">
        <w:rPr>
          <w:rFonts w:ascii="Helvetica" w:hAnsi="Helvetica" w:cs="Helvetica"/>
          <w:sz w:val="22"/>
          <w:szCs w:val="22"/>
        </w:rPr>
        <w:t xml:space="preserve">model-based </w:t>
      </w:r>
      <w:r w:rsidR="004A5FA0">
        <w:rPr>
          <w:rFonts w:ascii="Helvetica" w:hAnsi="Helvetica" w:cs="Helvetica"/>
          <w:sz w:val="22"/>
          <w:szCs w:val="22"/>
        </w:rPr>
        <w:t>planning</w:t>
      </w:r>
      <w:r w:rsidR="00DD20FE">
        <w:rPr>
          <w:rFonts w:ascii="Helvetica" w:hAnsi="Helvetica" w:cs="Helvetica"/>
          <w:sz w:val="22"/>
          <w:szCs w:val="22"/>
        </w:rPr>
        <w:t>, such as the options framework</w:t>
      </w:r>
      <w:r w:rsidR="004A5FA0">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PjxzdHlsZSBmYWNlPSJzdXBlcnNjcmlwdCI+MjIsMjc8L3N0eWxlPjwvRGlzcGxheVRleHQ+PHJl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77538D">
        <w:rPr>
          <w:rFonts w:ascii="Helvetica" w:hAnsi="Helvetica" w:cs="Helvetica"/>
          <w:sz w:val="22"/>
          <w:szCs w:val="22"/>
        </w:rPr>
        <w:instrText xml:space="preserve"> ADDIN EN.CITE </w:instrText>
      </w:r>
      <w:r w:rsidR="0077538D">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PjxzdHlsZSBmYWNlPSJzdXBlcnNjcmlwdCI+MjIsMjc8L3N0eWxlPjwvRGlzcGxheVRleHQ+PHJl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77538D">
        <w:rPr>
          <w:rFonts w:ascii="Helvetica" w:hAnsi="Helvetica" w:cs="Helvetica"/>
          <w:sz w:val="22"/>
          <w:szCs w:val="22"/>
        </w:rPr>
        <w:instrText xml:space="preserve"> ADDIN EN.CITE.DATA </w:instrText>
      </w:r>
      <w:r w:rsidR="0077538D">
        <w:rPr>
          <w:rFonts w:ascii="Helvetica" w:hAnsi="Helvetica" w:cs="Helvetica"/>
          <w:sz w:val="22"/>
          <w:szCs w:val="22"/>
        </w:rPr>
      </w:r>
      <w:r w:rsidR="0077538D">
        <w:rPr>
          <w:rFonts w:ascii="Helvetica" w:hAnsi="Helvetica" w:cs="Helvetica"/>
          <w:sz w:val="22"/>
          <w:szCs w:val="22"/>
        </w:rPr>
        <w:fldChar w:fldCharType="end"/>
      </w:r>
      <w:r w:rsidR="004A5FA0">
        <w:rPr>
          <w:rFonts w:ascii="Helvetica" w:hAnsi="Helvetica" w:cs="Helvetica"/>
          <w:sz w:val="22"/>
          <w:szCs w:val="22"/>
        </w:rPr>
      </w:r>
      <w:r w:rsidR="004A5FA0">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22,27</w:t>
      </w:r>
      <w:r w:rsidR="004A5FA0">
        <w:rPr>
          <w:rFonts w:ascii="Helvetica" w:hAnsi="Helvetica" w:cs="Helvetica"/>
          <w:sz w:val="22"/>
          <w:szCs w:val="22"/>
        </w:rPr>
        <w:fldChar w:fldCharType="end"/>
      </w:r>
      <w:r w:rsidR="005D15E1">
        <w:rPr>
          <w:rFonts w:ascii="Helvetica" w:hAnsi="Helvetica" w:cs="Helvetica"/>
          <w:sz w:val="22"/>
          <w:szCs w:val="22"/>
        </w:rPr>
        <w:t xml:space="preserve">.  </w:t>
      </w:r>
      <w:r w:rsidR="00150CBB">
        <w:rPr>
          <w:rFonts w:ascii="Helvetica" w:hAnsi="Helvetica" w:cs="Helvetica"/>
          <w:sz w:val="22"/>
          <w:szCs w:val="22"/>
        </w:rPr>
        <w:t xml:space="preserve">These models assume that “goal states” merely establish </w:t>
      </w:r>
      <w:r w:rsidR="00131B41">
        <w:rPr>
          <w:rFonts w:ascii="Helvetica" w:hAnsi="Helvetica" w:cs="Helvetica"/>
          <w:sz w:val="22"/>
          <w:szCs w:val="22"/>
        </w:rPr>
        <w:t xml:space="preserve">internally represented contexts that bias model-free stimulus response </w:t>
      </w:r>
      <w:r w:rsidR="00131B41">
        <w:rPr>
          <w:rFonts w:ascii="Helvetica" w:hAnsi="Helvetica" w:cs="Helvetica"/>
          <w:sz w:val="22"/>
          <w:szCs w:val="22"/>
        </w:rPr>
        <w:lastRenderedPageBreak/>
        <w:t>associations.</w:t>
      </w:r>
      <w:r w:rsidR="00150CBB">
        <w:rPr>
          <w:rFonts w:ascii="Helvetica" w:hAnsi="Helvetica" w:cs="Helvetica"/>
          <w:sz w:val="22"/>
          <w:szCs w:val="22"/>
        </w:rPr>
        <w:t xml:space="preserve">  </w:t>
      </w:r>
      <w:r w:rsidR="005D15E1">
        <w:rPr>
          <w:rFonts w:ascii="Helvetica" w:hAnsi="Helvetica" w:cs="Helvetica"/>
          <w:sz w:val="22"/>
          <w:szCs w:val="22"/>
        </w:rPr>
        <w:t>We designed Experiment 2 to test whether the goals selected in our paradigm could be flexibly integrated with knowledge of independent state transitions, a hallmark of true planning.</w:t>
      </w:r>
    </w:p>
    <w:p w14:paraId="205B3B65"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039497" w14:textId="695B083A" w:rsidR="00B67F12"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Participants were first trained on a deterministic set of transitions between four Stage 0 options (</w:t>
      </w:r>
      <w:r w:rsidR="00D23004">
        <w:rPr>
          <w:rFonts w:ascii="Helvetica" w:hAnsi="Helvetica" w:cs="Helvetica"/>
          <w:sz w:val="22"/>
          <w:szCs w:val="22"/>
        </w:rPr>
        <w:t>A, B, C, D</w:t>
      </w:r>
      <w:r>
        <w:rPr>
          <w:rFonts w:ascii="Helvetica" w:hAnsi="Helvetica" w:cs="Helvetica"/>
          <w:sz w:val="22"/>
          <w:szCs w:val="22"/>
        </w:rPr>
        <w:t xml:space="preserve">) and the same four Stage 1 options used in Experiment 1 (Figure </w:t>
      </w:r>
      <w:r w:rsidR="004A5C25">
        <w:rPr>
          <w:rFonts w:ascii="Helvetica" w:hAnsi="Helvetica" w:cs="Helvetica"/>
          <w:sz w:val="22"/>
          <w:szCs w:val="22"/>
        </w:rPr>
        <w:t>1b</w:t>
      </w:r>
      <w:r>
        <w:rPr>
          <w:rFonts w:ascii="Helvetica" w:hAnsi="Helvetica" w:cs="Helvetica"/>
          <w:sz w:val="22"/>
          <w:szCs w:val="22"/>
        </w:rPr>
        <w:t xml:space="preserve">).  During this training phase the Stage 1 </w:t>
      </w:r>
      <w:r w:rsidR="00D23004">
        <w:rPr>
          <w:rFonts w:ascii="Helvetica" w:hAnsi="Helvetica" w:cs="Helvetica"/>
          <w:sz w:val="22"/>
          <w:szCs w:val="22"/>
        </w:rPr>
        <w:t>comprised the</w:t>
      </w:r>
      <w:r>
        <w:rPr>
          <w:rFonts w:ascii="Helvetica" w:hAnsi="Helvetica" w:cs="Helvetica"/>
          <w:sz w:val="22"/>
          <w:szCs w:val="22"/>
        </w:rPr>
        <w:t xml:space="preserve"> terminal states.  Then, participants trained on and performed the </w:t>
      </w:r>
      <w:r w:rsidR="00D23004">
        <w:rPr>
          <w:rFonts w:ascii="Helvetica" w:hAnsi="Helvetica" w:cs="Helvetica"/>
          <w:sz w:val="22"/>
          <w:szCs w:val="22"/>
        </w:rPr>
        <w:t xml:space="preserve">same </w:t>
      </w:r>
      <w:r>
        <w:rPr>
          <w:rFonts w:ascii="Helvetica" w:hAnsi="Helvetica" w:cs="Helvetica"/>
          <w:sz w:val="22"/>
          <w:szCs w:val="22"/>
        </w:rPr>
        <w:t>task used in Experiment 1, without any involvement of Stage 0 choices.  Finally, we tested each participant in a set of critical trials—those involving a low-probability transition followed by a goal-congruent choice—but presented participants with a pair of Stage 0 choices in place of the ordinary Stage 1 choices.  In order to integrate information about a desired goal with the set of Stage 0 choices, participants were therefore required to engage in forward planning over the learned transition structure between Stage 0 and Stage 1.  Here, again, we found that participants were significantly more likely to choose the congruent-goal option following positive reward (</w:t>
      </w:r>
      <w:proofErr w:type="gramStart"/>
      <w:r w:rsidR="00D23004">
        <w:rPr>
          <w:rFonts w:ascii="Helvetica" w:hAnsi="Helvetica" w:cs="Helvetica"/>
          <w:sz w:val="22"/>
          <w:szCs w:val="22"/>
        </w:rPr>
        <w:t>8</w:t>
      </w:r>
      <w:ins w:id="7" w:author="Adam Morris" w:date="2014-12-09T23:29:00Z">
        <w:r w:rsidR="0047733C">
          <w:rPr>
            <w:rFonts w:ascii="Helvetica" w:hAnsi="Helvetica" w:cs="Helvetica"/>
            <w:sz w:val="22"/>
            <w:szCs w:val="22"/>
          </w:rPr>
          <w:t>5</w:t>
        </w:r>
      </w:ins>
      <w:proofErr w:type="gramEnd"/>
      <w:del w:id="8" w:author="Adam Morris" w:date="2014-12-09T23:29:00Z">
        <w:r w:rsidR="00D23004" w:rsidDel="0047733C">
          <w:rPr>
            <w:rFonts w:ascii="Helvetica" w:hAnsi="Helvetica" w:cs="Helvetica"/>
            <w:sz w:val="22"/>
            <w:szCs w:val="22"/>
          </w:rPr>
          <w:delText>2</w:delText>
        </w:r>
      </w:del>
      <w:r>
        <w:rPr>
          <w:rFonts w:ascii="Helvetica" w:hAnsi="Helvetica" w:cs="Helvetica"/>
          <w:sz w:val="22"/>
          <w:szCs w:val="22"/>
        </w:rPr>
        <w:t>%) than following negative reward (</w:t>
      </w:r>
      <w:r w:rsidR="00D23004">
        <w:rPr>
          <w:rFonts w:ascii="Helvetica" w:hAnsi="Helvetica" w:cs="Helvetica"/>
          <w:sz w:val="22"/>
          <w:szCs w:val="22"/>
        </w:rPr>
        <w:t>6</w:t>
      </w:r>
      <w:ins w:id="9" w:author="Adam Morris" w:date="2014-12-09T23:29:00Z">
        <w:r w:rsidR="0047733C">
          <w:rPr>
            <w:rFonts w:ascii="Helvetica" w:hAnsi="Helvetica" w:cs="Helvetica"/>
            <w:sz w:val="22"/>
            <w:szCs w:val="22"/>
          </w:rPr>
          <w:t>9</w:t>
        </w:r>
      </w:ins>
      <w:del w:id="10" w:author="Adam Morris" w:date="2014-12-09T23:29:00Z">
        <w:r w:rsidR="00D23004" w:rsidDel="0047733C">
          <w:rPr>
            <w:rFonts w:ascii="Helvetica" w:hAnsi="Helvetica" w:cs="Helvetica"/>
            <w:sz w:val="22"/>
            <w:szCs w:val="22"/>
          </w:rPr>
          <w:delText>8</w:delText>
        </w:r>
      </w:del>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ins w:id="11" w:author="Adam Morris" w:date="2014-12-09T23:29:00Z">
        <w:r w:rsidR="0047733C">
          <w:rPr>
            <w:rFonts w:ascii="Helvetica" w:hAnsi="Helvetica" w:cs="Helvetica"/>
            <w:sz w:val="22"/>
            <w:szCs w:val="22"/>
          </w:rPr>
          <w:t>172</w:t>
        </w:r>
      </w:ins>
      <w:del w:id="12" w:author="Adam Morris" w:date="2014-12-09T23:29:00Z">
        <w:r w:rsidDel="0047733C">
          <w:rPr>
            <w:rFonts w:ascii="Helvetica" w:hAnsi="Helvetica" w:cs="Helvetica"/>
            <w:sz w:val="22"/>
            <w:szCs w:val="22"/>
          </w:rPr>
          <w:delText>292</w:delText>
        </w:r>
      </w:del>
      <w:r>
        <w:rPr>
          <w:rFonts w:ascii="Helvetica" w:hAnsi="Helvetica" w:cs="Helvetica"/>
          <w:sz w:val="22"/>
          <w:szCs w:val="22"/>
        </w:rPr>
        <w:t>)=-</w:t>
      </w:r>
      <w:ins w:id="13" w:author="Adam Morris" w:date="2014-12-09T23:29:00Z">
        <w:r w:rsidR="0047733C">
          <w:rPr>
            <w:rFonts w:ascii="Helvetica" w:hAnsi="Helvetica" w:cs="Helvetica"/>
            <w:sz w:val="22"/>
            <w:szCs w:val="22"/>
          </w:rPr>
          <w:t>9.17</w:t>
        </w:r>
      </w:ins>
      <w:del w:id="14" w:author="Adam Morris" w:date="2014-12-09T23:29:00Z">
        <w:r w:rsidR="00D23004" w:rsidDel="0047733C">
          <w:rPr>
            <w:rFonts w:ascii="Helvetica" w:hAnsi="Helvetica" w:cs="Helvetica"/>
            <w:sz w:val="22"/>
            <w:szCs w:val="22"/>
          </w:rPr>
          <w:delText>10.9</w:delText>
        </w:r>
      </w:del>
      <w:r>
        <w:rPr>
          <w:rFonts w:ascii="Helvetica" w:hAnsi="Helvetica" w:cs="Helvetica"/>
          <w:sz w:val="22"/>
          <w:szCs w:val="22"/>
        </w:rPr>
        <w:t xml:space="preserve">, </w:t>
      </w:r>
      <w:r>
        <w:rPr>
          <w:rFonts w:ascii="Helvetica" w:hAnsi="Helvetica" w:cs="Helvetica"/>
          <w:i/>
          <w:iCs/>
          <w:sz w:val="22"/>
          <w:szCs w:val="22"/>
        </w:rPr>
        <w:t>p</w:t>
      </w:r>
      <w:r>
        <w:rPr>
          <w:rFonts w:ascii="Helvetica" w:hAnsi="Helvetica" w:cs="Helvetica"/>
          <w:sz w:val="22"/>
          <w:szCs w:val="22"/>
        </w:rPr>
        <w:t xml:space="preserve">&lt;.0001 (Figure </w:t>
      </w:r>
      <w:r w:rsidR="001667DB">
        <w:rPr>
          <w:rFonts w:ascii="Helvetica" w:hAnsi="Helvetica" w:cs="Helvetica"/>
          <w:sz w:val="22"/>
          <w:szCs w:val="22"/>
        </w:rPr>
        <w:t>2</w:t>
      </w:r>
      <w:r w:rsidR="004A5C25">
        <w:rPr>
          <w:rFonts w:ascii="Helvetica" w:hAnsi="Helvetica" w:cs="Helvetica"/>
          <w:sz w:val="22"/>
          <w:szCs w:val="22"/>
        </w:rPr>
        <w:t>b</w:t>
      </w:r>
      <w:r>
        <w:rPr>
          <w:rFonts w:ascii="Helvetica" w:hAnsi="Helvetica" w:cs="Helvetica"/>
          <w:sz w:val="22"/>
          <w:szCs w:val="22"/>
        </w:rPr>
        <w:t>).</w:t>
      </w:r>
    </w:p>
    <w:p w14:paraId="4E68285E"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C89BCE" w14:textId="2967D35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statistical dependencies present </w:t>
      </w:r>
      <w:r w:rsidR="004A5FA0">
        <w:rPr>
          <w:rFonts w:ascii="Helvetica" w:hAnsi="Helvetica" w:cs="Helvetica"/>
          <w:sz w:val="22"/>
          <w:szCs w:val="22"/>
        </w:rPr>
        <w:t xml:space="preserve">in </w:t>
      </w:r>
      <w:r>
        <w:rPr>
          <w:rFonts w:ascii="Helvetica" w:hAnsi="Helvetica" w:cs="Helvetica"/>
          <w:sz w:val="22"/>
          <w:szCs w:val="22"/>
        </w:rPr>
        <w:t>our task could support associative pairings between Stage 1 options</w:t>
      </w:r>
      <w:r>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&lt;EndNote&gt;&lt;Cite&gt;&lt;Author&gt;Daw&lt;/Author&gt;&lt;Year&gt;2008&lt;/Year&gt;&lt;RecNum&gt;1333&lt;/RecNum&gt;&lt;DisplayText&gt;&lt;style face="superscript"&gt;28&lt;/style&gt;&lt;/DisplayText&gt;&lt;record&gt;&lt;rec-number&gt;1333&lt;/rec-number&gt;&lt;foreign-keys&gt;&lt;key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28</w:t>
      </w:r>
      <w:r>
        <w:rPr>
          <w:rFonts w:ascii="Helvetica" w:hAnsi="Helvetica" w:cs="Helvetica"/>
          <w:sz w:val="22"/>
          <w:szCs w:val="22"/>
        </w:rPr>
        <w:fldChar w:fldCharType="end"/>
      </w:r>
      <w:r>
        <w:rPr>
          <w:rFonts w:ascii="Helvetica" w:hAnsi="Helvetica" w:cs="Helvetica"/>
          <w:sz w:val="22"/>
          <w:szCs w:val="22"/>
        </w:rPr>
        <w:t xml:space="preserve">.  For instance, participants might associate options </w:t>
      </w:r>
      <w:r w:rsidR="00D23004">
        <w:rPr>
          <w:rFonts w:ascii="Helvetica" w:hAnsi="Helvetica" w:cs="Helvetica"/>
          <w:sz w:val="22"/>
          <w:szCs w:val="22"/>
        </w:rPr>
        <w:t>1</w:t>
      </w:r>
      <w:r>
        <w:rPr>
          <w:rFonts w:ascii="Helvetica" w:hAnsi="Helvetica" w:cs="Helvetica"/>
          <w:sz w:val="22"/>
          <w:szCs w:val="22"/>
        </w:rPr>
        <w:t xml:space="preserve"> and </w:t>
      </w:r>
      <w:r w:rsidR="00D23004">
        <w:rPr>
          <w:rFonts w:ascii="Helvetica" w:hAnsi="Helvetica" w:cs="Helvetica"/>
          <w:sz w:val="22"/>
          <w:szCs w:val="22"/>
        </w:rPr>
        <w:t>2</w:t>
      </w:r>
      <w:r>
        <w:rPr>
          <w:rFonts w:ascii="Helvetica" w:hAnsi="Helvetica" w:cs="Helvetica"/>
          <w:sz w:val="22"/>
          <w:szCs w:val="22"/>
        </w:rPr>
        <w:t xml:space="preserve"> because they share a common high-probability transition to the </w:t>
      </w:r>
      <w:r w:rsidR="00D23004">
        <w:rPr>
          <w:rFonts w:ascii="Helvetica" w:hAnsi="Helvetica" w:cs="Helvetica"/>
          <w:sz w:val="22"/>
          <w:szCs w:val="22"/>
        </w:rPr>
        <w:t>blue</w:t>
      </w:r>
      <w:r>
        <w:rPr>
          <w:rFonts w:ascii="Helvetica" w:hAnsi="Helvetica" w:cs="Helvetica"/>
          <w:sz w:val="22"/>
          <w:szCs w:val="22"/>
        </w:rPr>
        <w:t xml:space="preserve"> state in Stage 2.  </w:t>
      </w:r>
      <w:r w:rsidR="00E17727">
        <w:rPr>
          <w:rFonts w:ascii="Helvetica" w:hAnsi="Helvetica" w:cs="Helvetica"/>
          <w:sz w:val="22"/>
          <w:szCs w:val="22"/>
        </w:rPr>
        <w:t>Do</w:t>
      </w:r>
      <w:r>
        <w:rPr>
          <w:rFonts w:ascii="Helvetica" w:hAnsi="Helvetica" w:cs="Helvetica"/>
          <w:sz w:val="22"/>
          <w:szCs w:val="22"/>
        </w:rPr>
        <w:t xml:space="preserve"> such associative pairings account for the transfer of reward history </w:t>
      </w:r>
      <w:r w:rsidR="00D23004">
        <w:rPr>
          <w:rFonts w:ascii="Helvetica" w:hAnsi="Helvetica" w:cs="Helvetica"/>
          <w:sz w:val="22"/>
          <w:szCs w:val="22"/>
        </w:rPr>
        <w:t>between goal-congruent</w:t>
      </w:r>
      <w:r>
        <w:rPr>
          <w:rFonts w:ascii="Helvetica" w:hAnsi="Helvetica" w:cs="Helvetica"/>
          <w:sz w:val="22"/>
          <w:szCs w:val="22"/>
        </w:rPr>
        <w:t xml:space="preserve"> </w:t>
      </w:r>
      <w:r w:rsidR="00E17727">
        <w:rPr>
          <w:rFonts w:ascii="Helvetica" w:hAnsi="Helvetica" w:cs="Helvetica"/>
          <w:sz w:val="22"/>
          <w:szCs w:val="22"/>
        </w:rPr>
        <w:t xml:space="preserve">options </w:t>
      </w:r>
      <w:r w:rsidR="00DD20FE">
        <w:rPr>
          <w:rFonts w:ascii="Helvetica" w:hAnsi="Helvetica" w:cs="Helvetica"/>
          <w:sz w:val="22"/>
          <w:szCs w:val="22"/>
        </w:rPr>
        <w:t>in our task?</w:t>
      </w:r>
    </w:p>
    <w:p w14:paraId="460E178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9F9ED7E" w14:textId="1D0D2D68" w:rsidR="000E3863"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 investigate this possibility we conduc</w:t>
      </w:r>
      <w:r w:rsidR="001667DB">
        <w:rPr>
          <w:rFonts w:ascii="Helvetica" w:hAnsi="Helvetica" w:cs="Helvetica"/>
          <w:sz w:val="22"/>
          <w:szCs w:val="22"/>
        </w:rPr>
        <w:t xml:space="preserve">ted a third experiment (Figure </w:t>
      </w:r>
      <w:r w:rsidR="004A5C25">
        <w:rPr>
          <w:rFonts w:ascii="Helvetica" w:hAnsi="Helvetica" w:cs="Helvetica"/>
          <w:sz w:val="22"/>
          <w:szCs w:val="22"/>
        </w:rPr>
        <w:t>1c</w:t>
      </w:r>
      <w:r>
        <w:rPr>
          <w:rFonts w:ascii="Helvetica" w:hAnsi="Helvetica" w:cs="Helvetica"/>
          <w:sz w:val="22"/>
          <w:szCs w:val="22"/>
        </w:rPr>
        <w:t xml:space="preserve">).  Stage 2 states were arranged in a 2×2 design crossing color (red versus blue) and shape (circle versus square), with a fifth state that differed on both dimensions (a green triangle).  Each trial was defined as a “color trial” or “shape trial”, with the trial type dictating the deterministic transitions to drifting rewards.  Thus, three reward distributions were accessible on color trials, while three independent reward distributions were accessible on shape trials.  Across trial types, each Stage 1 option was equally statistically associated to two other Stage 1 options: One by virtue of a shared Stage 2 color, and another by virtue of a Stage 2 shape.  </w:t>
      </w:r>
      <w:r w:rsidR="004A5FA0">
        <w:rPr>
          <w:rFonts w:ascii="Helvetica" w:hAnsi="Helvetica" w:cs="Helvetica"/>
          <w:sz w:val="22"/>
          <w:szCs w:val="22"/>
        </w:rPr>
        <w:t>A</w:t>
      </w:r>
      <w:r>
        <w:rPr>
          <w:rFonts w:ascii="Helvetica" w:hAnsi="Helvetica" w:cs="Helvetica"/>
          <w:sz w:val="22"/>
          <w:szCs w:val="22"/>
        </w:rPr>
        <w:t xml:space="preserve"> model invoking associative pairings would predict equal transfer of reward history from any Stage 1 choice (e.g., </w:t>
      </w:r>
      <w:r w:rsidR="00D23004">
        <w:rPr>
          <w:rFonts w:ascii="Helvetica" w:hAnsi="Helvetica" w:cs="Helvetica"/>
          <w:sz w:val="22"/>
          <w:szCs w:val="22"/>
        </w:rPr>
        <w:t>1</w:t>
      </w:r>
      <w:r>
        <w:rPr>
          <w:rFonts w:ascii="Helvetica" w:hAnsi="Helvetica" w:cs="Helvetica"/>
          <w:sz w:val="22"/>
          <w:szCs w:val="22"/>
        </w:rPr>
        <w:t xml:space="preserve">) to two other Stage 1 choices (e.g., </w:t>
      </w:r>
      <w:r w:rsidR="00D23004">
        <w:rPr>
          <w:rFonts w:ascii="Helvetica" w:hAnsi="Helvetica" w:cs="Helvetica"/>
          <w:sz w:val="22"/>
          <w:szCs w:val="22"/>
        </w:rPr>
        <w:t>2</w:t>
      </w:r>
      <w:r>
        <w:rPr>
          <w:rFonts w:ascii="Helvetica" w:hAnsi="Helvetica" w:cs="Helvetica"/>
          <w:sz w:val="22"/>
          <w:szCs w:val="22"/>
        </w:rPr>
        <w:t xml:space="preserve"> and </w:t>
      </w:r>
      <w:r w:rsidR="00D23004">
        <w:rPr>
          <w:rFonts w:ascii="Helvetica" w:hAnsi="Helvetica" w:cs="Helvetica"/>
          <w:sz w:val="22"/>
          <w:szCs w:val="22"/>
        </w:rPr>
        <w:t>3</w:t>
      </w:r>
      <w:r>
        <w:rPr>
          <w:rFonts w:ascii="Helvetica" w:hAnsi="Helvetica" w:cs="Helvetica"/>
          <w:sz w:val="22"/>
          <w:szCs w:val="22"/>
        </w:rPr>
        <w:t xml:space="preserve">). </w:t>
      </w:r>
      <w:r w:rsidR="00D23004">
        <w:rPr>
          <w:rFonts w:ascii="Helvetica" w:hAnsi="Helvetica" w:cs="Helvetica"/>
          <w:sz w:val="22"/>
          <w:szCs w:val="22"/>
        </w:rPr>
        <w:t>Conditioned on</w:t>
      </w:r>
      <w:r>
        <w:rPr>
          <w:rFonts w:ascii="Helvetica" w:hAnsi="Helvetica" w:cs="Helvetica"/>
          <w:sz w:val="22"/>
          <w:szCs w:val="22"/>
        </w:rPr>
        <w:t xml:space="preserve"> trial type, however, only a single Stage 2 dimension </w:t>
      </w:r>
      <w:r w:rsidR="004A5C25">
        <w:rPr>
          <w:rFonts w:ascii="Helvetica" w:hAnsi="Helvetica" w:cs="Helvetica"/>
          <w:sz w:val="22"/>
          <w:szCs w:val="22"/>
        </w:rPr>
        <w:t>is</w:t>
      </w:r>
      <w:r>
        <w:rPr>
          <w:rFonts w:ascii="Helvetica" w:hAnsi="Helvetica" w:cs="Helvetica"/>
          <w:sz w:val="22"/>
          <w:szCs w:val="22"/>
        </w:rPr>
        <w:t xml:space="preserve"> goal relevant.  A model-free influence on goal selection </w:t>
      </w:r>
      <w:r w:rsidR="004A5FA0">
        <w:rPr>
          <w:rFonts w:ascii="Helvetica" w:hAnsi="Helvetica" w:cs="Helvetica"/>
          <w:sz w:val="22"/>
          <w:szCs w:val="22"/>
        </w:rPr>
        <w:t>therefore</w:t>
      </w:r>
      <w:r>
        <w:rPr>
          <w:rFonts w:ascii="Helvetica" w:hAnsi="Helvetica" w:cs="Helvetica"/>
          <w:sz w:val="22"/>
          <w:szCs w:val="22"/>
        </w:rPr>
        <w:t xml:space="preserve"> predicts </w:t>
      </w:r>
      <w:r w:rsidR="004A5FA0">
        <w:rPr>
          <w:rFonts w:ascii="Helvetica" w:hAnsi="Helvetica" w:cs="Helvetica"/>
          <w:sz w:val="22"/>
          <w:szCs w:val="22"/>
        </w:rPr>
        <w:t>that</w:t>
      </w:r>
      <w:r>
        <w:rPr>
          <w:rFonts w:ascii="Helvetica" w:hAnsi="Helvetica" w:cs="Helvetica"/>
          <w:sz w:val="22"/>
          <w:szCs w:val="22"/>
        </w:rPr>
        <w:t xml:space="preserve"> reward history </w:t>
      </w:r>
      <w:r w:rsidR="00EA7EEB">
        <w:rPr>
          <w:rFonts w:ascii="Helvetica" w:hAnsi="Helvetica" w:cs="Helvetica"/>
          <w:sz w:val="22"/>
          <w:szCs w:val="22"/>
        </w:rPr>
        <w:t>will influence the choice only for trials of the congruent type (shape vs. color)</w:t>
      </w:r>
      <w:r w:rsidR="004A5C25">
        <w:rPr>
          <w:rFonts w:ascii="Helvetica" w:hAnsi="Helvetica" w:cs="Helvetica"/>
          <w:sz w:val="22"/>
          <w:szCs w:val="22"/>
        </w:rPr>
        <w:t>.  That is,</w:t>
      </w:r>
      <w:r>
        <w:rPr>
          <w:rFonts w:ascii="Helvetica" w:hAnsi="Helvetica" w:cs="Helvetica"/>
          <w:sz w:val="22"/>
          <w:szCs w:val="22"/>
        </w:rPr>
        <w:t xml:space="preserve"> </w:t>
      </w:r>
      <w:r w:rsidR="004A5C25">
        <w:rPr>
          <w:rFonts w:ascii="Helvetica" w:hAnsi="Helvetica" w:cs="Helvetica"/>
          <w:sz w:val="22"/>
          <w:szCs w:val="22"/>
        </w:rPr>
        <w:t>t</w:t>
      </w:r>
      <w:r w:rsidR="007A7484">
        <w:rPr>
          <w:rFonts w:ascii="Helvetica" w:hAnsi="Helvetica" w:cs="Helvetica"/>
          <w:sz w:val="22"/>
          <w:szCs w:val="22"/>
        </w:rPr>
        <w:t xml:space="preserve">he reinforcement of a color goal </w:t>
      </w:r>
      <w:r w:rsidR="004A5C25">
        <w:rPr>
          <w:rFonts w:ascii="Helvetica" w:hAnsi="Helvetica" w:cs="Helvetica"/>
          <w:sz w:val="22"/>
          <w:szCs w:val="22"/>
        </w:rPr>
        <w:t>will</w:t>
      </w:r>
      <w:r w:rsidR="007A7484">
        <w:rPr>
          <w:rFonts w:ascii="Helvetica" w:hAnsi="Helvetica" w:cs="Helvetica"/>
          <w:sz w:val="22"/>
          <w:szCs w:val="22"/>
        </w:rPr>
        <w:t xml:space="preserve"> only influence</w:t>
      </w:r>
      <w:r>
        <w:rPr>
          <w:rFonts w:ascii="Helvetica" w:hAnsi="Helvetica" w:cs="Helvetica"/>
          <w:sz w:val="22"/>
          <w:szCs w:val="22"/>
        </w:rPr>
        <w:t xml:space="preserve"> color trials, </w:t>
      </w:r>
      <w:r w:rsidR="007A7484">
        <w:rPr>
          <w:rFonts w:ascii="Helvetica" w:hAnsi="Helvetica" w:cs="Helvetica"/>
          <w:sz w:val="22"/>
          <w:szCs w:val="22"/>
        </w:rPr>
        <w:t>and likewise for shape goals and shape trials</w:t>
      </w:r>
      <w:r>
        <w:rPr>
          <w:rFonts w:ascii="Helvetica" w:hAnsi="Helvetica" w:cs="Helvetica"/>
          <w:sz w:val="22"/>
          <w:szCs w:val="22"/>
        </w:rPr>
        <w:t xml:space="preserve">.  Our findings </w:t>
      </w:r>
      <w:r w:rsidR="007A7484">
        <w:rPr>
          <w:rFonts w:ascii="Helvetica" w:hAnsi="Helvetica" w:cs="Helvetica"/>
          <w:sz w:val="22"/>
          <w:szCs w:val="22"/>
        </w:rPr>
        <w:t>confirm</w:t>
      </w:r>
      <w:r>
        <w:rPr>
          <w:rFonts w:ascii="Helvetica" w:hAnsi="Helvetica" w:cs="Helvetica"/>
          <w:sz w:val="22"/>
          <w:szCs w:val="22"/>
        </w:rPr>
        <w:t xml:space="preserve"> </w:t>
      </w:r>
      <w:r w:rsidR="007A7484">
        <w:rPr>
          <w:rFonts w:ascii="Helvetica" w:hAnsi="Helvetica" w:cs="Helvetica"/>
          <w:sz w:val="22"/>
          <w:szCs w:val="22"/>
        </w:rPr>
        <w:t>this prediction</w:t>
      </w:r>
      <w:r>
        <w:rPr>
          <w:rFonts w:ascii="Helvetica" w:hAnsi="Helvetica" w:cs="Helvetica"/>
          <w:sz w:val="22"/>
          <w:szCs w:val="22"/>
        </w:rPr>
        <w:t>.  Following trials on which participants experienced a low probability transition to the green triangle state, they were more likely to choose the congruent goal Stage 1 option on the subsequent trial following reward (</w:t>
      </w:r>
      <w:ins w:id="15" w:author="Adam Morris" w:date="2014-12-09T23:29:00Z">
        <w:r w:rsidR="0047733C">
          <w:rPr>
            <w:rFonts w:ascii="Helvetica" w:hAnsi="Helvetica" w:cs="Helvetica"/>
            <w:sz w:val="22"/>
            <w:szCs w:val="22"/>
          </w:rPr>
          <w:t>83</w:t>
        </w:r>
      </w:ins>
      <w:del w:id="16" w:author="Adam Morris" w:date="2014-12-09T23:29:00Z">
        <w:r w:rsidR="00845A41" w:rsidDel="0047733C">
          <w:rPr>
            <w:rFonts w:ascii="Helvetica" w:hAnsi="Helvetica" w:cs="Helvetica"/>
            <w:sz w:val="22"/>
            <w:szCs w:val="22"/>
          </w:rPr>
          <w:delText>77</w:delText>
        </w:r>
      </w:del>
      <w:r>
        <w:rPr>
          <w:rFonts w:ascii="Helvetica" w:hAnsi="Helvetica" w:cs="Helvetica"/>
          <w:sz w:val="22"/>
          <w:szCs w:val="22"/>
        </w:rPr>
        <w:t>%) compared with punishment (</w:t>
      </w:r>
      <w:r w:rsidR="00845A41">
        <w:rPr>
          <w:rFonts w:ascii="Helvetica" w:hAnsi="Helvetica" w:cs="Helvetica"/>
          <w:sz w:val="22"/>
          <w:szCs w:val="22"/>
        </w:rPr>
        <w:t>7</w:t>
      </w:r>
      <w:ins w:id="17" w:author="Adam Morris" w:date="2014-12-09T23:29:00Z">
        <w:r w:rsidR="0047733C">
          <w:rPr>
            <w:rFonts w:ascii="Helvetica" w:hAnsi="Helvetica" w:cs="Helvetica"/>
            <w:sz w:val="22"/>
            <w:szCs w:val="22"/>
          </w:rPr>
          <w:t>6</w:t>
        </w:r>
      </w:ins>
      <w:del w:id="18" w:author="Adam Morris" w:date="2014-12-09T23:29:00Z">
        <w:r w:rsidR="00845A41" w:rsidDel="0047733C">
          <w:rPr>
            <w:rFonts w:ascii="Helvetica" w:hAnsi="Helvetica" w:cs="Helvetica"/>
            <w:sz w:val="22"/>
            <w:szCs w:val="22"/>
          </w:rPr>
          <w:delText>3</w:delText>
        </w:r>
      </w:del>
      <w:r>
        <w:rPr>
          <w:rFonts w:ascii="Helvetica" w:hAnsi="Helvetica" w:cs="Helvetica"/>
          <w:sz w:val="22"/>
          <w:szCs w:val="22"/>
        </w:rPr>
        <w:t xml:space="preserve">%) </w:t>
      </w:r>
      <w:r>
        <w:rPr>
          <w:rFonts w:ascii="Helvetica" w:hAnsi="Helvetica" w:cs="Helvetica"/>
          <w:i/>
          <w:iCs/>
          <w:sz w:val="22"/>
          <w:szCs w:val="22"/>
        </w:rPr>
        <w:t>t</w:t>
      </w:r>
      <w:r w:rsidR="00D23004">
        <w:rPr>
          <w:rFonts w:ascii="Helvetica" w:hAnsi="Helvetica" w:cs="Helvetica"/>
          <w:sz w:val="22"/>
          <w:szCs w:val="22"/>
        </w:rPr>
        <w:t>(</w:t>
      </w:r>
      <w:r w:rsidR="00845A41">
        <w:rPr>
          <w:rFonts w:ascii="Helvetica" w:hAnsi="Helvetica" w:cs="Helvetica"/>
          <w:sz w:val="22"/>
          <w:szCs w:val="22"/>
        </w:rPr>
        <w:t>3</w:t>
      </w:r>
      <w:ins w:id="19" w:author="Adam Morris" w:date="2014-12-09T23:30:00Z">
        <w:r w:rsidR="0047733C">
          <w:rPr>
            <w:rFonts w:ascii="Helvetica" w:hAnsi="Helvetica" w:cs="Helvetica"/>
            <w:sz w:val="22"/>
            <w:szCs w:val="22"/>
          </w:rPr>
          <w:t>02</w:t>
        </w:r>
      </w:ins>
      <w:del w:id="20" w:author="Adam Morris" w:date="2014-12-09T23:30:00Z">
        <w:r w:rsidR="00845A41" w:rsidDel="0047733C">
          <w:rPr>
            <w:rFonts w:ascii="Helvetica" w:hAnsi="Helvetica" w:cs="Helvetica"/>
            <w:sz w:val="22"/>
            <w:szCs w:val="22"/>
          </w:rPr>
          <w:delText>86</w:delText>
        </w:r>
      </w:del>
      <w:r>
        <w:rPr>
          <w:rFonts w:ascii="Helvetica" w:hAnsi="Helvetica" w:cs="Helvetica"/>
          <w:sz w:val="22"/>
          <w:szCs w:val="22"/>
        </w:rPr>
        <w:t>)=-</w:t>
      </w:r>
      <w:ins w:id="21" w:author="Adam Morris" w:date="2014-12-09T23:30:00Z">
        <w:r w:rsidR="0047733C">
          <w:rPr>
            <w:rFonts w:ascii="Helvetica" w:hAnsi="Helvetica" w:cs="Helvetica"/>
            <w:sz w:val="22"/>
            <w:szCs w:val="22"/>
          </w:rPr>
          <w:t>4.82</w:t>
        </w:r>
      </w:ins>
      <w:del w:id="22" w:author="Adam Morris" w:date="2014-12-09T23:30:00Z">
        <w:r w:rsidR="00D23004" w:rsidDel="0047733C">
          <w:rPr>
            <w:rFonts w:ascii="Helvetica" w:hAnsi="Helvetica" w:cs="Helvetica"/>
            <w:sz w:val="22"/>
            <w:szCs w:val="22"/>
          </w:rPr>
          <w:delText>1.9</w:delText>
        </w:r>
      </w:del>
      <w:r>
        <w:rPr>
          <w:rFonts w:ascii="Helvetica" w:hAnsi="Helvetica" w:cs="Helvetica"/>
          <w:sz w:val="22"/>
          <w:szCs w:val="22"/>
        </w:rPr>
        <w:t xml:space="preserve">, </w:t>
      </w:r>
      <w:r>
        <w:rPr>
          <w:rFonts w:ascii="Helvetica" w:hAnsi="Helvetica" w:cs="Helvetica"/>
          <w:i/>
          <w:iCs/>
          <w:sz w:val="22"/>
          <w:szCs w:val="22"/>
        </w:rPr>
        <w:t>p</w:t>
      </w:r>
      <w:r>
        <w:rPr>
          <w:rFonts w:ascii="Helvetica" w:hAnsi="Helvetica" w:cs="Helvetica"/>
          <w:sz w:val="22"/>
          <w:szCs w:val="22"/>
        </w:rPr>
        <w:t>&lt;.0</w:t>
      </w:r>
      <w:r w:rsidR="00845A41">
        <w:rPr>
          <w:rFonts w:ascii="Helvetica" w:hAnsi="Helvetica" w:cs="Helvetica"/>
          <w:sz w:val="22"/>
          <w:szCs w:val="22"/>
        </w:rPr>
        <w:t>01</w:t>
      </w:r>
      <w:r>
        <w:rPr>
          <w:rFonts w:ascii="Helvetica" w:hAnsi="Helvetica" w:cs="Helvetica"/>
          <w:sz w:val="22"/>
          <w:szCs w:val="22"/>
        </w:rPr>
        <w:t xml:space="preserve">.  </w:t>
      </w:r>
      <w:r w:rsidR="00DD20FE">
        <w:rPr>
          <w:rFonts w:ascii="Helvetica" w:hAnsi="Helvetica" w:cs="Helvetica"/>
          <w:sz w:val="22"/>
          <w:szCs w:val="22"/>
        </w:rPr>
        <w:t>On</w:t>
      </w:r>
      <w:r>
        <w:rPr>
          <w:rFonts w:ascii="Helvetica" w:hAnsi="Helvetica" w:cs="Helvetica"/>
          <w:sz w:val="22"/>
          <w:szCs w:val="22"/>
        </w:rPr>
        <w:t xml:space="preserve"> incongruent goal trials, however, </w:t>
      </w:r>
      <w:r w:rsidR="00187440">
        <w:rPr>
          <w:rFonts w:ascii="Helvetica" w:hAnsi="Helvetica" w:cs="Helvetica"/>
          <w:sz w:val="22"/>
          <w:szCs w:val="22"/>
        </w:rPr>
        <w:t>there was no significant difference</w:t>
      </w:r>
      <w:r>
        <w:rPr>
          <w:rFonts w:ascii="Helvetica" w:hAnsi="Helvetica" w:cs="Helvetica"/>
          <w:sz w:val="22"/>
          <w:szCs w:val="22"/>
        </w:rPr>
        <w:t xml:space="preserve"> (positive: </w:t>
      </w:r>
      <w:ins w:id="23" w:author="Adam Morris" w:date="2014-12-09T23:30:00Z">
        <w:r w:rsidR="0047733C">
          <w:rPr>
            <w:rFonts w:ascii="Helvetica" w:hAnsi="Helvetica" w:cs="Helvetica"/>
            <w:sz w:val="22"/>
            <w:szCs w:val="22"/>
          </w:rPr>
          <w:t>50</w:t>
        </w:r>
      </w:ins>
      <w:del w:id="24" w:author="Adam Morris" w:date="2014-12-09T23:30:00Z">
        <w:r w:rsidR="00845A41" w:rsidDel="0047733C">
          <w:rPr>
            <w:rFonts w:ascii="Helvetica" w:hAnsi="Helvetica" w:cs="Helvetica"/>
            <w:sz w:val="22"/>
            <w:szCs w:val="22"/>
          </w:rPr>
          <w:delText>49</w:delText>
        </w:r>
      </w:del>
      <w:r>
        <w:rPr>
          <w:rFonts w:ascii="Helvetica" w:hAnsi="Helvetica" w:cs="Helvetica"/>
          <w:sz w:val="22"/>
          <w:szCs w:val="22"/>
        </w:rPr>
        <w:t xml:space="preserve">%; negative: </w:t>
      </w:r>
      <w:proofErr w:type="gramStart"/>
      <w:r w:rsidR="00845A41">
        <w:rPr>
          <w:rFonts w:ascii="Helvetica" w:hAnsi="Helvetica" w:cs="Helvetica"/>
          <w:sz w:val="22"/>
          <w:szCs w:val="22"/>
        </w:rPr>
        <w:t>4</w:t>
      </w:r>
      <w:ins w:id="25" w:author="Adam Morris" w:date="2014-12-09T23:30:00Z">
        <w:r w:rsidR="0047733C">
          <w:rPr>
            <w:rFonts w:ascii="Helvetica" w:hAnsi="Helvetica" w:cs="Helvetica"/>
            <w:sz w:val="22"/>
            <w:szCs w:val="22"/>
          </w:rPr>
          <w:t>7</w:t>
        </w:r>
      </w:ins>
      <w:proofErr w:type="gramEnd"/>
      <w:del w:id="26" w:author="Adam Morris" w:date="2014-12-09T23:30:00Z">
        <w:r w:rsidR="00845A41" w:rsidDel="0047733C">
          <w:rPr>
            <w:rFonts w:ascii="Helvetica" w:hAnsi="Helvetica" w:cs="Helvetica"/>
            <w:sz w:val="22"/>
            <w:szCs w:val="22"/>
          </w:rPr>
          <w:delText>8</w:delText>
        </w:r>
      </w:del>
      <w:r>
        <w:rPr>
          <w:rFonts w:ascii="Helvetica" w:hAnsi="Helvetica" w:cs="Helvetica"/>
          <w:sz w:val="22"/>
          <w:szCs w:val="22"/>
        </w:rPr>
        <w:t>%</w:t>
      </w:r>
      <w:r w:rsidR="001667DB">
        <w:rPr>
          <w:rFonts w:ascii="Helvetica" w:hAnsi="Helvetica" w:cs="Helvetica"/>
          <w:sz w:val="22"/>
          <w:szCs w:val="22"/>
        </w:rPr>
        <w:t>)</w:t>
      </w:r>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ins w:id="27" w:author="Adam Morris" w:date="2014-12-09T23:30:00Z">
        <w:r w:rsidR="0047733C">
          <w:rPr>
            <w:rFonts w:ascii="Helvetica" w:hAnsi="Helvetica" w:cs="Helvetica"/>
            <w:sz w:val="22"/>
            <w:szCs w:val="22"/>
          </w:rPr>
          <w:t>282</w:t>
        </w:r>
      </w:ins>
      <w:del w:id="28" w:author="Adam Morris" w:date="2014-12-09T23:30:00Z">
        <w:r w:rsidR="00187440" w:rsidDel="0047733C">
          <w:rPr>
            <w:rFonts w:ascii="Helvetica" w:hAnsi="Helvetica" w:cs="Helvetica"/>
            <w:sz w:val="22"/>
            <w:szCs w:val="22"/>
          </w:rPr>
          <w:delText>360</w:delText>
        </w:r>
      </w:del>
      <w:r>
        <w:rPr>
          <w:rFonts w:ascii="Helvetica" w:hAnsi="Helvetica" w:cs="Helvetica"/>
          <w:sz w:val="22"/>
          <w:szCs w:val="22"/>
        </w:rPr>
        <w:t>)=</w:t>
      </w:r>
      <w:r w:rsidR="00187440">
        <w:rPr>
          <w:rFonts w:ascii="Helvetica" w:hAnsi="Helvetica" w:cs="Helvetica"/>
          <w:sz w:val="22"/>
          <w:szCs w:val="22"/>
        </w:rPr>
        <w:t>-.</w:t>
      </w:r>
      <w:ins w:id="29" w:author="Adam Morris" w:date="2014-12-09T23:30:00Z">
        <w:r w:rsidR="0047733C">
          <w:rPr>
            <w:rFonts w:ascii="Helvetica" w:hAnsi="Helvetica" w:cs="Helvetica"/>
            <w:sz w:val="22"/>
            <w:szCs w:val="22"/>
          </w:rPr>
          <w:t>94</w:t>
        </w:r>
      </w:ins>
      <w:del w:id="30" w:author="Adam Morris" w:date="2014-12-09T23:30:00Z">
        <w:r w:rsidR="00187440" w:rsidDel="0047733C">
          <w:rPr>
            <w:rFonts w:ascii="Helvetica" w:hAnsi="Helvetica" w:cs="Helvetica"/>
            <w:sz w:val="22"/>
            <w:szCs w:val="22"/>
          </w:rPr>
          <w:delText>67</w:delText>
        </w:r>
      </w:del>
      <w:r>
        <w:rPr>
          <w:rFonts w:ascii="Helvetica" w:hAnsi="Helvetica" w:cs="Helvetica"/>
          <w:sz w:val="22"/>
          <w:szCs w:val="22"/>
        </w:rPr>
        <w:t xml:space="preserve">, </w:t>
      </w:r>
      <w:r>
        <w:rPr>
          <w:rFonts w:ascii="Helvetica" w:hAnsi="Helvetica" w:cs="Helvetica"/>
          <w:i/>
          <w:iCs/>
          <w:sz w:val="22"/>
          <w:szCs w:val="22"/>
        </w:rPr>
        <w:t>p</w:t>
      </w:r>
      <w:ins w:id="31" w:author="Adam Morris" w:date="2014-12-09T23:30:00Z">
        <w:r w:rsidR="0047733C">
          <w:rPr>
            <w:rFonts w:ascii="Helvetica" w:hAnsi="Helvetica" w:cs="Helvetica"/>
            <w:i/>
            <w:iCs/>
            <w:sz w:val="22"/>
            <w:szCs w:val="22"/>
          </w:rPr>
          <w:t>=.35</w:t>
        </w:r>
      </w:ins>
      <w:del w:id="32" w:author="Adam Morris" w:date="2014-12-09T23:30:00Z">
        <w:r w:rsidR="00D23004" w:rsidDel="0047733C">
          <w:rPr>
            <w:rFonts w:ascii="Helvetica" w:hAnsi="Helvetica" w:cs="Helvetica"/>
            <w:i/>
            <w:iCs/>
            <w:sz w:val="22"/>
            <w:szCs w:val="22"/>
          </w:rPr>
          <w:delText>&gt;.</w:delText>
        </w:r>
        <w:r w:rsidR="00187440" w:rsidDel="0047733C">
          <w:rPr>
            <w:rFonts w:ascii="Helvetica" w:hAnsi="Helvetica" w:cs="Helvetica"/>
            <w:i/>
            <w:iCs/>
            <w:sz w:val="22"/>
            <w:szCs w:val="22"/>
          </w:rPr>
          <w:delText>50</w:delText>
        </w:r>
      </w:del>
      <w:r w:rsidR="001667DB">
        <w:rPr>
          <w:rFonts w:ascii="Helvetica" w:hAnsi="Helvetica" w:cs="Helvetica"/>
          <w:sz w:val="22"/>
          <w:szCs w:val="22"/>
        </w:rPr>
        <w:t xml:space="preserve"> (Figure </w:t>
      </w:r>
      <w:r w:rsidR="004A5C25">
        <w:rPr>
          <w:rFonts w:ascii="Helvetica" w:hAnsi="Helvetica" w:cs="Helvetica"/>
          <w:sz w:val="22"/>
          <w:szCs w:val="22"/>
        </w:rPr>
        <w:t>2c</w:t>
      </w:r>
      <w:r w:rsidR="001667DB">
        <w:rPr>
          <w:rFonts w:ascii="Helvetica" w:hAnsi="Helvetica" w:cs="Helvetica"/>
          <w:sz w:val="22"/>
          <w:szCs w:val="22"/>
        </w:rPr>
        <w:t>)</w:t>
      </w:r>
      <w:r>
        <w:rPr>
          <w:rFonts w:ascii="Helvetica" w:hAnsi="Helvetica" w:cs="Helvetica"/>
          <w:sz w:val="22"/>
          <w:szCs w:val="22"/>
        </w:rPr>
        <w:t xml:space="preserve">. </w:t>
      </w:r>
    </w:p>
    <w:p w14:paraId="6418D74F" w14:textId="77777777" w:rsidR="000E3863" w:rsidRDefault="000E386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FE117F5" w14:textId="3C4D1CCE" w:rsidR="002567B6" w:rsidRDefault="005D15E1" w:rsidP="00AC0B86">
      <w:pPr>
        <w:rPr>
          <w:rFonts w:ascii="Helvetica" w:hAnsi="Helvetica" w:cs="Helvetica"/>
          <w:sz w:val="22"/>
          <w:szCs w:val="22"/>
        </w:rPr>
      </w:pPr>
      <w:r>
        <w:rPr>
          <w:rFonts w:ascii="Helvetica" w:hAnsi="Helvetica" w:cs="Helvetica"/>
          <w:sz w:val="22"/>
          <w:szCs w:val="22"/>
        </w:rPr>
        <w:t xml:space="preserve">In sum, we find that goal selection is partially determined by model-free value representations derived from reward history.  These goals are subsequently used during model-based planning according to an internally represented causal model of the task structure.  </w:t>
      </w:r>
      <w:proofErr w:type="gramStart"/>
      <w:r w:rsidR="00DD20FE">
        <w:rPr>
          <w:rFonts w:ascii="Helvetica" w:hAnsi="Helvetica" w:cs="Helvetica"/>
          <w:sz w:val="22"/>
          <w:szCs w:val="22"/>
        </w:rPr>
        <w:t>Thus, while</w:t>
      </w:r>
      <w:r w:rsidR="00A76D56">
        <w:rPr>
          <w:rFonts w:ascii="Helvetica" w:hAnsi="Helvetica" w:cs="Helvetica"/>
          <w:sz w:val="22"/>
          <w:szCs w:val="22"/>
        </w:rPr>
        <w:t xml:space="preserve"> our </w:t>
      </w:r>
      <w:r w:rsidR="0062378B">
        <w:rPr>
          <w:rFonts w:ascii="Helvetica" w:hAnsi="Helvetica" w:cs="Helvetica"/>
          <w:sz w:val="22"/>
          <w:szCs w:val="22"/>
        </w:rPr>
        <w:t>proposal</w:t>
      </w:r>
      <w:r w:rsidR="00A76D56">
        <w:rPr>
          <w:rFonts w:ascii="Helvetica" w:hAnsi="Helvetica" w:cs="Helvetica"/>
          <w:sz w:val="22"/>
          <w:szCs w:val="22"/>
        </w:rPr>
        <w:t xml:space="preserve"> </w:t>
      </w:r>
      <w:r w:rsidR="00131B41">
        <w:rPr>
          <w:rFonts w:ascii="Helvetica" w:hAnsi="Helvetica" w:cs="Helvetica"/>
          <w:sz w:val="22"/>
          <w:szCs w:val="22"/>
        </w:rPr>
        <w:t>relies</w:t>
      </w:r>
      <w:r w:rsidR="00A76D56">
        <w:rPr>
          <w:rFonts w:ascii="Helvetica" w:hAnsi="Helvetica" w:cs="Helvetica"/>
          <w:sz w:val="22"/>
          <w:szCs w:val="22"/>
        </w:rPr>
        <w:t xml:space="preserve"> upon the conceptual distinction between habitual (model-free) and goal-directed (model-based) behavioral control</w:t>
      </w:r>
      <w:r>
        <w:rPr>
          <w:rFonts w:ascii="Helvetica" w:hAnsi="Helvetica" w:cs="Helvetica"/>
          <w:sz w:val="22"/>
          <w:szCs w:val="22"/>
        </w:rPr>
        <w:t xml:space="preserve">, </w:t>
      </w:r>
      <w:r w:rsidR="00A76D56">
        <w:rPr>
          <w:rFonts w:ascii="Helvetica" w:hAnsi="Helvetica" w:cs="Helvetica"/>
          <w:sz w:val="22"/>
          <w:szCs w:val="22"/>
        </w:rPr>
        <w:t xml:space="preserve">it also </w:t>
      </w:r>
      <w:r w:rsidR="00643735">
        <w:rPr>
          <w:rFonts w:ascii="Helvetica" w:hAnsi="Helvetica" w:cs="Helvetica"/>
          <w:sz w:val="22"/>
          <w:szCs w:val="22"/>
        </w:rPr>
        <w:t>demonstrations</w:t>
      </w:r>
      <w:r w:rsidR="00A76D56">
        <w:rPr>
          <w:rFonts w:ascii="Helvetica" w:hAnsi="Helvetica" w:cs="Helvetica"/>
          <w:sz w:val="22"/>
          <w:szCs w:val="22"/>
        </w:rPr>
        <w:t xml:space="preserve"> </w:t>
      </w:r>
      <w:r w:rsidR="00131B41">
        <w:rPr>
          <w:rFonts w:ascii="Helvetica" w:hAnsi="Helvetica" w:cs="Helvetica"/>
          <w:sz w:val="22"/>
          <w:szCs w:val="22"/>
        </w:rPr>
        <w:t>an area of mutual dependence between them</w:t>
      </w:r>
      <w:r>
        <w:rPr>
          <w:rFonts w:ascii="Helvetica" w:hAnsi="Helvetica" w:cs="Helvetica"/>
          <w:sz w:val="22"/>
          <w:szCs w:val="22"/>
        </w:rPr>
        <w:t>.</w:t>
      </w:r>
      <w:proofErr w:type="gramEnd"/>
      <w:r w:rsidR="00A76D56">
        <w:rPr>
          <w:rFonts w:ascii="Helvetica" w:hAnsi="Helvetica" w:cs="Helvetica"/>
          <w:sz w:val="22"/>
          <w:szCs w:val="22"/>
        </w:rPr>
        <w:t xml:space="preserve"> </w:t>
      </w:r>
      <w:r w:rsidR="00AC0B86">
        <w:rPr>
          <w:rFonts w:ascii="Helvetica" w:hAnsi="Helvetica" w:cs="Helvetica"/>
          <w:sz w:val="22"/>
          <w:szCs w:val="22"/>
        </w:rPr>
        <w:t xml:space="preserve"> </w:t>
      </w:r>
    </w:p>
    <w:p w14:paraId="69BCC72D" w14:textId="77777777" w:rsidR="002567B6" w:rsidRDefault="002567B6" w:rsidP="00AC0B86">
      <w:pPr>
        <w:rPr>
          <w:rFonts w:ascii="Helvetica" w:hAnsi="Helvetica" w:cs="Helvetica"/>
          <w:sz w:val="22"/>
          <w:szCs w:val="22"/>
        </w:rPr>
      </w:pPr>
    </w:p>
    <w:p w14:paraId="553BF4F7" w14:textId="35C32020" w:rsidR="005D15E1" w:rsidRPr="008F679D" w:rsidRDefault="0052375D" w:rsidP="00AC0B86">
      <w:pPr>
        <w:rPr>
          <w:rFonts w:ascii="Helvetica" w:hAnsi="Helvetica" w:cs="Helvetica"/>
          <w:sz w:val="22"/>
          <w:szCs w:val="22"/>
        </w:rPr>
      </w:pPr>
      <w:r>
        <w:rPr>
          <w:rFonts w:ascii="Helvetica" w:hAnsi="Helvetica" w:cs="Helvetica"/>
          <w:sz w:val="22"/>
          <w:szCs w:val="22"/>
        </w:rPr>
        <w:t>This</w:t>
      </w:r>
      <w:r w:rsidR="00AC0B86">
        <w:rPr>
          <w:rFonts w:ascii="Helvetica" w:hAnsi="Helvetica" w:cs="Helvetica"/>
          <w:sz w:val="22"/>
          <w:szCs w:val="22"/>
        </w:rPr>
        <w:t xml:space="preserve"> </w:t>
      </w:r>
      <w:r w:rsidR="00131B41">
        <w:rPr>
          <w:rFonts w:ascii="Helvetica" w:hAnsi="Helvetica" w:cs="Helvetica"/>
          <w:sz w:val="22"/>
          <w:szCs w:val="22"/>
        </w:rPr>
        <w:t xml:space="preserve">proposed </w:t>
      </w:r>
      <w:r w:rsidR="005B5C79">
        <w:rPr>
          <w:rFonts w:ascii="Helvetica" w:hAnsi="Helvetica" w:cs="Helvetica"/>
          <w:sz w:val="22"/>
          <w:szCs w:val="22"/>
        </w:rPr>
        <w:t xml:space="preserve">integration </w:t>
      </w:r>
      <w:r w:rsidR="00131B41">
        <w:rPr>
          <w:rFonts w:ascii="Helvetica" w:hAnsi="Helvetica" w:cs="Helvetica"/>
          <w:sz w:val="22"/>
          <w:szCs w:val="22"/>
        </w:rPr>
        <w:t>captures several</w:t>
      </w:r>
      <w:r w:rsidR="00AC0B86">
        <w:rPr>
          <w:rFonts w:ascii="Helvetica" w:hAnsi="Helvetica" w:cs="Helvetica"/>
          <w:sz w:val="22"/>
          <w:szCs w:val="22"/>
        </w:rPr>
        <w:t xml:space="preserve"> </w:t>
      </w:r>
      <w:r w:rsidR="00DD20FE">
        <w:rPr>
          <w:rFonts w:ascii="Helvetica" w:hAnsi="Helvetica" w:cs="Helvetica"/>
          <w:sz w:val="22"/>
          <w:szCs w:val="22"/>
        </w:rPr>
        <w:t>phenomena that</w:t>
      </w:r>
      <w:r w:rsidR="00AC0B86">
        <w:rPr>
          <w:rFonts w:ascii="Helvetica" w:hAnsi="Helvetica" w:cs="Helvetica"/>
          <w:sz w:val="22"/>
          <w:szCs w:val="22"/>
        </w:rPr>
        <w:t xml:space="preserve"> blend canonical features of </w:t>
      </w:r>
      <w:r w:rsidR="005B5C79">
        <w:rPr>
          <w:rFonts w:ascii="Helvetica" w:hAnsi="Helvetica" w:cs="Helvetica"/>
          <w:sz w:val="22"/>
          <w:szCs w:val="22"/>
        </w:rPr>
        <w:t>habits and goals</w:t>
      </w:r>
      <w:r w:rsidR="00AC0B86">
        <w:rPr>
          <w:rFonts w:ascii="Helvetica" w:hAnsi="Helvetica" w:cs="Helvetica"/>
          <w:sz w:val="22"/>
          <w:szCs w:val="22"/>
        </w:rPr>
        <w:t xml:space="preserve">.  </w:t>
      </w:r>
      <w:r w:rsidR="00131B41">
        <w:rPr>
          <w:rFonts w:ascii="Helvetica" w:hAnsi="Helvetica" w:cs="Helvetica"/>
          <w:sz w:val="22"/>
          <w:szCs w:val="22"/>
        </w:rPr>
        <w:t>M</w:t>
      </w:r>
      <w:r w:rsidR="0021586B">
        <w:rPr>
          <w:rFonts w:ascii="Helvetica" w:hAnsi="Helvetica" w:cs="Helvetica"/>
          <w:sz w:val="22"/>
          <w:szCs w:val="22"/>
        </w:rPr>
        <w:t>any studies find that contextual cues can trigger goal pursuit outside of conscious awareness</w:t>
      </w:r>
      <w:r w:rsidR="0021586B">
        <w:rPr>
          <w:rFonts w:ascii="Helvetica" w:hAnsi="Helvetica" w:cs="Helvetica"/>
          <w:sz w:val="22"/>
          <w:szCs w:val="22"/>
        </w:rPr>
        <w:fldChar w:fldCharType="begin"/>
      </w:r>
      <w:r w:rsidR="009106A5">
        <w:rPr>
          <w:rFonts w:ascii="Helvetica" w:hAnsi="Helvetica" w:cs="Helvetica"/>
          <w:sz w:val="22"/>
          <w:szCs w:val="22"/>
        </w:rPr>
        <w:instrText xml:space="preserve"> ADDIN EN.CITE &lt;EndNote&gt;&lt;Cite&gt;&lt;Author&gt;Huang&lt;/Author&gt;&lt;Year&gt;2014&lt;/Year&gt;&lt;RecNum&gt;3384&lt;/RecNum&gt;&lt;IDText&gt;r20068&lt;/IDText&gt;&lt;DisplayText&gt;&lt;style face="superscript"&gt;5&lt;/style&gt;&lt;/DisplayText&gt;&lt;record&gt;&lt;rec-number&gt;3384&lt;/rec-number&gt;&lt;foreign-keys&gt;&lt;key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21586B">
        <w:rPr>
          <w:rFonts w:ascii="Helvetica" w:hAnsi="Helvetica" w:cs="Helvetica"/>
          <w:sz w:val="22"/>
          <w:szCs w:val="22"/>
        </w:rPr>
        <w:fldChar w:fldCharType="separate"/>
      </w:r>
      <w:r w:rsidR="009106A5" w:rsidRPr="009106A5">
        <w:rPr>
          <w:rFonts w:ascii="Helvetica" w:hAnsi="Helvetica" w:cs="Helvetica"/>
          <w:noProof/>
          <w:sz w:val="22"/>
          <w:szCs w:val="22"/>
          <w:vertAlign w:val="superscript"/>
        </w:rPr>
        <w:t>5</w:t>
      </w:r>
      <w:r w:rsidR="0021586B">
        <w:rPr>
          <w:rFonts w:ascii="Helvetica" w:hAnsi="Helvetica" w:cs="Helvetica"/>
          <w:sz w:val="22"/>
          <w:szCs w:val="22"/>
        </w:rPr>
        <w:fldChar w:fldCharType="end"/>
      </w:r>
      <w:r w:rsidR="0021586B">
        <w:rPr>
          <w:rFonts w:ascii="Helvetica" w:hAnsi="Helvetica" w:cs="Helvetica"/>
          <w:sz w:val="22"/>
          <w:szCs w:val="22"/>
        </w:rPr>
        <w:t xml:space="preserve">, consistent with the operation of stimulus-response habits in the process of goal selection.  </w:t>
      </w:r>
      <w:r w:rsidR="0077538D">
        <w:rPr>
          <w:rFonts w:ascii="Helvetica" w:hAnsi="Helvetica" w:cs="Helvetica"/>
          <w:sz w:val="22"/>
          <w:szCs w:val="22"/>
        </w:rPr>
        <w:t>In cases of “utilization behavior” among individuals with insult to prefrontal cortex,</w:t>
      </w:r>
      <w:r w:rsidR="00701FE4">
        <w:rPr>
          <w:rFonts w:ascii="Helvetica" w:hAnsi="Helvetica" w:cs="Helvetica"/>
          <w:sz w:val="22"/>
          <w:szCs w:val="22"/>
        </w:rPr>
        <w:t xml:space="preserve"> goal-directed </w:t>
      </w:r>
      <w:r w:rsidR="006E7221">
        <w:rPr>
          <w:rFonts w:ascii="Helvetica" w:hAnsi="Helvetica" w:cs="Helvetica"/>
          <w:sz w:val="22"/>
          <w:szCs w:val="22"/>
        </w:rPr>
        <w:t>behavior</w:t>
      </w:r>
      <w:r w:rsidR="00701FE4">
        <w:rPr>
          <w:rFonts w:ascii="Helvetica" w:hAnsi="Helvetica" w:cs="Helvetica"/>
          <w:sz w:val="22"/>
          <w:szCs w:val="22"/>
        </w:rPr>
        <w:t xml:space="preserve"> may</w:t>
      </w:r>
      <w:r w:rsidR="006E7221">
        <w:rPr>
          <w:rFonts w:ascii="Helvetica" w:hAnsi="Helvetica" w:cs="Helvetica"/>
          <w:sz w:val="22"/>
          <w:szCs w:val="22"/>
        </w:rPr>
        <w:t xml:space="preserve"> </w:t>
      </w:r>
      <w:r w:rsidR="00701FE4">
        <w:rPr>
          <w:rFonts w:ascii="Helvetica" w:hAnsi="Helvetica" w:cs="Helvetica"/>
          <w:sz w:val="22"/>
          <w:szCs w:val="22"/>
        </w:rPr>
        <w:t>be intrusive</w:t>
      </w:r>
      <w:r w:rsidR="006E7221">
        <w:rPr>
          <w:rFonts w:ascii="Helvetica" w:hAnsi="Helvetica" w:cs="Helvetica"/>
          <w:sz w:val="22"/>
          <w:szCs w:val="22"/>
        </w:rPr>
        <w:t xml:space="preserve"> or inappropriate</w:t>
      </w:r>
      <w:r w:rsidR="0077538D">
        <w:rPr>
          <w:rFonts w:ascii="Helvetica" w:hAnsi="Helvetica" w:cs="Helvetica"/>
          <w:sz w:val="22"/>
          <w:szCs w:val="22"/>
        </w:rPr>
        <w:t>ly invoked based on contextual cues</w:t>
      </w:r>
      <w:r w:rsidR="006E7221">
        <w:rPr>
          <w:rFonts w:ascii="Helvetica" w:hAnsi="Helvetica" w:cs="Helvetica"/>
          <w:sz w:val="22"/>
          <w:szCs w:val="22"/>
        </w:rPr>
        <w:fldChar w:fldCharType="begin"/>
      </w:r>
      <w:r w:rsidR="006E7221">
        <w:rPr>
          <w:rFonts w:ascii="Helvetica" w:hAnsi="Helvetica" w:cs="Helvetica"/>
          <w:sz w:val="22"/>
          <w:szCs w:val="22"/>
        </w:rPr>
        <w:instrText xml:space="preserve"> ADDIN EN.CITE &lt;EndNote&gt;&lt;Cite&gt;&lt;Author&gt;Lhermitte&lt;/Author&gt;&lt;Year&gt;1983&lt;/Year&gt;&lt;RecNum&gt;3618&lt;/RecNum&gt;&lt;DisplayText&gt;&lt;style face="superscript"&gt;6&lt;/style&gt;&lt;/DisplayText&gt;&lt;record&gt;&lt;rec-number&gt;3618&lt;/rec-number&gt;&lt;foreign-keys&gt;&lt;key app="EN" db-id="fazxzxwv05p02ye5fdt5f5rxzavxzee0eftd" timestamp="1418143580"&gt;3618&lt;/key&gt;&lt;/foreign-keys&gt;&lt;ref-type name="Journal Article"&gt;17&lt;/ref-type&gt;&lt;contributors&gt;&lt;authors&gt;&lt;author&gt;Lhermitte, François&lt;/author&gt;&lt;/authors&gt;&lt;/contributors&gt;&lt;titles&gt;&lt;title&gt;‘Utilization behaviour’and its relation to lesions of the frontal lobes&lt;/title&gt;&lt;secondary-title&gt;Brain&lt;/secondary-title&gt;&lt;/titles&gt;&lt;periodical&gt;&lt;full-title&gt;Brain&lt;/full-title&gt;&lt;/periodical&gt;&lt;pages&gt;237-255&lt;/pages&gt;&lt;volume&gt;106&lt;/volume&gt;&lt;number&gt;2&lt;/number&gt;&lt;dates&gt;&lt;year&gt;1983&lt;/year&gt;&lt;/dates&gt;&lt;isbn&gt;0006-8950&lt;/isbn&gt;&lt;urls&gt;&lt;/urls&gt;&lt;/record&gt;&lt;/Cite&gt;&lt;/EndNote&gt;</w:instrText>
      </w:r>
      <w:r w:rsidR="006E7221">
        <w:rPr>
          <w:rFonts w:ascii="Helvetica" w:hAnsi="Helvetica" w:cs="Helvetica"/>
          <w:sz w:val="22"/>
          <w:szCs w:val="22"/>
        </w:rPr>
        <w:fldChar w:fldCharType="separate"/>
      </w:r>
      <w:r w:rsidR="006E7221" w:rsidRPr="006E7221">
        <w:rPr>
          <w:rFonts w:ascii="Helvetica" w:hAnsi="Helvetica" w:cs="Helvetica"/>
          <w:noProof/>
          <w:sz w:val="22"/>
          <w:szCs w:val="22"/>
          <w:vertAlign w:val="superscript"/>
        </w:rPr>
        <w:t>6</w:t>
      </w:r>
      <w:r w:rsidR="006E7221">
        <w:rPr>
          <w:rFonts w:ascii="Helvetica" w:hAnsi="Helvetica" w:cs="Helvetica"/>
          <w:sz w:val="22"/>
          <w:szCs w:val="22"/>
        </w:rPr>
        <w:fldChar w:fldCharType="end"/>
      </w:r>
      <w:r w:rsidR="0077538D">
        <w:rPr>
          <w:rFonts w:ascii="Helvetica" w:hAnsi="Helvetica" w:cs="Helvetica"/>
          <w:sz w:val="22"/>
          <w:szCs w:val="22"/>
        </w:rPr>
        <w:t xml:space="preserve">.  Among </w:t>
      </w:r>
      <w:proofErr w:type="spellStart"/>
      <w:r w:rsidR="0077538D">
        <w:rPr>
          <w:rFonts w:ascii="Helvetica" w:hAnsi="Helvetica" w:cs="Helvetica"/>
          <w:sz w:val="22"/>
          <w:szCs w:val="22"/>
        </w:rPr>
        <w:t>neurotypical</w:t>
      </w:r>
      <w:proofErr w:type="spellEnd"/>
      <w:r w:rsidR="0077538D">
        <w:rPr>
          <w:rFonts w:ascii="Helvetica" w:hAnsi="Helvetica" w:cs="Helvetica"/>
          <w:sz w:val="22"/>
          <w:szCs w:val="22"/>
        </w:rPr>
        <w:t xml:space="preserve"> individuals, “functional fixedness” describes the tendency to consider a limited set of candidate means-end relationships based on past experience with a tool</w:t>
      </w:r>
      <w:r w:rsidR="0077538D">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&lt;EndNote&gt;&lt;Cite&gt;&lt;Author&gt;Adamson&lt;/Author&gt;&lt;Year&gt;1952&lt;/Year&gt;&lt;RecNum&gt;3619&lt;/RecNum&gt;&lt;DisplayText&gt;&lt;style face="superscript"&gt;9&lt;/style&gt;&lt;/DisplayText&gt;&lt;record&gt;&lt;rec-number&gt;3619&lt;/rec-number&gt;&lt;foreign-keys&gt;&lt;key app="EN" db-id="fazxzxwv05p02ye5fdt5f5rxzavxzee0eftd" timestamp="1418144004"&gt;3619&lt;/key&gt;&lt;/foreign-keys&gt;&lt;ref-type name="Journal Article"&gt;17&lt;/ref-type&gt;&lt;contributors&gt;&lt;authors&gt;&lt;author&gt;Adamson, Robert E&lt;/author&gt;&lt;/authors&gt;&lt;/contributors&gt;&lt;titles&gt;&lt;title&gt;Functional fixedness as related to problem solving: A repetition of three experiments&lt;/title&gt;&lt;secondary-title&gt;Journal of experimental psychology&lt;/secondary-title&gt;&lt;/titles&gt;&lt;periodical&gt;&lt;full-title&gt;Journal of experimental psychology&lt;/full-title&gt;&lt;/periodical&gt;&lt;pages&gt;288&lt;/pages&gt;&lt;volume&gt;44&lt;/volume&gt;&lt;number&gt;4&lt;/number&gt;&lt;dates&gt;&lt;year&gt;1952&lt;/year&gt;&lt;/dates&gt;&lt;isbn&gt;0022-1015&lt;/isbn&gt;&lt;urls&gt;&lt;/urls&gt;&lt;/record&gt;&lt;/Cite&gt;&lt;/EndNote&gt;</w:instrText>
      </w:r>
      <w:r w:rsidR="0077538D">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9</w:t>
      </w:r>
      <w:r w:rsidR="0077538D">
        <w:rPr>
          <w:rFonts w:ascii="Helvetica" w:hAnsi="Helvetica" w:cs="Helvetica"/>
          <w:sz w:val="22"/>
          <w:szCs w:val="22"/>
        </w:rPr>
        <w:fldChar w:fldCharType="end"/>
      </w:r>
      <w:r w:rsidR="006E7221">
        <w:rPr>
          <w:rFonts w:ascii="Helvetica" w:hAnsi="Helvetica" w:cs="Helvetica"/>
          <w:sz w:val="22"/>
          <w:szCs w:val="22"/>
        </w:rPr>
        <w:t xml:space="preserve">.  </w:t>
      </w:r>
      <w:r w:rsidR="0062378B">
        <w:rPr>
          <w:rFonts w:ascii="Helvetica" w:hAnsi="Helvetica" w:cs="Helvetica"/>
          <w:sz w:val="22"/>
          <w:szCs w:val="22"/>
        </w:rPr>
        <w:t>Finally, it is commonly observed in educational settings that the execution of controlled cognitive processes improves with practice—in other words, that learning complex tasks requires the incremental acquisition of appropriate habits of thought</w:t>
      </w:r>
      <w:r w:rsidR="00DA2C1A">
        <w:rPr>
          <w:rFonts w:ascii="Helvetica" w:hAnsi="Helvetica" w:cs="Helvetica"/>
          <w:sz w:val="22"/>
          <w:szCs w:val="22"/>
        </w:rPr>
        <w:fldChar w:fldCharType="begin"/>
      </w:r>
      <w:r w:rsidR="0077538D">
        <w:rPr>
          <w:rFonts w:ascii="Helvetica" w:hAnsi="Helvetica" w:cs="Helvetica"/>
          <w:sz w:val="22"/>
          <w:szCs w:val="22"/>
        </w:rPr>
        <w:instrText xml:space="preserve"> ADDIN EN.CITE &lt;EndNote&gt;&lt;Cite&gt;&lt;Author&gt;Perkins&lt;/Author&gt;&lt;Year&gt;1989&lt;/Year&gt;&lt;RecNum&gt;3616&lt;/RecNum&gt;&lt;DisplayText&gt;&lt;style face="superscript"&gt;7,8&lt;/style&gt;&lt;/DisplayText&gt;&lt;record&gt;&lt;rec-number&gt;3616&lt;/rec-number&gt;&lt;foreign-keys&gt;&lt;key app="EN" db-id="fazxzxwv05p02ye5fdt5f5rxzavxzee0eftd" timestamp="1418139417"&gt;3616&lt;/key&gt;&lt;/foreign-keys&gt;&lt;ref-type name="Journal Article"&gt;17&lt;/ref-type&gt;&lt;contributors&gt;&lt;authors&gt;&lt;author&gt;Perkins, David N&lt;/author&gt;&lt;author&gt;Salomon, Gavriel&lt;/author&gt;&lt;/authors&gt;&lt;/contributors&gt;&lt;titles&gt;&lt;title&gt;Are cognitive skills context-bound?&lt;/title&gt;&lt;secondary-title&gt;Educational researcher&lt;/secondary-title&gt;&lt;/titles&gt;&lt;periodical&gt;&lt;full-title&gt;Educational researcher&lt;/full-title&gt;&lt;/periodical&gt;&lt;pages&gt;16-25&lt;/pages&gt;&lt;volume&gt;18&lt;/volume&gt;&lt;number&gt;1&lt;/number&gt;&lt;dates&gt;&lt;year&gt;1989&lt;/year&gt;&lt;/dates&gt;&lt;isbn&gt;0013-189X&lt;/isbn&gt;&lt;urls&gt;&lt;/urls&gt;&lt;/record&gt;&lt;/Cite&gt;&lt;Cite&gt;&lt;Author&gt;Sfard&lt;/Author&gt;&lt;Year&gt;1991&lt;/Year&gt;&lt;RecNum&gt;3617&lt;/RecNum&gt;&lt;record&gt;&lt;rec-number&gt;3617&lt;/rec-number&gt;&lt;foreign-keys&gt;&lt;key app="EN" db-id="fazxzxwv05p02ye5fdt5f5rxzavxzee0eftd" timestamp="1418139996"&gt;3617&lt;/key&gt;&lt;/foreign-keys&gt;&lt;ref-type name="Journal Article"&gt;17&lt;/ref-type&gt;&lt;contributors&gt;&lt;authors&gt;&lt;author&gt;Sfard, Anna&lt;/author&gt;&lt;/authors&gt;&lt;/contributors&gt;&lt;titles&gt;&lt;title&gt;On the dual nature of mathematical conceptions: Reflections on processes and objects as different sides of the same coin&lt;/title&gt;&lt;secondary-title&gt;Educational studies in mathematics&lt;/secondary-title&gt;&lt;/titles&gt;&lt;periodical&gt;&lt;full-title&gt;Educational studies in mathematics&lt;/full-title&gt;&lt;/periodical&gt;&lt;pages&gt;1-36&lt;/pages&gt;&lt;volume&gt;22&lt;/volume&gt;&lt;number&gt;1&lt;/number&gt;&lt;dates&gt;&lt;year&gt;1991&lt;/year&gt;&lt;/dates&gt;&lt;isbn&gt;0013-1954&lt;/isbn&gt;&lt;urls&gt;&lt;/urls&gt;&lt;/record&gt;&lt;/Cite&gt;&lt;/EndNote&gt;</w:instrText>
      </w:r>
      <w:r w:rsidR="00DA2C1A">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7,8</w:t>
      </w:r>
      <w:r w:rsidR="00DA2C1A">
        <w:rPr>
          <w:rFonts w:ascii="Helvetica" w:hAnsi="Helvetica" w:cs="Helvetica"/>
          <w:sz w:val="22"/>
          <w:szCs w:val="22"/>
        </w:rPr>
        <w:fldChar w:fldCharType="end"/>
      </w:r>
      <w:r w:rsidR="0062378B">
        <w:rPr>
          <w:rFonts w:ascii="Helvetica" w:hAnsi="Helvetica" w:cs="Helvetica"/>
          <w:sz w:val="22"/>
          <w:szCs w:val="22"/>
        </w:rPr>
        <w:t xml:space="preserve">.  It is widely recognized that human performance on </w:t>
      </w:r>
      <w:r w:rsidR="0077538D">
        <w:rPr>
          <w:rFonts w:ascii="Helvetica" w:hAnsi="Helvetica" w:cs="Helvetica"/>
          <w:sz w:val="22"/>
          <w:szCs w:val="22"/>
        </w:rPr>
        <w:t>complex</w:t>
      </w:r>
      <w:r w:rsidR="0062378B">
        <w:rPr>
          <w:rFonts w:ascii="Helvetica" w:hAnsi="Helvetica" w:cs="Helvetica"/>
          <w:sz w:val="22"/>
          <w:szCs w:val="22"/>
        </w:rPr>
        <w:t xml:space="preserve"> tasks involves hierarchically organized sets of goals and subgoals</w:t>
      </w:r>
      <w:r w:rsidR="0062378B">
        <w:rPr>
          <w:rFonts w:ascii="Helvetica" w:hAnsi="Helvetica" w:cs="Helvetica"/>
          <w:sz w:val="22"/>
          <w:szCs w:val="22"/>
        </w:rPr>
        <w:fldChar w:fldCharType="begin">
          <w:fldData xml:space="preserve">PEVuZE5vdGU+PENpdGU+PEF1dGhvcj5MYXNobGV5PC9BdXRob3I+PFllYXI+MTk1MTwvWWVhcj48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</w:fldData>
        </w:fldChar>
      </w:r>
      <w:r w:rsidR="0077538D">
        <w:rPr>
          <w:rFonts w:ascii="Helvetica" w:hAnsi="Helvetica" w:cs="Helvetica"/>
          <w:sz w:val="22"/>
          <w:szCs w:val="22"/>
        </w:rPr>
        <w:instrText xml:space="preserve"> ADDIN EN.CITE </w:instrText>
      </w:r>
      <w:r w:rsidR="0077538D">
        <w:rPr>
          <w:rFonts w:ascii="Helvetica" w:hAnsi="Helvetica" w:cs="Helvetica"/>
          <w:sz w:val="22"/>
          <w:szCs w:val="22"/>
        </w:rPr>
        <w:fldChar w:fldCharType="begin">
          <w:fldData xml:space="preserve">PEVuZE5vdGU+PENpdGU+PEF1dGhvcj5MYXNobGV5PC9BdXRob3I+PFllYXI+MTk1MTwvWWVhcj48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</w:fldData>
        </w:fldChar>
      </w:r>
      <w:r w:rsidR="0077538D">
        <w:rPr>
          <w:rFonts w:ascii="Helvetica" w:hAnsi="Helvetica" w:cs="Helvetica"/>
          <w:sz w:val="22"/>
          <w:szCs w:val="22"/>
        </w:rPr>
        <w:instrText xml:space="preserve"> ADDIN EN.CITE.DATA </w:instrText>
      </w:r>
      <w:r w:rsidR="0077538D">
        <w:rPr>
          <w:rFonts w:ascii="Helvetica" w:hAnsi="Helvetica" w:cs="Helvetica"/>
          <w:sz w:val="22"/>
          <w:szCs w:val="22"/>
        </w:rPr>
      </w:r>
      <w:r w:rsidR="0077538D">
        <w:rPr>
          <w:rFonts w:ascii="Helvetica" w:hAnsi="Helvetica" w:cs="Helvetica"/>
          <w:sz w:val="22"/>
          <w:szCs w:val="22"/>
        </w:rPr>
        <w:fldChar w:fldCharType="end"/>
      </w:r>
      <w:r w:rsidR="0062378B">
        <w:rPr>
          <w:rFonts w:ascii="Helvetica" w:hAnsi="Helvetica" w:cs="Helvetica"/>
          <w:sz w:val="22"/>
          <w:szCs w:val="22"/>
        </w:rPr>
      </w:r>
      <w:r w:rsidR="0062378B">
        <w:rPr>
          <w:rFonts w:ascii="Helvetica" w:hAnsi="Helvetica" w:cs="Helvetica"/>
          <w:sz w:val="22"/>
          <w:szCs w:val="22"/>
        </w:rPr>
        <w:fldChar w:fldCharType="separate"/>
      </w:r>
      <w:r w:rsidR="0077538D" w:rsidRPr="0077538D">
        <w:rPr>
          <w:rFonts w:ascii="Helvetica" w:hAnsi="Helvetica" w:cs="Helvetica"/>
          <w:noProof/>
          <w:sz w:val="22"/>
          <w:szCs w:val="22"/>
          <w:vertAlign w:val="superscript"/>
        </w:rPr>
        <w:t>2,22,29</w:t>
      </w:r>
      <w:r w:rsidR="0062378B">
        <w:rPr>
          <w:rFonts w:ascii="Helvetica" w:hAnsi="Helvetica" w:cs="Helvetica"/>
          <w:sz w:val="22"/>
          <w:szCs w:val="22"/>
        </w:rPr>
        <w:fldChar w:fldCharType="end"/>
      </w:r>
      <w:r w:rsidR="0062378B">
        <w:rPr>
          <w:rFonts w:ascii="Helvetica" w:hAnsi="Helvetica" w:cs="Helvetica"/>
          <w:sz w:val="22"/>
          <w:szCs w:val="22"/>
        </w:rPr>
        <w:t xml:space="preserve">.  </w:t>
      </w:r>
      <w:r w:rsidR="0077538D">
        <w:rPr>
          <w:rFonts w:ascii="Helvetica" w:hAnsi="Helvetica" w:cs="Helvetica"/>
          <w:sz w:val="22"/>
          <w:szCs w:val="22"/>
        </w:rPr>
        <w:t>Thus, proficiency may require</w:t>
      </w:r>
      <w:r w:rsidR="0062378B">
        <w:rPr>
          <w:rFonts w:ascii="Helvetica" w:hAnsi="Helvetica" w:cs="Helvetica"/>
          <w:sz w:val="22"/>
          <w:szCs w:val="22"/>
        </w:rPr>
        <w:t xml:space="preserve"> the gradual acquisition of habitual </w:t>
      </w:r>
      <w:proofErr w:type="spellStart"/>
      <w:r w:rsidR="0062378B">
        <w:rPr>
          <w:rFonts w:ascii="Helvetica" w:hAnsi="Helvetica" w:cs="Helvetica"/>
          <w:sz w:val="22"/>
          <w:szCs w:val="22"/>
        </w:rPr>
        <w:t>subgoal</w:t>
      </w:r>
      <w:proofErr w:type="spellEnd"/>
      <w:r w:rsidR="0062378B">
        <w:rPr>
          <w:rFonts w:ascii="Helvetica" w:hAnsi="Helvetica" w:cs="Helvetica"/>
          <w:sz w:val="22"/>
          <w:szCs w:val="22"/>
        </w:rPr>
        <w:t xml:space="preserve"> selection given the contextu</w:t>
      </w:r>
      <w:bookmarkStart w:id="33" w:name="_GoBack"/>
      <w:bookmarkEnd w:id="33"/>
      <w:r w:rsidR="0062378B">
        <w:rPr>
          <w:rFonts w:ascii="Helvetica" w:hAnsi="Helvetica" w:cs="Helvetica"/>
          <w:sz w:val="22"/>
          <w:szCs w:val="22"/>
        </w:rPr>
        <w:t>al state of a superordinate goal</w:t>
      </w:r>
      <w:r w:rsidR="006E7221">
        <w:rPr>
          <w:rFonts w:ascii="Helvetica" w:hAnsi="Helvetica" w:cs="Helvetica"/>
          <w:sz w:val="22"/>
          <w:szCs w:val="22"/>
        </w:rPr>
        <w:t>.</w:t>
      </w:r>
    </w:p>
    <w:p w14:paraId="60CC871D" w14:textId="77777777" w:rsidR="00AC0B86" w:rsidRDefault="00AC0B86" w:rsidP="00AC0B86">
      <w:pPr>
        <w:rPr>
          <w:rFonts w:ascii="Helvetica" w:hAnsi="Helvetica" w:cs="Helvetica"/>
          <w:sz w:val="22"/>
          <w:szCs w:val="22"/>
        </w:rPr>
      </w:pPr>
    </w:p>
    <w:p w14:paraId="21683B94" w14:textId="77777777" w:rsidR="00AC0B86" w:rsidRDefault="00AC0B86" w:rsidP="00AC0B86">
      <w:pPr>
        <w:rPr>
          <w:rFonts w:ascii="Helvetica" w:hAnsi="Helvetica" w:cs="Helvetica"/>
          <w:sz w:val="22"/>
          <w:szCs w:val="22"/>
        </w:rPr>
      </w:pPr>
    </w:p>
    <w:p w14:paraId="36C260A7" w14:textId="361B4C80" w:rsidR="00AC0B86" w:rsidRDefault="006943C2" w:rsidP="00AC0B86">
      <w:pPr>
        <w:rPr>
          <w:rFonts w:ascii="Helvetica" w:hAnsi="Helvetica" w:cs="Helvetica"/>
          <w:sz w:val="22"/>
          <w:szCs w:val="22"/>
        </w:rPr>
      </w:pPr>
      <w:r>
        <w:rPr>
          <w:rFonts w:ascii="Helvetica" w:hAnsi="Helvetica" w:cs="Helvetica"/>
          <w:sz w:val="22"/>
          <w:szCs w:val="22"/>
        </w:rPr>
        <w:t>References</w:t>
      </w:r>
    </w:p>
    <w:p w14:paraId="78318829" w14:textId="77777777" w:rsidR="005D15E1" w:rsidRPr="006943C2" w:rsidRDefault="005D15E1" w:rsidP="005D15E1">
      <w:pPr>
        <w:rPr>
          <w:rFonts w:ascii="Helvetica" w:hAnsi="Helvetica" w:cs="Helvetica"/>
          <w:sz w:val="22"/>
          <w:szCs w:val="22"/>
        </w:rPr>
      </w:pPr>
    </w:p>
    <w:p w14:paraId="6C53795B" w14:textId="77777777" w:rsidR="0077538D" w:rsidRPr="0077538D" w:rsidRDefault="005D15E1" w:rsidP="0077538D">
      <w:pPr>
        <w:pStyle w:val="EndNoteBibliography"/>
        <w:ind w:left="720" w:hanging="720"/>
        <w:rPr>
          <w:noProof/>
        </w:rPr>
      </w:pPr>
      <w:r w:rsidRPr="006943C2">
        <w:rPr>
          <w:rFonts w:ascii="Helvetica" w:hAnsi="Helvetica"/>
          <w:sz w:val="22"/>
          <w:szCs w:val="22"/>
        </w:rPr>
        <w:fldChar w:fldCharType="begin"/>
      </w:r>
      <w:r w:rsidRPr="006943C2">
        <w:rPr>
          <w:rFonts w:ascii="Helvetica" w:hAnsi="Helvetica"/>
          <w:sz w:val="22"/>
          <w:szCs w:val="22"/>
        </w:rPr>
        <w:instrText xml:space="preserve"> ADDIN EN.REFLIST </w:instrText>
      </w:r>
      <w:r w:rsidRPr="006943C2">
        <w:rPr>
          <w:rFonts w:ascii="Helvetica" w:hAnsi="Helvetica"/>
          <w:sz w:val="22"/>
          <w:szCs w:val="22"/>
        </w:rPr>
        <w:fldChar w:fldCharType="separate"/>
      </w:r>
      <w:r w:rsidR="0077538D" w:rsidRPr="0077538D">
        <w:rPr>
          <w:noProof/>
        </w:rPr>
        <w:t>1</w:t>
      </w:r>
      <w:r w:rsidR="0077538D" w:rsidRPr="0077538D">
        <w:rPr>
          <w:noProof/>
        </w:rPr>
        <w:tab/>
        <w:t xml:space="preserve">Dolan, R. J. &amp; Dayan, P. Goals and habits in the brain. </w:t>
      </w:r>
      <w:r w:rsidR="0077538D" w:rsidRPr="0077538D">
        <w:rPr>
          <w:i/>
          <w:noProof/>
        </w:rPr>
        <w:t>Neuron</w:t>
      </w:r>
      <w:r w:rsidR="0077538D" w:rsidRPr="0077538D">
        <w:rPr>
          <w:noProof/>
        </w:rPr>
        <w:t xml:space="preserve"> </w:t>
      </w:r>
      <w:r w:rsidR="0077538D" w:rsidRPr="0077538D">
        <w:rPr>
          <w:b/>
          <w:noProof/>
        </w:rPr>
        <w:t>80</w:t>
      </w:r>
      <w:r w:rsidR="0077538D" w:rsidRPr="0077538D">
        <w:rPr>
          <w:noProof/>
        </w:rPr>
        <w:t>, 312-325 (2013).</w:t>
      </w:r>
    </w:p>
    <w:p w14:paraId="5C64F90E" w14:textId="77777777" w:rsidR="0077538D" w:rsidRPr="0077538D" w:rsidRDefault="0077538D" w:rsidP="0077538D">
      <w:pPr>
        <w:pStyle w:val="EndNoteBibliography"/>
        <w:ind w:left="720" w:hanging="720"/>
        <w:rPr>
          <w:noProof/>
        </w:rPr>
      </w:pPr>
      <w:r w:rsidRPr="0077538D">
        <w:rPr>
          <w:noProof/>
        </w:rPr>
        <w:t>2</w:t>
      </w:r>
      <w:r w:rsidRPr="0077538D">
        <w:rPr>
          <w:noProof/>
        </w:rPr>
        <w:tab/>
        <w:t xml:space="preserve">Norman, D. A. &amp; Shallice, T. </w:t>
      </w:r>
      <w:r w:rsidRPr="0077538D">
        <w:rPr>
          <w:i/>
          <w:noProof/>
        </w:rPr>
        <w:t>Attention to action</w:t>
      </w:r>
      <w:r w:rsidRPr="0077538D">
        <w:rPr>
          <w:noProof/>
        </w:rPr>
        <w:t>.  (Springer, 1986).</w:t>
      </w:r>
    </w:p>
    <w:p w14:paraId="1C45C302" w14:textId="77777777" w:rsidR="0077538D" w:rsidRPr="0077538D" w:rsidRDefault="0077538D" w:rsidP="0077538D">
      <w:pPr>
        <w:pStyle w:val="EndNoteBibliography"/>
        <w:ind w:left="720" w:hanging="720"/>
        <w:rPr>
          <w:noProof/>
        </w:rPr>
      </w:pPr>
      <w:r w:rsidRPr="0077538D">
        <w:rPr>
          <w:noProof/>
        </w:rPr>
        <w:t>3</w:t>
      </w:r>
      <w:r w:rsidRPr="0077538D">
        <w:rPr>
          <w:noProof/>
        </w:rPr>
        <w:tab/>
        <w:t xml:space="preserve">Thorndike, E. L. Animal intelligence: An experimental study of the associative processes in animals. </w:t>
      </w:r>
      <w:r w:rsidRPr="0077538D">
        <w:rPr>
          <w:i/>
          <w:noProof/>
        </w:rPr>
        <w:t>Psychological Monographs: General and Applied</w:t>
      </w:r>
      <w:r w:rsidRPr="0077538D">
        <w:rPr>
          <w:noProof/>
        </w:rPr>
        <w:t xml:space="preserve"> </w:t>
      </w:r>
      <w:r w:rsidRPr="0077538D">
        <w:rPr>
          <w:b/>
          <w:noProof/>
        </w:rPr>
        <w:t>2</w:t>
      </w:r>
      <w:r w:rsidRPr="0077538D">
        <w:rPr>
          <w:noProof/>
        </w:rPr>
        <w:t>, i-109 (1898).</w:t>
      </w:r>
    </w:p>
    <w:p w14:paraId="5834FFE6" w14:textId="77777777" w:rsidR="0077538D" w:rsidRPr="0077538D" w:rsidRDefault="0077538D" w:rsidP="0077538D">
      <w:pPr>
        <w:pStyle w:val="EndNoteBibliography"/>
        <w:ind w:left="720" w:hanging="720"/>
        <w:rPr>
          <w:noProof/>
        </w:rPr>
      </w:pPr>
      <w:r w:rsidRPr="0077538D">
        <w:rPr>
          <w:noProof/>
        </w:rPr>
        <w:t>4</w:t>
      </w:r>
      <w:r w:rsidRPr="0077538D">
        <w:rPr>
          <w:noProof/>
        </w:rPr>
        <w:tab/>
        <w:t xml:space="preserve">Otto, A. R., Gershman, S. J., Markman, A. B. &amp; Daw, N. D. The curse of planning: dissecting multiple reinforcement-learning systems by taxing the central executive. </w:t>
      </w:r>
      <w:r w:rsidRPr="0077538D">
        <w:rPr>
          <w:i/>
          <w:noProof/>
        </w:rPr>
        <w:t>Psychol Sci</w:t>
      </w:r>
      <w:r w:rsidRPr="0077538D">
        <w:rPr>
          <w:noProof/>
        </w:rPr>
        <w:t xml:space="preserve"> </w:t>
      </w:r>
      <w:r w:rsidRPr="0077538D">
        <w:rPr>
          <w:b/>
          <w:noProof/>
        </w:rPr>
        <w:t>24</w:t>
      </w:r>
      <w:r w:rsidRPr="0077538D">
        <w:rPr>
          <w:noProof/>
        </w:rPr>
        <w:t>, 751-761, doi:10.1177/0956797612463080 (2013).</w:t>
      </w:r>
    </w:p>
    <w:p w14:paraId="27CC4EDA" w14:textId="77777777" w:rsidR="0077538D" w:rsidRPr="0077538D" w:rsidRDefault="0077538D" w:rsidP="0077538D">
      <w:pPr>
        <w:pStyle w:val="EndNoteBibliography"/>
        <w:ind w:left="720" w:hanging="720"/>
        <w:rPr>
          <w:noProof/>
        </w:rPr>
      </w:pPr>
      <w:r w:rsidRPr="0077538D">
        <w:rPr>
          <w:noProof/>
        </w:rPr>
        <w:t>5</w:t>
      </w:r>
      <w:r w:rsidRPr="0077538D">
        <w:rPr>
          <w:noProof/>
        </w:rPr>
        <w:tab/>
        <w:t xml:space="preserve">Huang, J. Y. &amp; Bargh, J. A. The Selfish Goal: Autonomously operating motivational structures as the proximate cause of human judgment and behavior. </w:t>
      </w:r>
      <w:r w:rsidRPr="0077538D">
        <w:rPr>
          <w:i/>
          <w:noProof/>
        </w:rPr>
        <w:t>Behavioral and Brain Sciences</w:t>
      </w:r>
      <w:r w:rsidRPr="0077538D">
        <w:rPr>
          <w:noProof/>
        </w:rPr>
        <w:t xml:space="preserve"> </w:t>
      </w:r>
      <w:r w:rsidRPr="0077538D">
        <w:rPr>
          <w:b/>
          <w:noProof/>
        </w:rPr>
        <w:t>37</w:t>
      </w:r>
      <w:r w:rsidRPr="0077538D">
        <w:rPr>
          <w:noProof/>
        </w:rPr>
        <w:t>, 121-135 (2014).</w:t>
      </w:r>
    </w:p>
    <w:p w14:paraId="68D7859A" w14:textId="77777777" w:rsidR="0077538D" w:rsidRPr="0077538D" w:rsidRDefault="0077538D" w:rsidP="0077538D">
      <w:pPr>
        <w:pStyle w:val="EndNoteBibliography"/>
        <w:ind w:left="720" w:hanging="720"/>
        <w:rPr>
          <w:noProof/>
        </w:rPr>
      </w:pPr>
      <w:r w:rsidRPr="0077538D">
        <w:rPr>
          <w:noProof/>
        </w:rPr>
        <w:t>6</w:t>
      </w:r>
      <w:r w:rsidRPr="0077538D">
        <w:rPr>
          <w:noProof/>
        </w:rPr>
        <w:tab/>
        <w:t xml:space="preserve">Lhermitte, F. ‘Utilization behaviour’and its relation to lesions of the frontal lobes. </w:t>
      </w:r>
      <w:r w:rsidRPr="0077538D">
        <w:rPr>
          <w:i/>
          <w:noProof/>
        </w:rPr>
        <w:t>Brain</w:t>
      </w:r>
      <w:r w:rsidRPr="0077538D">
        <w:rPr>
          <w:noProof/>
        </w:rPr>
        <w:t xml:space="preserve"> </w:t>
      </w:r>
      <w:r w:rsidRPr="0077538D">
        <w:rPr>
          <w:b/>
          <w:noProof/>
        </w:rPr>
        <w:t>106</w:t>
      </w:r>
      <w:r w:rsidRPr="0077538D">
        <w:rPr>
          <w:noProof/>
        </w:rPr>
        <w:t>, 237-255 (1983).</w:t>
      </w:r>
    </w:p>
    <w:p w14:paraId="771BF327" w14:textId="77777777" w:rsidR="0077538D" w:rsidRPr="0077538D" w:rsidRDefault="0077538D" w:rsidP="0077538D">
      <w:pPr>
        <w:pStyle w:val="EndNoteBibliography"/>
        <w:ind w:left="720" w:hanging="720"/>
        <w:rPr>
          <w:noProof/>
        </w:rPr>
      </w:pPr>
      <w:r w:rsidRPr="0077538D">
        <w:rPr>
          <w:noProof/>
        </w:rPr>
        <w:t>7</w:t>
      </w:r>
      <w:r w:rsidRPr="0077538D">
        <w:rPr>
          <w:noProof/>
        </w:rPr>
        <w:tab/>
        <w:t xml:space="preserve">Perkins, D. N. &amp; Salomon, G. Are cognitive skills context-bound? </w:t>
      </w:r>
      <w:r w:rsidRPr="0077538D">
        <w:rPr>
          <w:i/>
          <w:noProof/>
        </w:rPr>
        <w:t>Educational researcher</w:t>
      </w:r>
      <w:r w:rsidRPr="0077538D">
        <w:rPr>
          <w:noProof/>
        </w:rPr>
        <w:t xml:space="preserve"> </w:t>
      </w:r>
      <w:r w:rsidRPr="0077538D">
        <w:rPr>
          <w:b/>
          <w:noProof/>
        </w:rPr>
        <w:t>18</w:t>
      </w:r>
      <w:r w:rsidRPr="0077538D">
        <w:rPr>
          <w:noProof/>
        </w:rPr>
        <w:t>, 16-25 (1989).</w:t>
      </w:r>
    </w:p>
    <w:p w14:paraId="67AAB55D" w14:textId="77777777" w:rsidR="0077538D" w:rsidRPr="0077538D" w:rsidRDefault="0077538D" w:rsidP="0077538D">
      <w:pPr>
        <w:pStyle w:val="EndNoteBibliography"/>
        <w:ind w:left="720" w:hanging="720"/>
        <w:rPr>
          <w:noProof/>
        </w:rPr>
      </w:pPr>
      <w:r w:rsidRPr="0077538D">
        <w:rPr>
          <w:noProof/>
        </w:rPr>
        <w:t>8</w:t>
      </w:r>
      <w:r w:rsidRPr="0077538D">
        <w:rPr>
          <w:noProof/>
        </w:rPr>
        <w:tab/>
        <w:t xml:space="preserve">Sfard, A. On the dual nature of mathematical conceptions: Reflections on processes and objects as different sides of the same coin. </w:t>
      </w:r>
      <w:r w:rsidRPr="0077538D">
        <w:rPr>
          <w:i/>
          <w:noProof/>
        </w:rPr>
        <w:t>Educational studies in mathematics</w:t>
      </w:r>
      <w:r w:rsidRPr="0077538D">
        <w:rPr>
          <w:noProof/>
        </w:rPr>
        <w:t xml:space="preserve"> </w:t>
      </w:r>
      <w:r w:rsidRPr="0077538D">
        <w:rPr>
          <w:b/>
          <w:noProof/>
        </w:rPr>
        <w:t>22</w:t>
      </w:r>
      <w:r w:rsidRPr="0077538D">
        <w:rPr>
          <w:noProof/>
        </w:rPr>
        <w:t>, 1-36 (1991).</w:t>
      </w:r>
    </w:p>
    <w:p w14:paraId="64493C58" w14:textId="77777777" w:rsidR="0077538D" w:rsidRPr="0077538D" w:rsidRDefault="0077538D" w:rsidP="0077538D">
      <w:pPr>
        <w:pStyle w:val="EndNoteBibliography"/>
        <w:ind w:left="720" w:hanging="720"/>
        <w:rPr>
          <w:noProof/>
        </w:rPr>
      </w:pPr>
      <w:r w:rsidRPr="0077538D">
        <w:rPr>
          <w:noProof/>
        </w:rPr>
        <w:t>9</w:t>
      </w:r>
      <w:r w:rsidRPr="0077538D">
        <w:rPr>
          <w:noProof/>
        </w:rPr>
        <w:tab/>
        <w:t xml:space="preserve">Adamson, R. E. Functional fixedness as related to problem solving: A repetition of three experiments. </w:t>
      </w:r>
      <w:r w:rsidRPr="0077538D">
        <w:rPr>
          <w:i/>
          <w:noProof/>
        </w:rPr>
        <w:t>Journal of experimental psychology</w:t>
      </w:r>
      <w:r w:rsidRPr="0077538D">
        <w:rPr>
          <w:noProof/>
        </w:rPr>
        <w:t xml:space="preserve"> </w:t>
      </w:r>
      <w:r w:rsidRPr="0077538D">
        <w:rPr>
          <w:b/>
          <w:noProof/>
        </w:rPr>
        <w:t>44</w:t>
      </w:r>
      <w:r w:rsidRPr="0077538D">
        <w:rPr>
          <w:noProof/>
        </w:rPr>
        <w:t>, 288 (1952).</w:t>
      </w:r>
    </w:p>
    <w:p w14:paraId="6427D358" w14:textId="77777777" w:rsidR="0077538D" w:rsidRPr="0077538D" w:rsidRDefault="0077538D" w:rsidP="0077538D">
      <w:pPr>
        <w:pStyle w:val="EndNoteBibliography"/>
        <w:ind w:left="720" w:hanging="720"/>
        <w:rPr>
          <w:noProof/>
        </w:rPr>
      </w:pPr>
      <w:r w:rsidRPr="0077538D">
        <w:rPr>
          <w:noProof/>
        </w:rPr>
        <w:t>10</w:t>
      </w:r>
      <w:r w:rsidRPr="0077538D">
        <w:rPr>
          <w:noProof/>
        </w:rPr>
        <w:tab/>
        <w:t xml:space="preserve">Sutton, R. S. &amp; Barto, A. G. Reinforcement learning. </w:t>
      </w:r>
      <w:r w:rsidRPr="0077538D">
        <w:rPr>
          <w:i/>
          <w:noProof/>
        </w:rPr>
        <w:t>Journal of Cognitive Neuroscience</w:t>
      </w:r>
      <w:r w:rsidRPr="0077538D">
        <w:rPr>
          <w:noProof/>
        </w:rPr>
        <w:t xml:space="preserve"> </w:t>
      </w:r>
      <w:r w:rsidRPr="0077538D">
        <w:rPr>
          <w:b/>
          <w:noProof/>
        </w:rPr>
        <w:t>11</w:t>
      </w:r>
      <w:r w:rsidRPr="0077538D">
        <w:rPr>
          <w:noProof/>
        </w:rPr>
        <w:t>, 126-134 (1999).</w:t>
      </w:r>
    </w:p>
    <w:p w14:paraId="13C2979D" w14:textId="77777777" w:rsidR="0077538D" w:rsidRPr="0077538D" w:rsidRDefault="0077538D" w:rsidP="0077538D">
      <w:pPr>
        <w:pStyle w:val="EndNoteBibliography"/>
        <w:ind w:left="720" w:hanging="720"/>
        <w:rPr>
          <w:noProof/>
        </w:rPr>
      </w:pPr>
      <w:r w:rsidRPr="0077538D">
        <w:rPr>
          <w:noProof/>
        </w:rPr>
        <w:t>11</w:t>
      </w:r>
      <w:r w:rsidRPr="0077538D">
        <w:rPr>
          <w:noProof/>
        </w:rPr>
        <w:tab/>
        <w:t xml:space="preserve">Daw, N. D., Gershman, S. J., Seymour, B., Dayan, P. &amp; Dolan, R. J. Model-based influences on humans' choices and striatal prediction errors. </w:t>
      </w:r>
      <w:r w:rsidRPr="0077538D">
        <w:rPr>
          <w:i/>
          <w:noProof/>
        </w:rPr>
        <w:t>Neuron</w:t>
      </w:r>
      <w:r w:rsidRPr="0077538D">
        <w:rPr>
          <w:noProof/>
        </w:rPr>
        <w:t xml:space="preserve"> </w:t>
      </w:r>
      <w:r w:rsidRPr="0077538D">
        <w:rPr>
          <w:b/>
          <w:noProof/>
        </w:rPr>
        <w:t>69</w:t>
      </w:r>
      <w:r w:rsidRPr="0077538D">
        <w:rPr>
          <w:noProof/>
        </w:rPr>
        <w:t>, 1204-1215 (2011).</w:t>
      </w:r>
    </w:p>
    <w:p w14:paraId="2D3D5EDE" w14:textId="77777777" w:rsidR="0077538D" w:rsidRPr="0077538D" w:rsidRDefault="0077538D" w:rsidP="0077538D">
      <w:pPr>
        <w:pStyle w:val="EndNoteBibliography"/>
        <w:ind w:left="720" w:hanging="720"/>
        <w:rPr>
          <w:noProof/>
        </w:rPr>
      </w:pPr>
      <w:r w:rsidRPr="0077538D">
        <w:rPr>
          <w:noProof/>
        </w:rPr>
        <w:lastRenderedPageBreak/>
        <w:t>12</w:t>
      </w:r>
      <w:r w:rsidRPr="0077538D">
        <w:rPr>
          <w:noProof/>
        </w:rPr>
        <w:tab/>
        <w:t xml:space="preserve">Dickinson, A., Balleine, B., Watt, A., Gonzalez, F. &amp; Boakes, R. A. Motivational control after extended instrumental training. </w:t>
      </w:r>
      <w:r w:rsidRPr="0077538D">
        <w:rPr>
          <w:i/>
          <w:noProof/>
        </w:rPr>
        <w:t>Learning &amp; behavior</w:t>
      </w:r>
      <w:r w:rsidRPr="0077538D">
        <w:rPr>
          <w:noProof/>
        </w:rPr>
        <w:t xml:space="preserve"> </w:t>
      </w:r>
      <w:r w:rsidRPr="0077538D">
        <w:rPr>
          <w:b/>
          <w:noProof/>
        </w:rPr>
        <w:t>23</w:t>
      </w:r>
      <w:r w:rsidRPr="0077538D">
        <w:rPr>
          <w:noProof/>
        </w:rPr>
        <w:t>, 197-206 (1995).</w:t>
      </w:r>
    </w:p>
    <w:p w14:paraId="6AD79763" w14:textId="77777777" w:rsidR="0077538D" w:rsidRPr="0077538D" w:rsidRDefault="0077538D" w:rsidP="0077538D">
      <w:pPr>
        <w:pStyle w:val="EndNoteBibliography"/>
        <w:ind w:left="720" w:hanging="720"/>
        <w:rPr>
          <w:noProof/>
        </w:rPr>
      </w:pPr>
      <w:r w:rsidRPr="0077538D">
        <w:rPr>
          <w:noProof/>
        </w:rPr>
        <w:t>13</w:t>
      </w:r>
      <w:r w:rsidRPr="0077538D">
        <w:rPr>
          <w:noProof/>
        </w:rPr>
        <w:tab/>
        <w:t xml:space="preserve">Simon, D. A. &amp; Daw, N. D. Neural correlates of forward planning in a spatial decision task in humans. </w:t>
      </w:r>
      <w:r w:rsidRPr="0077538D">
        <w:rPr>
          <w:i/>
          <w:noProof/>
        </w:rPr>
        <w:t>The Journal of neuroscience</w:t>
      </w:r>
      <w:r w:rsidRPr="0077538D">
        <w:rPr>
          <w:noProof/>
        </w:rPr>
        <w:t xml:space="preserve"> </w:t>
      </w:r>
      <w:r w:rsidRPr="0077538D">
        <w:rPr>
          <w:b/>
          <w:noProof/>
        </w:rPr>
        <w:t>31</w:t>
      </w:r>
      <w:r w:rsidRPr="0077538D">
        <w:rPr>
          <w:noProof/>
        </w:rPr>
        <w:t>, 5526-5539 (2011).</w:t>
      </w:r>
    </w:p>
    <w:p w14:paraId="0F3AFA89" w14:textId="77777777" w:rsidR="0077538D" w:rsidRPr="0077538D" w:rsidRDefault="0077538D" w:rsidP="0077538D">
      <w:pPr>
        <w:pStyle w:val="EndNoteBibliography"/>
        <w:ind w:left="720" w:hanging="720"/>
        <w:rPr>
          <w:noProof/>
        </w:rPr>
      </w:pPr>
      <w:r w:rsidRPr="0077538D">
        <w:rPr>
          <w:noProof/>
        </w:rPr>
        <w:t>14</w:t>
      </w:r>
      <w:r w:rsidRPr="0077538D">
        <w:rPr>
          <w:noProof/>
        </w:rPr>
        <w:tab/>
        <w:t xml:space="preserve">McClure, S. M., Berns, G. S. &amp; Montague, P. R. Temporal prediction errors in a passive learning task activate human striatum. </w:t>
      </w:r>
      <w:r w:rsidRPr="0077538D">
        <w:rPr>
          <w:i/>
          <w:noProof/>
        </w:rPr>
        <w:t>Neuron</w:t>
      </w:r>
      <w:r w:rsidRPr="0077538D">
        <w:rPr>
          <w:noProof/>
        </w:rPr>
        <w:t xml:space="preserve"> </w:t>
      </w:r>
      <w:r w:rsidRPr="0077538D">
        <w:rPr>
          <w:b/>
          <w:noProof/>
        </w:rPr>
        <w:t>38</w:t>
      </w:r>
      <w:r w:rsidRPr="0077538D">
        <w:rPr>
          <w:noProof/>
        </w:rPr>
        <w:t>, 339-346 (2003).</w:t>
      </w:r>
    </w:p>
    <w:p w14:paraId="6C71888C" w14:textId="77777777" w:rsidR="0077538D" w:rsidRPr="0077538D" w:rsidRDefault="0077538D" w:rsidP="0077538D">
      <w:pPr>
        <w:pStyle w:val="EndNoteBibliography"/>
        <w:ind w:left="720" w:hanging="720"/>
        <w:rPr>
          <w:noProof/>
        </w:rPr>
      </w:pPr>
      <w:r w:rsidRPr="0077538D">
        <w:rPr>
          <w:noProof/>
        </w:rPr>
        <w:t>15</w:t>
      </w:r>
      <w:r w:rsidRPr="0077538D">
        <w:rPr>
          <w:noProof/>
        </w:rPr>
        <w:tab/>
        <w:t xml:space="preserve">O'Doherty, J. P., Dayan, P., Friston, K., Critchley, H. &amp; Dolan, R. J. Temporal difference models and reward-related learning in the human brain. </w:t>
      </w:r>
      <w:r w:rsidRPr="0077538D">
        <w:rPr>
          <w:i/>
          <w:noProof/>
        </w:rPr>
        <w:t>Neuron</w:t>
      </w:r>
      <w:r w:rsidRPr="0077538D">
        <w:rPr>
          <w:noProof/>
        </w:rPr>
        <w:t xml:space="preserve"> </w:t>
      </w:r>
      <w:r w:rsidRPr="0077538D">
        <w:rPr>
          <w:b/>
          <w:noProof/>
        </w:rPr>
        <w:t>38</w:t>
      </w:r>
      <w:r w:rsidRPr="0077538D">
        <w:rPr>
          <w:noProof/>
        </w:rPr>
        <w:t>, 329-337 (2003).</w:t>
      </w:r>
    </w:p>
    <w:p w14:paraId="38392360" w14:textId="77777777" w:rsidR="0077538D" w:rsidRPr="0077538D" w:rsidRDefault="0077538D" w:rsidP="0077538D">
      <w:pPr>
        <w:pStyle w:val="EndNoteBibliography"/>
        <w:ind w:left="720" w:hanging="720"/>
        <w:rPr>
          <w:noProof/>
        </w:rPr>
      </w:pPr>
      <w:r w:rsidRPr="0077538D">
        <w:rPr>
          <w:noProof/>
        </w:rPr>
        <w:t>16</w:t>
      </w:r>
      <w:r w:rsidRPr="0077538D">
        <w:rPr>
          <w:noProof/>
        </w:rPr>
        <w:tab/>
        <w:t xml:space="preserve">Bayer, H. M. &amp; Glimcher, P. W. Midbrain dopamine neurons encode a quantitative reward prediction error signal. </w:t>
      </w:r>
      <w:r w:rsidRPr="0077538D">
        <w:rPr>
          <w:i/>
          <w:noProof/>
        </w:rPr>
        <w:t>Neuron</w:t>
      </w:r>
      <w:r w:rsidRPr="0077538D">
        <w:rPr>
          <w:noProof/>
        </w:rPr>
        <w:t xml:space="preserve"> </w:t>
      </w:r>
      <w:r w:rsidRPr="0077538D">
        <w:rPr>
          <w:b/>
          <w:noProof/>
        </w:rPr>
        <w:t>47</w:t>
      </w:r>
      <w:r w:rsidRPr="0077538D">
        <w:rPr>
          <w:noProof/>
        </w:rPr>
        <w:t>, 129-141 (2005).</w:t>
      </w:r>
    </w:p>
    <w:p w14:paraId="6DDC99D8" w14:textId="77777777" w:rsidR="0077538D" w:rsidRPr="0077538D" w:rsidRDefault="0077538D" w:rsidP="0077538D">
      <w:pPr>
        <w:pStyle w:val="EndNoteBibliography"/>
        <w:ind w:left="720" w:hanging="720"/>
        <w:rPr>
          <w:noProof/>
        </w:rPr>
      </w:pPr>
      <w:r w:rsidRPr="0077538D">
        <w:rPr>
          <w:noProof/>
        </w:rPr>
        <w:t>17</w:t>
      </w:r>
      <w:r w:rsidRPr="0077538D">
        <w:rPr>
          <w:noProof/>
        </w:rPr>
        <w:tab/>
        <w:t xml:space="preserve">Dayan, P. How to set the switches on this thing. </w:t>
      </w:r>
      <w:r w:rsidRPr="0077538D">
        <w:rPr>
          <w:i/>
          <w:noProof/>
        </w:rPr>
        <w:t>Current Opinion in Neurobiology</w:t>
      </w:r>
      <w:r w:rsidRPr="0077538D">
        <w:rPr>
          <w:noProof/>
        </w:rPr>
        <w:t xml:space="preserve"> (2012).</w:t>
      </w:r>
    </w:p>
    <w:p w14:paraId="7CE3C55B" w14:textId="77777777" w:rsidR="0077538D" w:rsidRPr="0077538D" w:rsidRDefault="0077538D" w:rsidP="0077538D">
      <w:pPr>
        <w:pStyle w:val="EndNoteBibliography"/>
        <w:ind w:left="720" w:hanging="720"/>
        <w:rPr>
          <w:noProof/>
        </w:rPr>
      </w:pPr>
      <w:r w:rsidRPr="0077538D">
        <w:rPr>
          <w:noProof/>
        </w:rPr>
        <w:t>18</w:t>
      </w:r>
      <w:r w:rsidRPr="0077538D">
        <w:rPr>
          <w:noProof/>
        </w:rPr>
        <w:tab/>
        <w:t xml:space="preserve">Graybiel, A. M. Habits, rituals, and the evaluative brain. </w:t>
      </w:r>
      <w:r w:rsidRPr="0077538D">
        <w:rPr>
          <w:i/>
          <w:noProof/>
        </w:rPr>
        <w:t>Annu. Rev. Neurosci.</w:t>
      </w:r>
      <w:r w:rsidRPr="0077538D">
        <w:rPr>
          <w:noProof/>
        </w:rPr>
        <w:t xml:space="preserve"> </w:t>
      </w:r>
      <w:r w:rsidRPr="0077538D">
        <w:rPr>
          <w:b/>
          <w:noProof/>
        </w:rPr>
        <w:t>31</w:t>
      </w:r>
      <w:r w:rsidRPr="0077538D">
        <w:rPr>
          <w:noProof/>
        </w:rPr>
        <w:t>, 359-387 (2008).</w:t>
      </w:r>
    </w:p>
    <w:p w14:paraId="17F25A79" w14:textId="77777777" w:rsidR="0077538D" w:rsidRPr="0077538D" w:rsidRDefault="0077538D" w:rsidP="0077538D">
      <w:pPr>
        <w:pStyle w:val="EndNoteBibliography"/>
        <w:ind w:left="720" w:hanging="720"/>
        <w:rPr>
          <w:noProof/>
        </w:rPr>
      </w:pPr>
      <w:r w:rsidRPr="0077538D">
        <w:rPr>
          <w:noProof/>
        </w:rPr>
        <w:t>19</w:t>
      </w:r>
      <w:r w:rsidRPr="0077538D">
        <w:rPr>
          <w:noProof/>
        </w:rPr>
        <w:tab/>
        <w:t xml:space="preserve">O'Reilly, R. C. &amp; Frank, M. J. Making working memory work: a computational model of learning in the prefrontal cortex and basal ganglia. </w:t>
      </w:r>
      <w:r w:rsidRPr="0077538D">
        <w:rPr>
          <w:i/>
          <w:noProof/>
        </w:rPr>
        <w:t>Neural Computation</w:t>
      </w:r>
      <w:r w:rsidRPr="0077538D">
        <w:rPr>
          <w:noProof/>
        </w:rPr>
        <w:t xml:space="preserve"> </w:t>
      </w:r>
      <w:r w:rsidRPr="0077538D">
        <w:rPr>
          <w:b/>
          <w:noProof/>
        </w:rPr>
        <w:t>18</w:t>
      </w:r>
      <w:r w:rsidRPr="0077538D">
        <w:rPr>
          <w:noProof/>
        </w:rPr>
        <w:t>, 283-328 (2006).</w:t>
      </w:r>
    </w:p>
    <w:p w14:paraId="4F4D9F53" w14:textId="77777777" w:rsidR="0077538D" w:rsidRPr="0077538D" w:rsidRDefault="0077538D" w:rsidP="0077538D">
      <w:pPr>
        <w:pStyle w:val="EndNoteBibliography"/>
        <w:ind w:left="720" w:hanging="720"/>
        <w:rPr>
          <w:noProof/>
        </w:rPr>
      </w:pPr>
      <w:r w:rsidRPr="0077538D">
        <w:rPr>
          <w:noProof/>
        </w:rPr>
        <w:t>20</w:t>
      </w:r>
      <w:r w:rsidRPr="0077538D">
        <w:rPr>
          <w:noProof/>
        </w:rPr>
        <w:tab/>
        <w:t xml:space="preserve">Badre, D. &amp; Frank, M. J. Mechanisms of Hierarchical Reinforcement Learning in Cortico–Striatal Circuits 2: Evidence from fMRI. </w:t>
      </w:r>
      <w:r w:rsidRPr="0077538D">
        <w:rPr>
          <w:i/>
          <w:noProof/>
        </w:rPr>
        <w:t>Cerebral Cortex</w:t>
      </w:r>
      <w:r w:rsidRPr="0077538D">
        <w:rPr>
          <w:noProof/>
        </w:rPr>
        <w:t xml:space="preserve"> </w:t>
      </w:r>
      <w:r w:rsidRPr="0077538D">
        <w:rPr>
          <w:b/>
          <w:noProof/>
        </w:rPr>
        <w:t>22</w:t>
      </w:r>
      <w:r w:rsidRPr="0077538D">
        <w:rPr>
          <w:noProof/>
        </w:rPr>
        <w:t>, 527-536 (2012).</w:t>
      </w:r>
    </w:p>
    <w:p w14:paraId="6839B62F" w14:textId="77777777" w:rsidR="0077538D" w:rsidRPr="0077538D" w:rsidRDefault="0077538D" w:rsidP="0077538D">
      <w:pPr>
        <w:pStyle w:val="EndNoteBibliography"/>
        <w:ind w:left="720" w:hanging="720"/>
        <w:rPr>
          <w:noProof/>
        </w:rPr>
      </w:pPr>
      <w:r w:rsidRPr="0077538D">
        <w:rPr>
          <w:noProof/>
        </w:rPr>
        <w:t>21</w:t>
      </w:r>
      <w:r w:rsidRPr="0077538D">
        <w:rPr>
          <w:noProof/>
        </w:rPr>
        <w:tab/>
        <w:t xml:space="preserve">Miller, E. K. The prefrontal cortex and cognitive control. </w:t>
      </w:r>
      <w:r w:rsidRPr="0077538D">
        <w:rPr>
          <w:i/>
          <w:noProof/>
        </w:rPr>
        <w:t>Nature Reviews</w:t>
      </w:r>
      <w:r w:rsidRPr="0077538D">
        <w:rPr>
          <w:noProof/>
        </w:rPr>
        <w:t xml:space="preserve"> </w:t>
      </w:r>
      <w:r w:rsidRPr="0077538D">
        <w:rPr>
          <w:b/>
          <w:noProof/>
        </w:rPr>
        <w:t>1</w:t>
      </w:r>
      <w:r w:rsidRPr="0077538D">
        <w:rPr>
          <w:noProof/>
        </w:rPr>
        <w:t>, 59-65 (2000).</w:t>
      </w:r>
    </w:p>
    <w:p w14:paraId="635E69FC" w14:textId="77777777" w:rsidR="0077538D" w:rsidRPr="0077538D" w:rsidRDefault="0077538D" w:rsidP="0077538D">
      <w:pPr>
        <w:pStyle w:val="EndNoteBibliography"/>
        <w:ind w:left="720" w:hanging="720"/>
        <w:rPr>
          <w:noProof/>
        </w:rPr>
      </w:pPr>
      <w:r w:rsidRPr="0077538D">
        <w:rPr>
          <w:noProof/>
        </w:rPr>
        <w:t>22</w:t>
      </w:r>
      <w:r w:rsidRPr="0077538D">
        <w:rPr>
          <w:noProof/>
        </w:rPr>
        <w:tab/>
        <w:t xml:space="preserve">Botvinick, M. M., Niv, Y. &amp; Barto, A. C. Hierarchically organized behavior and its neural foundations: A reinforcement learning perspective. </w:t>
      </w:r>
      <w:r w:rsidRPr="0077538D">
        <w:rPr>
          <w:i/>
          <w:noProof/>
        </w:rPr>
        <w:t>Cognition</w:t>
      </w:r>
      <w:r w:rsidRPr="0077538D">
        <w:rPr>
          <w:noProof/>
        </w:rPr>
        <w:t xml:space="preserve"> </w:t>
      </w:r>
      <w:r w:rsidRPr="0077538D">
        <w:rPr>
          <w:b/>
          <w:noProof/>
        </w:rPr>
        <w:t>113</w:t>
      </w:r>
      <w:r w:rsidRPr="0077538D">
        <w:rPr>
          <w:noProof/>
        </w:rPr>
        <w:t>, 262-280 (2009).</w:t>
      </w:r>
    </w:p>
    <w:p w14:paraId="5B4AAD71" w14:textId="77777777" w:rsidR="0077538D" w:rsidRPr="0077538D" w:rsidRDefault="0077538D" w:rsidP="0077538D">
      <w:pPr>
        <w:pStyle w:val="EndNoteBibliography"/>
        <w:ind w:left="720" w:hanging="720"/>
        <w:rPr>
          <w:noProof/>
        </w:rPr>
      </w:pPr>
      <w:r w:rsidRPr="0077538D">
        <w:rPr>
          <w:noProof/>
        </w:rPr>
        <w:t>23</w:t>
      </w:r>
      <w:r w:rsidRPr="0077538D">
        <w:rPr>
          <w:noProof/>
        </w:rPr>
        <w:tab/>
        <w:t xml:space="preserve">Cooper, R. &amp; Shallice, T. Contention scheduling and the control of routine activities. </w:t>
      </w:r>
      <w:r w:rsidRPr="0077538D">
        <w:rPr>
          <w:i/>
          <w:noProof/>
        </w:rPr>
        <w:t>Cognitive Neuropsychology</w:t>
      </w:r>
      <w:r w:rsidRPr="0077538D">
        <w:rPr>
          <w:noProof/>
        </w:rPr>
        <w:t xml:space="preserve"> </w:t>
      </w:r>
      <w:r w:rsidRPr="0077538D">
        <w:rPr>
          <w:b/>
          <w:noProof/>
        </w:rPr>
        <w:t>17</w:t>
      </w:r>
      <w:r w:rsidRPr="0077538D">
        <w:rPr>
          <w:noProof/>
        </w:rPr>
        <w:t>, 297-338 (2000).</w:t>
      </w:r>
    </w:p>
    <w:p w14:paraId="4236C312" w14:textId="77777777" w:rsidR="0077538D" w:rsidRPr="0077538D" w:rsidRDefault="0077538D" w:rsidP="0077538D">
      <w:pPr>
        <w:pStyle w:val="EndNoteBibliography"/>
        <w:ind w:left="720" w:hanging="720"/>
        <w:rPr>
          <w:noProof/>
        </w:rPr>
      </w:pPr>
      <w:r w:rsidRPr="0077538D">
        <w:rPr>
          <w:noProof/>
        </w:rPr>
        <w:t>24</w:t>
      </w:r>
      <w:r w:rsidRPr="0077538D">
        <w:rPr>
          <w:noProof/>
        </w:rPr>
        <w:tab/>
        <w:t>Otto, A. R., Skatova, A., Madlon-Kay, S. &amp; Daw, N. D. Cognitive Control Predicts Use of Model-based Reinforcement Learning.  (2014).</w:t>
      </w:r>
    </w:p>
    <w:p w14:paraId="34A8F489" w14:textId="77777777" w:rsidR="0077538D" w:rsidRPr="0077538D" w:rsidRDefault="0077538D" w:rsidP="0077538D">
      <w:pPr>
        <w:pStyle w:val="EndNoteBibliography"/>
        <w:ind w:left="720" w:hanging="720"/>
        <w:rPr>
          <w:noProof/>
        </w:rPr>
      </w:pPr>
      <w:r w:rsidRPr="0077538D">
        <w:rPr>
          <w:noProof/>
        </w:rPr>
        <w:t>25</w:t>
      </w:r>
      <w:r w:rsidRPr="0077538D">
        <w:rPr>
          <w:noProof/>
        </w:rPr>
        <w:tab/>
        <w:t xml:space="preserve">Otto, A. R., Raio, C. M., Chiang, A., Phelps, E. A. &amp; Daw, N. D. Working-memory capacity protects model-based learning from stress. </w:t>
      </w:r>
      <w:r w:rsidRPr="0077538D">
        <w:rPr>
          <w:i/>
          <w:noProof/>
        </w:rPr>
        <w:t>Proceedings of the National Academy of Sciences</w:t>
      </w:r>
      <w:r w:rsidRPr="0077538D">
        <w:rPr>
          <w:noProof/>
        </w:rPr>
        <w:t xml:space="preserve"> </w:t>
      </w:r>
      <w:r w:rsidRPr="0077538D">
        <w:rPr>
          <w:b/>
          <w:noProof/>
        </w:rPr>
        <w:t>110</w:t>
      </w:r>
      <w:r w:rsidRPr="0077538D">
        <w:rPr>
          <w:noProof/>
        </w:rPr>
        <w:t>, 20941-20946 (2013).</w:t>
      </w:r>
    </w:p>
    <w:p w14:paraId="18C6D4CD" w14:textId="77777777" w:rsidR="0077538D" w:rsidRPr="0077538D" w:rsidRDefault="0077538D" w:rsidP="0077538D">
      <w:pPr>
        <w:pStyle w:val="EndNoteBibliography"/>
        <w:ind w:left="720" w:hanging="720"/>
        <w:rPr>
          <w:noProof/>
        </w:rPr>
      </w:pPr>
      <w:r w:rsidRPr="0077538D">
        <w:rPr>
          <w:noProof/>
        </w:rPr>
        <w:t>26</w:t>
      </w:r>
      <w:r w:rsidRPr="0077538D">
        <w:rPr>
          <w:noProof/>
        </w:rPr>
        <w:tab/>
        <w:t xml:space="preserve">Smittenaar, P., FitzGerald, T. H., Romei, V., Wright, N. D. &amp; Dolan, R. J. Disruption of dorsolateral prefrontal cortex decreases model-based in favor of model-free control in humans. </w:t>
      </w:r>
      <w:r w:rsidRPr="0077538D">
        <w:rPr>
          <w:i/>
          <w:noProof/>
        </w:rPr>
        <w:t>Neuron</w:t>
      </w:r>
      <w:r w:rsidRPr="0077538D">
        <w:rPr>
          <w:noProof/>
        </w:rPr>
        <w:t xml:space="preserve"> </w:t>
      </w:r>
      <w:r w:rsidRPr="0077538D">
        <w:rPr>
          <w:b/>
          <w:noProof/>
        </w:rPr>
        <w:t>80</w:t>
      </w:r>
      <w:r w:rsidRPr="0077538D">
        <w:rPr>
          <w:noProof/>
        </w:rPr>
        <w:t>, 914-919 (2013).</w:t>
      </w:r>
    </w:p>
    <w:p w14:paraId="5A0BA5D3" w14:textId="77777777" w:rsidR="0077538D" w:rsidRPr="0077538D" w:rsidRDefault="0077538D" w:rsidP="0077538D">
      <w:pPr>
        <w:pStyle w:val="EndNoteBibliography"/>
        <w:ind w:left="720" w:hanging="720"/>
        <w:rPr>
          <w:noProof/>
        </w:rPr>
      </w:pPr>
      <w:r w:rsidRPr="0077538D">
        <w:rPr>
          <w:noProof/>
        </w:rPr>
        <w:t>27</w:t>
      </w:r>
      <w:r w:rsidRPr="0077538D">
        <w:rPr>
          <w:noProof/>
        </w:rPr>
        <w:tab/>
        <w:t>Ribas-Fernandes, J. Ú. J. F.</w:t>
      </w:r>
      <w:r w:rsidRPr="0077538D">
        <w:rPr>
          <w:i/>
          <w:noProof/>
        </w:rPr>
        <w:t xml:space="preserve"> et al.</w:t>
      </w:r>
      <w:r w:rsidRPr="0077538D">
        <w:rPr>
          <w:noProof/>
        </w:rPr>
        <w:t xml:space="preserve"> A neural signature of hierarchical reinforcement learning. </w:t>
      </w:r>
      <w:r w:rsidRPr="0077538D">
        <w:rPr>
          <w:i/>
          <w:noProof/>
        </w:rPr>
        <w:t>Neuron</w:t>
      </w:r>
      <w:r w:rsidRPr="0077538D">
        <w:rPr>
          <w:noProof/>
        </w:rPr>
        <w:t xml:space="preserve"> </w:t>
      </w:r>
      <w:r w:rsidRPr="0077538D">
        <w:rPr>
          <w:b/>
          <w:noProof/>
        </w:rPr>
        <w:t>71</w:t>
      </w:r>
      <w:r w:rsidRPr="0077538D">
        <w:rPr>
          <w:noProof/>
        </w:rPr>
        <w:t>, 370-379 (2011).</w:t>
      </w:r>
    </w:p>
    <w:p w14:paraId="4EA4006D" w14:textId="77777777" w:rsidR="0077538D" w:rsidRPr="0077538D" w:rsidRDefault="0077538D" w:rsidP="0077538D">
      <w:pPr>
        <w:pStyle w:val="EndNoteBibliography"/>
        <w:ind w:left="720" w:hanging="720"/>
        <w:rPr>
          <w:noProof/>
        </w:rPr>
      </w:pPr>
      <w:r w:rsidRPr="0077538D">
        <w:rPr>
          <w:noProof/>
        </w:rPr>
        <w:t>28</w:t>
      </w:r>
      <w:r w:rsidRPr="0077538D">
        <w:rPr>
          <w:noProof/>
        </w:rPr>
        <w:tab/>
        <w:t xml:space="preserve">Daw, N. D. &amp; Shohamy, D. The cognitive neuroscience of motivation and learning. </w:t>
      </w:r>
      <w:r w:rsidRPr="0077538D">
        <w:rPr>
          <w:i/>
          <w:noProof/>
        </w:rPr>
        <w:t>Social Cognition</w:t>
      </w:r>
      <w:r w:rsidRPr="0077538D">
        <w:rPr>
          <w:noProof/>
        </w:rPr>
        <w:t xml:space="preserve"> </w:t>
      </w:r>
      <w:r w:rsidRPr="0077538D">
        <w:rPr>
          <w:b/>
          <w:noProof/>
        </w:rPr>
        <w:t>26</w:t>
      </w:r>
      <w:r w:rsidRPr="0077538D">
        <w:rPr>
          <w:noProof/>
        </w:rPr>
        <w:t>, 593-620 (2008).</w:t>
      </w:r>
    </w:p>
    <w:p w14:paraId="1B89F7F7" w14:textId="77777777" w:rsidR="0077538D" w:rsidRPr="0077538D" w:rsidRDefault="0077538D" w:rsidP="0077538D">
      <w:pPr>
        <w:pStyle w:val="EndNoteBibliography"/>
        <w:ind w:left="720" w:hanging="720"/>
        <w:rPr>
          <w:noProof/>
        </w:rPr>
      </w:pPr>
      <w:r w:rsidRPr="0077538D">
        <w:rPr>
          <w:noProof/>
        </w:rPr>
        <w:t>29</w:t>
      </w:r>
      <w:r w:rsidRPr="0077538D">
        <w:rPr>
          <w:noProof/>
        </w:rPr>
        <w:tab/>
        <w:t xml:space="preserve">Lashley, K. S. </w:t>
      </w:r>
      <w:r w:rsidRPr="0077538D">
        <w:rPr>
          <w:i/>
          <w:noProof/>
        </w:rPr>
        <w:t>The problem of serial order in behavior</w:t>
      </w:r>
      <w:r w:rsidRPr="0077538D">
        <w:rPr>
          <w:noProof/>
        </w:rPr>
        <w:t>.  112-131 (Wiley, 1951).</w:t>
      </w:r>
    </w:p>
    <w:p w14:paraId="2FC490FD" w14:textId="04B1294C" w:rsidR="00754D85" w:rsidRPr="006943C2" w:rsidRDefault="005D15E1" w:rsidP="005D15E1">
      <w:pPr>
        <w:rPr>
          <w:sz w:val="22"/>
          <w:szCs w:val="22"/>
        </w:rPr>
      </w:pPr>
      <w:r w:rsidRPr="006943C2">
        <w:rPr>
          <w:rFonts w:ascii="Helvetica" w:hAnsi="Helvetica"/>
          <w:sz w:val="22"/>
          <w:szCs w:val="22"/>
        </w:rPr>
        <w:fldChar w:fldCharType="end"/>
      </w:r>
    </w:p>
    <w:sectPr w:rsidR="00754D85" w:rsidRPr="006943C2" w:rsidSect="00883A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2&lt;/item&gt;&lt;item&gt;1333&lt;/item&gt;&lt;item&gt;1546&lt;/item&gt;&lt;item&gt;1602&lt;/item&gt;&lt;item&gt;1605&lt;/item&gt;&lt;item&gt;1606&lt;/item&gt;&lt;item&gt;1607&lt;/item&gt;&lt;item&gt;1613&lt;/item&gt;&lt;item&gt;1624&lt;/item&gt;&lt;item&gt;1628&lt;/item&gt;&lt;item&gt;1633&lt;/item&gt;&lt;item&gt;1677&lt;/item&gt;&lt;item&gt;1678&lt;/item&gt;&lt;item&gt;1745&lt;/item&gt;&lt;item&gt;1752&lt;/item&gt;&lt;item&gt;1774&lt;/item&gt;&lt;item&gt;2642&lt;/item&gt;&lt;item&gt;3355&lt;/item&gt;&lt;item&gt;3379&lt;/item&gt;&lt;item&gt;3384&lt;/item&gt;&lt;item&gt;3612&lt;/item&gt;&lt;item&gt;3613&lt;/item&gt;&lt;item&gt;3614&lt;/item&gt;&lt;item&gt;3615&lt;/item&gt;&lt;item&gt;3616&lt;/item&gt;&lt;item&gt;3617&lt;/item&gt;&lt;item&gt;3618&lt;/item&gt;&lt;item&gt;3619&lt;/item&gt;&lt;/record-ids&gt;&lt;/item&gt;&lt;/Libraries&gt;"/>
  </w:docVars>
  <w:rsids>
    <w:rsidRoot w:val="005D15E1"/>
    <w:rsid w:val="00015D13"/>
    <w:rsid w:val="000405A4"/>
    <w:rsid w:val="00062D99"/>
    <w:rsid w:val="000861BE"/>
    <w:rsid w:val="00091367"/>
    <w:rsid w:val="00096C3C"/>
    <w:rsid w:val="000B4611"/>
    <w:rsid w:val="000E3863"/>
    <w:rsid w:val="00131B41"/>
    <w:rsid w:val="00150CBB"/>
    <w:rsid w:val="001667DB"/>
    <w:rsid w:val="00187440"/>
    <w:rsid w:val="001D1433"/>
    <w:rsid w:val="001E4D3F"/>
    <w:rsid w:val="0021586B"/>
    <w:rsid w:val="002567B6"/>
    <w:rsid w:val="00266408"/>
    <w:rsid w:val="00273556"/>
    <w:rsid w:val="00314F35"/>
    <w:rsid w:val="00321582"/>
    <w:rsid w:val="00347545"/>
    <w:rsid w:val="003508A9"/>
    <w:rsid w:val="0047733C"/>
    <w:rsid w:val="004A5C25"/>
    <w:rsid w:val="004A5FA0"/>
    <w:rsid w:val="0052375D"/>
    <w:rsid w:val="00553CC3"/>
    <w:rsid w:val="005B5C79"/>
    <w:rsid w:val="005C5DEB"/>
    <w:rsid w:val="005D13E0"/>
    <w:rsid w:val="005D15E1"/>
    <w:rsid w:val="00612CF7"/>
    <w:rsid w:val="0062378B"/>
    <w:rsid w:val="00641D8C"/>
    <w:rsid w:val="00643735"/>
    <w:rsid w:val="006577E0"/>
    <w:rsid w:val="00683C5E"/>
    <w:rsid w:val="006943C2"/>
    <w:rsid w:val="006A71D7"/>
    <w:rsid w:val="006C4BE8"/>
    <w:rsid w:val="006D00ED"/>
    <w:rsid w:val="006E30CC"/>
    <w:rsid w:val="006E7221"/>
    <w:rsid w:val="006F5D72"/>
    <w:rsid w:val="00701FE4"/>
    <w:rsid w:val="00702FBD"/>
    <w:rsid w:val="00734A54"/>
    <w:rsid w:val="00754D85"/>
    <w:rsid w:val="0077538D"/>
    <w:rsid w:val="007A7484"/>
    <w:rsid w:val="007F0923"/>
    <w:rsid w:val="00803C85"/>
    <w:rsid w:val="00824C24"/>
    <w:rsid w:val="00845A41"/>
    <w:rsid w:val="0085093D"/>
    <w:rsid w:val="008714CC"/>
    <w:rsid w:val="00883A4F"/>
    <w:rsid w:val="008F2CBA"/>
    <w:rsid w:val="008F679D"/>
    <w:rsid w:val="009106A5"/>
    <w:rsid w:val="00A76D56"/>
    <w:rsid w:val="00AC0B86"/>
    <w:rsid w:val="00AD6D76"/>
    <w:rsid w:val="00AE3E35"/>
    <w:rsid w:val="00AE5FA1"/>
    <w:rsid w:val="00B67F12"/>
    <w:rsid w:val="00B829FB"/>
    <w:rsid w:val="00C45B1F"/>
    <w:rsid w:val="00C659FA"/>
    <w:rsid w:val="00CA3529"/>
    <w:rsid w:val="00CC71EB"/>
    <w:rsid w:val="00D23004"/>
    <w:rsid w:val="00D30940"/>
    <w:rsid w:val="00D34653"/>
    <w:rsid w:val="00D806AA"/>
    <w:rsid w:val="00DA2C1A"/>
    <w:rsid w:val="00DD20FE"/>
    <w:rsid w:val="00DD38F9"/>
    <w:rsid w:val="00E17727"/>
    <w:rsid w:val="00E20AA5"/>
    <w:rsid w:val="00EA3A3F"/>
    <w:rsid w:val="00EA7EEB"/>
    <w:rsid w:val="00EC66E3"/>
    <w:rsid w:val="00EE445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EC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3529"/>
    <w:rPr>
      <w:sz w:val="18"/>
      <w:szCs w:val="18"/>
    </w:rPr>
  </w:style>
  <w:style w:type="paragraph" w:styleId="CommentText">
    <w:name w:val="annotation text"/>
    <w:basedOn w:val="Normal"/>
    <w:link w:val="CommentTextChar"/>
    <w:uiPriority w:val="99"/>
    <w:semiHidden/>
    <w:unhideWhenUsed/>
    <w:rsid w:val="00CA3529"/>
    <w:rPr>
      <w:szCs w:val="24"/>
    </w:rPr>
  </w:style>
  <w:style w:type="character" w:customStyle="1" w:styleId="CommentTextChar">
    <w:name w:val="Comment Text Char"/>
    <w:basedOn w:val="DefaultParagraphFont"/>
    <w:link w:val="CommentText"/>
    <w:uiPriority w:val="99"/>
    <w:semiHidden/>
    <w:rsid w:val="00CA3529"/>
    <w:rPr>
      <w:sz w:val="24"/>
      <w:szCs w:val="24"/>
    </w:rPr>
  </w:style>
  <w:style w:type="paragraph" w:styleId="CommentSubject">
    <w:name w:val="annotation subject"/>
    <w:basedOn w:val="CommentText"/>
    <w:next w:val="CommentText"/>
    <w:link w:val="CommentSubjectChar"/>
    <w:uiPriority w:val="99"/>
    <w:semiHidden/>
    <w:unhideWhenUsed/>
    <w:rsid w:val="00CA3529"/>
    <w:rPr>
      <w:b/>
      <w:bCs/>
      <w:sz w:val="20"/>
      <w:szCs w:val="20"/>
    </w:rPr>
  </w:style>
  <w:style w:type="character" w:customStyle="1" w:styleId="CommentSubjectChar">
    <w:name w:val="Comment Subject Char"/>
    <w:basedOn w:val="CommentTextChar"/>
    <w:link w:val="CommentSubject"/>
    <w:uiPriority w:val="99"/>
    <w:semiHidden/>
    <w:rsid w:val="00CA3529"/>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3529"/>
    <w:rPr>
      <w:sz w:val="18"/>
      <w:szCs w:val="18"/>
    </w:rPr>
  </w:style>
  <w:style w:type="paragraph" w:styleId="CommentText">
    <w:name w:val="annotation text"/>
    <w:basedOn w:val="Normal"/>
    <w:link w:val="CommentTextChar"/>
    <w:uiPriority w:val="99"/>
    <w:semiHidden/>
    <w:unhideWhenUsed/>
    <w:rsid w:val="00CA3529"/>
    <w:rPr>
      <w:szCs w:val="24"/>
    </w:rPr>
  </w:style>
  <w:style w:type="character" w:customStyle="1" w:styleId="CommentTextChar">
    <w:name w:val="Comment Text Char"/>
    <w:basedOn w:val="DefaultParagraphFont"/>
    <w:link w:val="CommentText"/>
    <w:uiPriority w:val="99"/>
    <w:semiHidden/>
    <w:rsid w:val="00CA3529"/>
    <w:rPr>
      <w:sz w:val="24"/>
      <w:szCs w:val="24"/>
    </w:rPr>
  </w:style>
  <w:style w:type="paragraph" w:styleId="CommentSubject">
    <w:name w:val="annotation subject"/>
    <w:basedOn w:val="CommentText"/>
    <w:next w:val="CommentText"/>
    <w:link w:val="CommentSubjectChar"/>
    <w:uiPriority w:val="99"/>
    <w:semiHidden/>
    <w:unhideWhenUsed/>
    <w:rsid w:val="00CA3529"/>
    <w:rPr>
      <w:b/>
      <w:bCs/>
      <w:sz w:val="20"/>
      <w:szCs w:val="20"/>
    </w:rPr>
  </w:style>
  <w:style w:type="character" w:customStyle="1" w:styleId="CommentSubjectChar">
    <w:name w:val="Comment Subject Char"/>
    <w:basedOn w:val="CommentTextChar"/>
    <w:link w:val="CommentSubject"/>
    <w:uiPriority w:val="99"/>
    <w:semiHidden/>
    <w:rsid w:val="00CA352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BF639-53CF-47D5-A531-0F467DEB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6</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Adam Morris</cp:lastModifiedBy>
  <cp:revision>26</cp:revision>
  <dcterms:created xsi:type="dcterms:W3CDTF">2014-11-12T13:38:00Z</dcterms:created>
  <dcterms:modified xsi:type="dcterms:W3CDTF">2014-12-14T22:28:00Z</dcterms:modified>
</cp:coreProperties>
</file>