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0A36F"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Cs w:val="24"/>
        </w:rPr>
      </w:pPr>
      <w:r>
        <w:rPr>
          <w:rFonts w:ascii="Helvetica" w:hAnsi="Helvetica" w:cs="Helvetica"/>
          <w:b/>
          <w:bCs/>
          <w:szCs w:val="24"/>
        </w:rPr>
        <w:t>Habitual control of goal selection</w:t>
      </w:r>
    </w:p>
    <w:p w14:paraId="4D2A9471"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58D98F3"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rPr>
      </w:pPr>
      <w:r>
        <w:rPr>
          <w:rFonts w:ascii="Helvetica" w:hAnsi="Helvetica" w:cs="Helvetica"/>
          <w:sz w:val="20"/>
        </w:rPr>
        <w:t>Fiery Cushman</w:t>
      </w:r>
      <w:r>
        <w:rPr>
          <w:rFonts w:ascii="Helvetica" w:hAnsi="Helvetica" w:cs="Helvetica"/>
          <w:sz w:val="13"/>
          <w:szCs w:val="13"/>
          <w:vertAlign w:val="superscript"/>
        </w:rPr>
        <w:t>1</w:t>
      </w:r>
      <w:r>
        <w:rPr>
          <w:rFonts w:ascii="Helvetica" w:hAnsi="Helvetica" w:cs="Helvetica"/>
          <w:sz w:val="20"/>
        </w:rPr>
        <w:t xml:space="preserve"> and Adam Morris</w:t>
      </w:r>
      <w:r>
        <w:rPr>
          <w:rFonts w:ascii="Helvetica" w:hAnsi="Helvetica" w:cs="Helvetica"/>
          <w:sz w:val="13"/>
          <w:szCs w:val="13"/>
          <w:vertAlign w:val="superscript"/>
        </w:rPr>
        <w:t>2</w:t>
      </w:r>
    </w:p>
    <w:p w14:paraId="5431A3AD"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0"/>
        </w:rPr>
      </w:pPr>
    </w:p>
    <w:p w14:paraId="0F61185D"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20"/>
        </w:rPr>
      </w:pPr>
      <w:r>
        <w:rPr>
          <w:rFonts w:ascii="Helvetica" w:hAnsi="Helvetica" w:cs="Helvetica"/>
          <w:sz w:val="13"/>
          <w:szCs w:val="13"/>
          <w:vertAlign w:val="superscript"/>
        </w:rPr>
        <w:t>1</w:t>
      </w:r>
      <w:r>
        <w:rPr>
          <w:rFonts w:ascii="Helvetica" w:hAnsi="Helvetica" w:cs="Helvetica"/>
          <w:i/>
          <w:iCs/>
          <w:sz w:val="20"/>
        </w:rPr>
        <w:t>Department of Psychology, Harvard University</w:t>
      </w:r>
    </w:p>
    <w:p w14:paraId="1AF06C92"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iCs/>
          <w:sz w:val="20"/>
        </w:rPr>
      </w:pPr>
      <w:r>
        <w:rPr>
          <w:rFonts w:ascii="Helvetica" w:hAnsi="Helvetica" w:cs="Helvetica"/>
          <w:sz w:val="13"/>
          <w:szCs w:val="13"/>
          <w:vertAlign w:val="superscript"/>
        </w:rPr>
        <w:t>2</w:t>
      </w:r>
      <w:r>
        <w:rPr>
          <w:rFonts w:ascii="Helvetica" w:hAnsi="Helvetica" w:cs="Helvetica"/>
          <w:i/>
          <w:iCs/>
          <w:sz w:val="20"/>
        </w:rPr>
        <w:t>Department of Cognitive, Linguistic and Psychological Science, Brown University</w:t>
      </w:r>
    </w:p>
    <w:p w14:paraId="1481ED24"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7733839" w14:textId="09BC0F1D"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bCs/>
          <w:sz w:val="22"/>
          <w:szCs w:val="22"/>
        </w:rPr>
        <w:t>The distinction between habitual and goal-directed action is fundamental to behavioral research</w:t>
      </w:r>
      <w:r>
        <w:rPr>
          <w:rFonts w:ascii="Helvetica" w:hAnsi="Helvetica" w:cs="Helvetica"/>
          <w:b/>
          <w:bCs/>
          <w:sz w:val="22"/>
          <w:szCs w:val="22"/>
        </w:rPr>
        <w:fldChar w:fldCharType="begin"/>
      </w:r>
      <w:r>
        <w:rPr>
          <w:rFonts w:ascii="Helvetica" w:hAnsi="Helvetica" w:cs="Helvetica"/>
          <w:b/>
          <w:bCs/>
          <w:sz w:val="22"/>
          <w:szCs w:val="22"/>
        </w:rPr>
        <w:instrText xml:space="preserve"> ADDIN EN.CITE &lt;EndNote&gt;&lt;Cite&gt;&lt;Author&gt;Dolan&lt;/Author&gt;&lt;Year&gt;2013&lt;/Year&gt;&lt;RecNum&gt;3379&lt;/RecNum&gt;&lt;IDText&gt;r19956&lt;/IDText&gt;&lt;DisplayText&gt;&lt;style face="superscript"&gt;1&lt;/style&gt;&lt;/DisplayText&gt;&lt;record&gt;&lt;rec-number&gt;3379&lt;/rec-number&gt;&lt;foreign-keys&gt;&lt;key app="EN" db-id="fazxzxwv05p02ye5fdt5f5rxzavxzee0eftd" timestamp="1408368263"&gt;3379&lt;/key&gt;&lt;/foreign-keys&gt;&lt;ref-type name="Journal Article"&gt;17&lt;/ref-type&gt;&lt;contributors&gt;&lt;authors&gt;&lt;author&gt;Dolan, Ray J&lt;/author&gt;&lt;author&gt;Dayan, Peter&lt;/author&gt;&lt;/authors&gt;&lt;/contributors&gt;&lt;titles&gt;&lt;title&gt;Goals and habits in the brain&lt;/title&gt;&lt;secondary-title&gt;Neuron&lt;/secondary-title&gt;&lt;/titles&gt;&lt;periodical&gt;&lt;full-title&gt;Neuron&lt;/full-title&gt;&lt;/periodical&gt;&lt;pages&gt;312-325&lt;/pages&gt;&lt;volume&gt;80&lt;/volume&gt;&lt;number&gt;2&lt;/number&gt;&lt;dates&gt;&lt;year&gt;2013&lt;/year&gt;&lt;/dates&gt;&lt;publisher&gt;Elsevier&lt;/publisher&gt;&lt;accession-num&gt;11784270330063927159related:d7ei8G0jiqMJ&lt;/accession-num&gt;&lt;label&gt;r19956&lt;/label&gt;&lt;urls&gt;&lt;related-urls&gt;&lt;url&gt;http://www.sciencedirect.com/science/article/pii/S0896627313008052&lt;/url&gt;&lt;/related-urls&gt;&lt;pdf-urls&gt;&lt;url&gt;file://localhost/Users/fiery/Documents/Papers2/Articles/2013/Dolan/Dolan%202013%20Neuron.pdf&lt;/url&gt;&lt;/pdf-urls&gt;&lt;/urls&gt;&lt;custom3&gt;papers2://publication/uuid/ECC0786D-F154-44FD-971C-9985A61283DB&lt;/custom3&gt;&lt;/record&gt;&lt;/Cite&gt;&lt;/EndNote&gt;</w:instrText>
      </w:r>
      <w:r>
        <w:rPr>
          <w:rFonts w:ascii="Helvetica" w:hAnsi="Helvetica" w:cs="Helvetica"/>
          <w:b/>
          <w:bCs/>
          <w:sz w:val="22"/>
          <w:szCs w:val="22"/>
        </w:rPr>
        <w:fldChar w:fldCharType="separate"/>
      </w:r>
      <w:r w:rsidRPr="005D15E1">
        <w:rPr>
          <w:rFonts w:ascii="Helvetica" w:hAnsi="Helvetica" w:cs="Helvetica"/>
          <w:b/>
          <w:bCs/>
          <w:noProof/>
          <w:sz w:val="22"/>
          <w:szCs w:val="22"/>
          <w:vertAlign w:val="superscript"/>
        </w:rPr>
        <w:t>1</w:t>
      </w:r>
      <w:r>
        <w:rPr>
          <w:rFonts w:ascii="Helvetica" w:hAnsi="Helvetica" w:cs="Helvetica"/>
          <w:b/>
          <w:bCs/>
          <w:sz w:val="22"/>
          <w:szCs w:val="22"/>
        </w:rPr>
        <w:fldChar w:fldCharType="end"/>
      </w:r>
      <w:r>
        <w:rPr>
          <w:rFonts w:ascii="Helvetica" w:hAnsi="Helvetica" w:cs="Helvetica"/>
          <w:b/>
          <w:bCs/>
          <w:sz w:val="22"/>
          <w:szCs w:val="22"/>
        </w:rPr>
        <w:t xml:space="preserve">.  Habits form as behaviors are “stamped in” following reward.  The resulting stimulus-response pairings </w:t>
      </w:r>
      <w:r w:rsidR="0085093D">
        <w:rPr>
          <w:rFonts w:ascii="Helvetica" w:hAnsi="Helvetica" w:cs="Helvetica"/>
          <w:b/>
          <w:bCs/>
          <w:sz w:val="22"/>
          <w:szCs w:val="22"/>
        </w:rPr>
        <w:t>enable computationally efficient</w:t>
      </w:r>
      <w:r>
        <w:rPr>
          <w:rFonts w:ascii="Helvetica" w:hAnsi="Helvetica" w:cs="Helvetica"/>
          <w:b/>
          <w:bCs/>
          <w:sz w:val="22"/>
          <w:szCs w:val="22"/>
        </w:rPr>
        <w:t xml:space="preserve"> decision making, but at the cost of behavioral f</w:t>
      </w:r>
      <w:r w:rsidR="0085093D">
        <w:rPr>
          <w:rFonts w:ascii="Helvetica" w:hAnsi="Helvetica" w:cs="Helvetica"/>
          <w:b/>
          <w:bCs/>
          <w:sz w:val="22"/>
          <w:szCs w:val="22"/>
        </w:rPr>
        <w:t>lexibility.  In contrast, goal</w:t>
      </w:r>
      <w:del w:id="0" w:author="Adam Morris" w:date="2014-11-10T22:52:00Z">
        <w:r w:rsidR="0085093D" w:rsidDel="00F7044D">
          <w:rPr>
            <w:rFonts w:ascii="Helvetica" w:hAnsi="Helvetica" w:cs="Helvetica"/>
            <w:b/>
            <w:bCs/>
            <w:sz w:val="22"/>
            <w:szCs w:val="22"/>
          </w:rPr>
          <w:delText>s</w:delText>
        </w:r>
      </w:del>
      <w:r w:rsidR="0085093D">
        <w:rPr>
          <w:rFonts w:ascii="Helvetica" w:hAnsi="Helvetica" w:cs="Helvetica"/>
          <w:b/>
          <w:bCs/>
          <w:sz w:val="22"/>
          <w:szCs w:val="22"/>
        </w:rPr>
        <w:t xml:space="preserve">-directed behavior requires </w:t>
      </w:r>
      <w:r>
        <w:rPr>
          <w:rFonts w:ascii="Helvetica" w:hAnsi="Helvetica" w:cs="Helvetica"/>
          <w:b/>
          <w:bCs/>
          <w:sz w:val="22"/>
          <w:szCs w:val="22"/>
        </w:rPr>
        <w:t xml:space="preserve">planning over a causal model. This </w:t>
      </w:r>
      <w:r w:rsidR="0085093D">
        <w:rPr>
          <w:rFonts w:ascii="Helvetica" w:hAnsi="Helvetica" w:cs="Helvetica"/>
          <w:b/>
          <w:bCs/>
          <w:sz w:val="22"/>
          <w:szCs w:val="22"/>
        </w:rPr>
        <w:t>enables more flexible decision-making</w:t>
      </w:r>
      <w:r>
        <w:rPr>
          <w:rFonts w:ascii="Helvetica" w:hAnsi="Helvetica" w:cs="Helvetica"/>
          <w:b/>
          <w:bCs/>
          <w:sz w:val="22"/>
          <w:szCs w:val="22"/>
        </w:rPr>
        <w:t xml:space="preserve">, but at a potentially severe computational cost.  Exhaustive search over candidate plans becomes prohibitive as the space of possible goals grows.  Thus, </w:t>
      </w:r>
      <w:ins w:id="1" w:author="Adam Morris" w:date="2014-11-10T22:53:00Z">
        <w:r w:rsidR="00F7044D">
          <w:rPr>
            <w:rFonts w:ascii="Helvetica" w:hAnsi="Helvetica" w:cs="Helvetica"/>
            <w:b/>
            <w:bCs/>
            <w:sz w:val="22"/>
            <w:szCs w:val="22"/>
          </w:rPr>
          <w:t xml:space="preserve">a </w:t>
        </w:r>
      </w:ins>
      <w:r>
        <w:rPr>
          <w:rFonts w:ascii="Helvetica" w:hAnsi="Helvetica" w:cs="Helvetica"/>
          <w:b/>
          <w:bCs/>
          <w:sz w:val="22"/>
          <w:szCs w:val="22"/>
        </w:rPr>
        <w:t>key requirement for goal-directed action is to efficiently select candidate goals w</w:t>
      </w:r>
      <w:r w:rsidR="0085093D">
        <w:rPr>
          <w:rFonts w:ascii="Helvetica" w:hAnsi="Helvetica" w:cs="Helvetica"/>
          <w:b/>
          <w:bCs/>
          <w:sz w:val="22"/>
          <w:szCs w:val="22"/>
        </w:rPr>
        <w:t>ith a high likelihood of reward</w:t>
      </w:r>
      <w:r>
        <w:rPr>
          <w:rFonts w:ascii="Helvetica" w:hAnsi="Helvetica" w:cs="Helvetica"/>
          <w:b/>
          <w:bCs/>
          <w:sz w:val="22"/>
          <w:szCs w:val="22"/>
        </w:rPr>
        <w:t>.  Here, we provide evidence for a potential solution: Habitual control over the process of goal selection.  Although many existing treatments of the distinction between habitual and goal-directed action emphasize their competi</w:t>
      </w:r>
      <w:r w:rsidR="008714CC">
        <w:rPr>
          <w:rFonts w:ascii="Helvetica" w:hAnsi="Helvetica" w:cs="Helvetica"/>
          <w:b/>
          <w:bCs/>
          <w:sz w:val="22"/>
          <w:szCs w:val="22"/>
        </w:rPr>
        <w:t>tion over behavioral control</w:t>
      </w:r>
      <w:r w:rsidR="008714CC">
        <w:rPr>
          <w:rFonts w:ascii="Helvetica" w:hAnsi="Helvetica" w:cs="Helvetica"/>
          <w:b/>
          <w:bCs/>
          <w:sz w:val="22"/>
          <w:szCs w:val="22"/>
        </w:rPr>
        <w:fldChar w:fldCharType="begin"/>
      </w:r>
      <w:r w:rsidR="008714CC">
        <w:rPr>
          <w:rFonts w:ascii="Helvetica" w:hAnsi="Helvetica" w:cs="Helvetica"/>
          <w:b/>
          <w:bCs/>
          <w:sz w:val="22"/>
          <w:szCs w:val="22"/>
        </w:rPr>
        <w:instrText xml:space="preserve"> ADDIN EN.CITE &lt;EndNote&gt;&lt;Cite&gt;&lt;Author&gt;Otto&lt;/Author&gt;&lt;Year&gt;2013&lt;/Year&gt;&lt;RecNum&gt;3355&lt;/RecNum&gt;&lt;IDText&gt;r19867&lt;/IDText&gt;&lt;DisplayText&gt;&lt;style face="superscript"&gt;2&lt;/style&gt;&lt;/DisplayText&gt;&lt;record&gt;&lt;rec-number&gt;3355&lt;/rec-number&gt;&lt;foreign-keys&gt;&lt;key app="EN" db-id="fazxzxwv05p02ye5fdt5f5rxzavxzee0eftd" timestamp="1408368263"&gt;3355&lt;/key&gt;&lt;/foreign-keys&gt;&lt;ref-type name="Journal Article"&gt;17&lt;/ref-type&gt;&lt;contributors&gt;&lt;authors&gt;&lt;author&gt;Otto, A. R.&lt;/author&gt;&lt;author&gt;Gershman, S. J.&lt;/author&gt;&lt;author&gt;Markman, A. B.&lt;/author&gt;&lt;author&gt;Daw, N. D.&lt;/author&gt;&lt;/authors&gt;&lt;/contributors&gt;&lt;auth-address&gt;Department of Psychology, University of Texas at Austin, USA. rotto@nyu.edu&lt;/auth-address&gt;&lt;titles&gt;&lt;title&gt;The curse of planning: dissecting multiple reinforcement-learning systems by taxing the central executive&lt;/title&gt;&lt;secondary-title&gt;Psychol Sci&lt;/secondary-title&gt;&lt;alt-title&gt;Psychological science&lt;/alt-title&gt;&lt;/titles&gt;&lt;alt-periodical&gt;&lt;full-title&gt;Psychological Science&lt;/full-title&gt;&lt;/alt-periodical&gt;&lt;pages&gt;751-61&lt;/pages&gt;&lt;volume&gt;24&lt;/volume&gt;&lt;number&gt;5&lt;/number&gt;&lt;keywords&gt;&lt;keyword&gt;Choice Behavior/*physiology&lt;/keyword&gt;&lt;keyword&gt;Cues&lt;/keyword&gt;&lt;keyword&gt;Decision Making/*physiology&lt;/keyword&gt;&lt;keyword&gt;Humans&lt;/keyword&gt;&lt;keyword&gt;*Reinforcement (Psychology)&lt;/keyword&gt;&lt;keyword&gt;Students/psychology&lt;/keyword&gt;&lt;keyword&gt;Task Performance and Analysis&lt;/keyword&gt;&lt;/keywords&gt;&lt;dates&gt;&lt;year&gt;2013&lt;/year&gt;&lt;pub-dates&gt;&lt;date&gt;May&lt;/date&gt;&lt;/pub-dates&gt;&lt;/dates&gt;&lt;accession-num&gt;23558545&lt;/accession-num&gt;&lt;label&gt;r19867&lt;/label&gt;&lt;urls&gt;&lt;related-urls&gt;&lt;url&gt;http://www.ncbi.nlm.nih.gov/pubmed/23558545&lt;/url&gt;&lt;/related-urls&gt;&lt;pdf-urls&gt;&lt;url&gt;file://localhost/Users/fiery/Documents/Papers2/Articles/Unknown/Otto/Otto.pdf&lt;/url&gt;&lt;/pdf-urls&gt;&lt;/urls&gt;&lt;custom2&gt;3843765&lt;/custom2&gt;&lt;custom3&gt;papers2://publication/uuid/3505F472-DFE5-416A-8915-2098B6BACDDD&lt;/custom3&gt;&lt;electronic-resource-num&gt;10.1177/0956797612463080&lt;/electronic-resource-num&gt;&lt;language&gt;English&lt;/language&gt;&lt;/record&gt;&lt;/Cite&gt;&lt;/EndNote&gt;</w:instrText>
      </w:r>
      <w:r w:rsidR="008714CC">
        <w:rPr>
          <w:rFonts w:ascii="Helvetica" w:hAnsi="Helvetica" w:cs="Helvetica"/>
          <w:b/>
          <w:bCs/>
          <w:sz w:val="22"/>
          <w:szCs w:val="22"/>
        </w:rPr>
        <w:fldChar w:fldCharType="separate"/>
      </w:r>
      <w:r w:rsidR="008714CC" w:rsidRPr="008714CC">
        <w:rPr>
          <w:rFonts w:ascii="Helvetica" w:hAnsi="Helvetica" w:cs="Helvetica"/>
          <w:b/>
          <w:bCs/>
          <w:noProof/>
          <w:sz w:val="22"/>
          <w:szCs w:val="22"/>
          <w:vertAlign w:val="superscript"/>
        </w:rPr>
        <w:t>2</w:t>
      </w:r>
      <w:r w:rsidR="008714CC">
        <w:rPr>
          <w:rFonts w:ascii="Helvetica" w:hAnsi="Helvetica" w:cs="Helvetica"/>
          <w:b/>
          <w:bCs/>
          <w:sz w:val="22"/>
          <w:szCs w:val="22"/>
        </w:rPr>
        <w:fldChar w:fldCharType="end"/>
      </w:r>
      <w:r>
        <w:rPr>
          <w:rFonts w:ascii="Helvetica" w:hAnsi="Helvetica" w:cs="Helvetica"/>
          <w:b/>
          <w:bCs/>
          <w:sz w:val="22"/>
          <w:szCs w:val="22"/>
        </w:rPr>
        <w:t>, our results illustrate a codependence between the systems.  The role of habitual control in goal-directed action may explain diverse phenomena such as the automatic selection of goals under contextual cuing</w:t>
      </w:r>
      <w:r w:rsidR="0052375D">
        <w:rPr>
          <w:rFonts w:ascii="Helvetica" w:hAnsi="Helvetica" w:cs="Helvetica"/>
          <w:b/>
          <w:bCs/>
          <w:sz w:val="22"/>
          <w:szCs w:val="22"/>
        </w:rPr>
        <w:fldChar w:fldCharType="begin"/>
      </w:r>
      <w:r w:rsidR="0052375D">
        <w:rPr>
          <w:rFonts w:ascii="Helvetica" w:hAnsi="Helvetica" w:cs="Helvetica"/>
          <w:b/>
          <w:bCs/>
          <w:sz w:val="22"/>
          <w:szCs w:val="22"/>
        </w:rPr>
        <w:instrText xml:space="preserve"> ADDIN EN.CITE &lt;EndNote&gt;&lt;Cite&gt;&lt;Author&gt;Huang&lt;/Author&gt;&lt;Year&gt;2014&lt;/Year&gt;&lt;RecNum&gt;3384&lt;/RecNum&gt;&lt;IDText&gt;r20068&lt;/IDText&gt;&lt;DisplayText&gt;&lt;style face="superscript"&gt;3&lt;/style&gt;&lt;/DisplayText&gt;&lt;record&gt;&lt;rec-number&gt;3384&lt;/rec-number&gt;&lt;foreign-keys&gt;&lt;key app="EN" db-id="fazxzxwv05p02ye5fdt5f5rxzavxzee0eftd" timestamp="1408368263"&gt;3384&lt;/key&gt;&lt;/foreign-keys&gt;&lt;ref-type name="Journal Article"&gt;17&lt;/ref-type&gt;&lt;contributors&gt;&lt;authors&gt;&lt;author&gt;Huang, Julie Y&lt;/author&gt;&lt;author&gt;Bargh, John A&lt;/author&gt;&lt;/authors&gt;&lt;/contributors&gt;&lt;titles&gt;&lt;title&gt;The Selfish Goal: Autonomously operating motivational structures as the proximate cause of human judgment and behavior&lt;/title&gt;&lt;secondary-title&gt;Behavioral and Brain Sciences&lt;/secondary-title&gt;&lt;/titles&gt;&lt;periodical&gt;&lt;full-title&gt;Behavioral and Brain Sciences&lt;/full-title&gt;&lt;/periodical&gt;&lt;pages&gt;121-135&lt;/pages&gt;&lt;volume&gt;37&lt;/volume&gt;&lt;number&gt;02&lt;/number&gt;&lt;dates&gt;&lt;year&gt;2014&lt;/year&gt;&lt;/dates&gt;&lt;publisher&gt;Cambridge Univ Press&lt;/publisher&gt;&lt;accession-num&gt;4537805432929589139related:kxebuf-F-T4J&lt;/accession-num&gt;&lt;label&gt;r20068&lt;/label&gt;&lt;urls&gt;&lt;related-urls&gt;&lt;url&gt;http://journals.cambridge.org/abstract_S0140525X13000290&lt;/url&gt;&lt;/related-urls&gt;&lt;pdf-urls&gt;&lt;url&gt;file://localhost/Users/fiery/Documents/Papers2/Articles/2014/Huang/Huang%202014%20Behavioral%20and%20Brain%20Sciences.pdf&lt;/url&gt;&lt;/pdf-urls&gt;&lt;/urls&gt;&lt;custom3&gt;papers2://publication/uuid/3B56ED74-9E10-47E0-819B-C41D9B66D219&lt;/custom3&gt;&lt;/record&gt;&lt;/Cite&gt;&lt;/EndNote&gt;</w:instrText>
      </w:r>
      <w:r w:rsidR="0052375D">
        <w:rPr>
          <w:rFonts w:ascii="Helvetica" w:hAnsi="Helvetica" w:cs="Helvetica"/>
          <w:b/>
          <w:bCs/>
          <w:sz w:val="22"/>
          <w:szCs w:val="22"/>
        </w:rPr>
        <w:fldChar w:fldCharType="separate"/>
      </w:r>
      <w:r w:rsidR="0052375D" w:rsidRPr="0052375D">
        <w:rPr>
          <w:rFonts w:ascii="Helvetica" w:hAnsi="Helvetica" w:cs="Helvetica"/>
          <w:b/>
          <w:bCs/>
          <w:noProof/>
          <w:sz w:val="22"/>
          <w:szCs w:val="22"/>
          <w:vertAlign w:val="superscript"/>
        </w:rPr>
        <w:t>3</w:t>
      </w:r>
      <w:r w:rsidR="0052375D">
        <w:rPr>
          <w:rFonts w:ascii="Helvetica" w:hAnsi="Helvetica" w:cs="Helvetica"/>
          <w:b/>
          <w:bCs/>
          <w:sz w:val="22"/>
          <w:szCs w:val="22"/>
        </w:rPr>
        <w:fldChar w:fldCharType="end"/>
      </w:r>
      <w:r>
        <w:rPr>
          <w:rFonts w:ascii="Helvetica" w:hAnsi="Helvetica" w:cs="Helvetica"/>
          <w:b/>
          <w:bCs/>
          <w:sz w:val="22"/>
          <w:szCs w:val="22"/>
        </w:rPr>
        <w:t>, the phenomenon of intrusive goals</w:t>
      </w:r>
      <w:r w:rsidR="0052375D">
        <w:rPr>
          <w:rFonts w:ascii="Helvetica" w:hAnsi="Helvetica" w:cs="Helvetica"/>
          <w:b/>
          <w:bCs/>
          <w:sz w:val="22"/>
          <w:szCs w:val="22"/>
        </w:rPr>
        <w:t xml:space="preserve"> [C]</w:t>
      </w:r>
      <w:r>
        <w:rPr>
          <w:rFonts w:ascii="Helvetica" w:hAnsi="Helvetica" w:cs="Helvetica"/>
          <w:b/>
          <w:bCs/>
          <w:sz w:val="22"/>
          <w:szCs w:val="22"/>
        </w:rPr>
        <w:t xml:space="preserve">, and the basis of practice effects in </w:t>
      </w:r>
      <w:r w:rsidR="0052375D">
        <w:rPr>
          <w:rFonts w:ascii="Helvetica" w:hAnsi="Helvetica" w:cs="Helvetica"/>
          <w:b/>
          <w:bCs/>
          <w:sz w:val="22"/>
          <w:szCs w:val="22"/>
        </w:rPr>
        <w:t>controlled cognition</w:t>
      </w:r>
      <w:r>
        <w:rPr>
          <w:rFonts w:ascii="Helvetica" w:hAnsi="Helvetica" w:cs="Helvetica"/>
          <w:b/>
          <w:bCs/>
          <w:sz w:val="22"/>
          <w:szCs w:val="22"/>
        </w:rPr>
        <w:t xml:space="preserve"> [C].</w:t>
      </w:r>
    </w:p>
    <w:p w14:paraId="7A40BABF"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0491BA3" w14:textId="31B2EED1"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Our approach depends on a formalization of habitual and goal-directed behavior derived from the reinforcement learning (RL) framework</w:t>
      </w:r>
      <w:r>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&lt;EndNote&gt;&lt;Cite&gt;&lt;Author&gt;Sutton&lt;/Author&gt;&lt;Year&gt;1999&lt;/Year&gt;&lt;RecNum&gt;1332&lt;/RecNum&gt;&lt;DisplayText&gt;&lt;style face="superscript"&gt;4&lt;/style&gt;&lt;/DisplayText&gt;&lt;record&gt;&lt;rec-number&gt;1332&lt;/rec-number&gt;&lt;foreign-keys&gt;&lt;key app="EN" db-id="fazxzxwv05p02ye5fdt5f5rxzavxzee0eftd" timestamp="1265216428"&gt;1332&lt;/key&gt;&lt;/foreign-keys&gt;&lt;ref-type name="Journal Article"&gt;17&lt;/ref-type&gt;&lt;contributors&gt;&lt;authors&gt;&lt;author&gt;Sutton, R.S.&lt;/author&gt;&lt;author&gt;Barto, A.G.&lt;/author&gt;&lt;/authors&gt;&lt;/contributors&gt;&lt;titles&gt;&lt;title&gt;Reinforcement learning&lt;/title&gt;&lt;secondary-title&gt;Journal of Cognitive Neuroscience&lt;/secondary-title&gt;&lt;/titles&gt;&lt;periodical&gt;&lt;full-title&gt;Journal of Cognitive Neuroscience&lt;/full-title&gt;&lt;/periodical&gt;&lt;pages&gt;126-134&lt;/pages&gt;&lt;volume&gt;11&lt;/volume&gt;&lt;number&gt;1&lt;/number&gt;&lt;dates&gt;&lt;year&gt;1999&lt;/year&gt;&lt;/dates&gt;&lt;urls&gt;&lt;/urls&gt;&lt;/record&gt;&lt;/Cite&gt;&lt;/EndNote&gt;</w:instrText>
      </w:r>
      <w:r>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4</w:t>
      </w:r>
      <w:r>
        <w:rPr>
          <w:rFonts w:ascii="Helvetica" w:hAnsi="Helvetica" w:cs="Helvetica"/>
          <w:sz w:val="22"/>
          <w:szCs w:val="22"/>
        </w:rPr>
        <w:fldChar w:fldCharType="end"/>
      </w:r>
      <w:r>
        <w:rPr>
          <w:rFonts w:ascii="Helvetica" w:hAnsi="Helvetica" w:cs="Helvetica"/>
          <w:sz w:val="22"/>
          <w:szCs w:val="22"/>
        </w:rPr>
        <w:t>.  Model-based RL maintains an explicit causal model of the world and uses it to choose future actions by assessing their likely consequences.  In contrast, model-free algorithms do not maintain an explicit causal model, and thus do not support forward planning.  Rather, they assign value to candidate actions based on their context-dependent history of reward.  Like Thorndike’s law of effect</w:t>
      </w:r>
      <w:r>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&lt;EndNote&gt;&lt;Cite&gt;&lt;Author&gt;Thorndike&lt;/Author&gt;&lt;Year&gt;1898&lt;/Year&gt;&lt;RecNum&gt;1774&lt;/RecNum&gt;&lt;IDText&gt;r14903&lt;/IDText&gt;&lt;DisplayText&gt;&lt;style face="superscript"&gt;5&lt;/style&gt;&lt;/DisplayText&gt;&lt;record&gt;&lt;rec-number&gt;1774&lt;/rec-number&gt;&lt;foreign-keys&gt;&lt;key app="EN" db-id="fazxzxwv05p02ye5fdt5f5rxzavxzee0eftd" timestamp="1408368251"&gt;1774&lt;/key&gt;&lt;/foreign-keys&gt;&lt;ref-type name="Journal Article"&gt;17&lt;/ref-type&gt;&lt;contributors&gt;&lt;authors&gt;&lt;author&gt;Thorndike, Edward L&lt;/author&gt;&lt;/authors&gt;&lt;/contributors&gt;&lt;titles&gt;&lt;title&gt;Animal intelligence: An experimental study of the associative processes in animals&lt;/title&gt;&lt;secondary-title&gt;Psychological Monographs: General and Applied&lt;/secondary-title&gt;&lt;/titles&gt;&lt;periodical&gt;&lt;full-title&gt;Psychological Monographs: General and Applied&lt;/full-title&gt;&lt;/periodical&gt;&lt;pages&gt;i-109&lt;/pages&gt;&lt;volume&gt;2&lt;/volume&gt;&lt;number&gt;4&lt;/number&gt;&lt;dates&gt;&lt;year&gt;1898&lt;/year&gt;&lt;/dates&gt;&lt;publisher&gt;Hogrefe &amp;amp;amp; Huber&lt;/publisher&gt;&lt;accession-num&gt;14086097990424514585related:GdCYrn3fe8MJ&lt;/accession-num&gt;&lt;label&gt;r14903&lt;/label&gt;&lt;urls&gt;&lt;related-urls&gt;&lt;url&gt;http://www.psycontent.com/index/XG6830N4711655L1.pdf&lt;/url&gt;&lt;/related-urls&gt;&lt;pdf-urls&gt;&lt;url&gt;file://localhost/Users/fiery/Documents/Papers2/Articles/1898/Thorndike/Thorndike%201898.pdf&lt;/url&gt;&lt;/pdf-urls&gt;&lt;/urls&gt;&lt;custom3&gt;papers2://publication/uuid/4013331D-442E-4658-AA6C-13157011B209&lt;/custom3&gt;&lt;/record&gt;&lt;/Cite&gt;&lt;/EndNote&gt;</w:instrText>
      </w:r>
      <w:r>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5</w:t>
      </w:r>
      <w:r>
        <w:rPr>
          <w:rFonts w:ascii="Helvetica" w:hAnsi="Helvetica" w:cs="Helvetica"/>
          <w:sz w:val="22"/>
          <w:szCs w:val="22"/>
        </w:rPr>
        <w:fldChar w:fldCharType="end"/>
      </w:r>
      <w:r>
        <w:rPr>
          <w:rFonts w:ascii="Helvetica" w:hAnsi="Helvetica" w:cs="Helvetica"/>
          <w:sz w:val="22"/>
          <w:szCs w:val="22"/>
        </w:rPr>
        <w:t>, model-free RL increases the probability of rewarded actions and decrease the probability of punished actions.  The resulting stimulus-response habits are often globally adaptive, but may exhibit locally irrationality</w:t>
      </w:r>
      <w:r w:rsidR="008714CC">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&lt;EndNote&gt;&lt;Cite&gt;&lt;Author&gt;Daw&lt;/Author&gt;&lt;Year&gt;2011&lt;/Year&gt;&lt;RecNum&gt;1546&lt;/RecNum&gt;&lt;DisplayText&gt;&lt;style face="superscript"&gt;6,7&lt;/style&gt;&lt;/DisplayText&gt;&lt;record&gt;&lt;rec-number&gt;1546&lt;/rec-number&gt;&lt;foreign-keys&gt;&lt;key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Cite&gt;&lt;Author&gt;Dickinson&lt;/Author&gt;&lt;Year&gt;1995&lt;/Year&gt;&lt;RecNum&gt;1607&lt;/RecNum&gt;&lt;record&gt;&lt;rec-number&gt;1607&lt;/rec-number&gt;&lt;foreign-keys&gt;&lt;key app="EN" db-id="fazxzxwv05p02ye5fdt5f5rxzavxzee0eftd" timestamp="1337088489"&gt;1607&lt;/key&gt;&lt;/foreign-keys&gt;&lt;ref-type name="Journal Article"&gt;17&lt;/ref-type&gt;&lt;contributors&gt;&lt;authors&gt;&lt;author&gt;Dickinson, A.&lt;/author&gt;&lt;author&gt;Balleine, B.&lt;/author&gt;&lt;author&gt;Watt, A.&lt;/author&gt;&lt;author&gt;Gonzalez, F.&lt;/author&gt;&lt;author&gt;Boakes, R.A.&lt;/author&gt;&lt;/authors&gt;&lt;/contributors&gt;&lt;titles&gt;&lt;title&gt;Motivational control after extended instrumental training&lt;/title&gt;&lt;secondary-title&gt;Learning &amp;amp; behavior&lt;/secondary-title&gt;&lt;/titles&gt;&lt;periodical&gt;&lt;full-title&gt;Learning &amp;amp; behavior&lt;/full-title&gt;&lt;/periodical&gt;&lt;pages&gt;197-206&lt;/pages&gt;&lt;volume&gt;23&lt;/volume&gt;&lt;number&gt;2&lt;/number&gt;&lt;dates&gt;&lt;year&gt;1995&lt;/year&gt;&lt;/dates&gt;&lt;isbn&gt;1543-4494&lt;/isbn&gt;&lt;urls&gt;&lt;/urls&gt;&lt;/record&gt;&lt;/Cite&gt;&lt;/EndNote&gt;</w:instrText>
      </w:r>
      <w:r w:rsidR="008714CC">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6,7</w:t>
      </w:r>
      <w:r w:rsidR="008714CC">
        <w:rPr>
          <w:rFonts w:ascii="Helvetica" w:hAnsi="Helvetica" w:cs="Helvetica"/>
          <w:sz w:val="22"/>
          <w:szCs w:val="22"/>
        </w:rPr>
        <w:fldChar w:fldCharType="end"/>
      </w:r>
      <w:r>
        <w:rPr>
          <w:rFonts w:ascii="Helvetica" w:hAnsi="Helvetica" w:cs="Helvetica"/>
          <w:sz w:val="22"/>
          <w:szCs w:val="22"/>
        </w:rPr>
        <w:t>.</w:t>
      </w:r>
    </w:p>
    <w:p w14:paraId="2FB60592"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5008535" w14:textId="0ED8E6EB"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RL models capture several core features of learning and choice in humans</w:t>
      </w:r>
      <w:r w:rsidR="00683C5E">
        <w:rPr>
          <w:rFonts w:ascii="Helvetica" w:hAnsi="Helvetica" w:cs="Helvetica"/>
          <w:sz w:val="22"/>
          <w:szCs w:val="22"/>
        </w:rPr>
        <w:fldChar w:fldCharType="begin">
          <w:fldData xml:space="preserve">PEVuZE5vdGU+PENpdGU+PEF1dGhvcj5Eb2xhbjwvQXV0aG9yPjxZZWFyPjIwMTM8L1llYXI+PFJl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</w:fldData>
        </w:fldChar>
      </w:r>
      <w:r w:rsidR="0052375D">
        <w:rPr>
          <w:rFonts w:ascii="Helvetica" w:hAnsi="Helvetica" w:cs="Helvetica"/>
          <w:sz w:val="22"/>
          <w:szCs w:val="22"/>
        </w:rPr>
        <w:instrText xml:space="preserve"> ADDIN EN.CITE </w:instrText>
      </w:r>
      <w:r w:rsidR="0052375D">
        <w:rPr>
          <w:rFonts w:ascii="Helvetica" w:hAnsi="Helvetica" w:cs="Helvetica"/>
          <w:sz w:val="22"/>
          <w:szCs w:val="22"/>
        </w:rPr>
        <w:fldChar w:fldCharType="begin">
          <w:fldData xml:space="preserve">PEVuZE5vdGU+PENpdGU+PEF1dGhvcj5Eb2xhbjwvQXV0aG9yPjxZZWFyPjIwMTM8L1llYXI+PFJl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</w:fldData>
        </w:fldChar>
      </w:r>
      <w:r w:rsidR="0052375D">
        <w:rPr>
          <w:rFonts w:ascii="Helvetica" w:hAnsi="Helvetica" w:cs="Helvetica"/>
          <w:sz w:val="22"/>
          <w:szCs w:val="22"/>
        </w:rPr>
        <w:instrText xml:space="preserve"> ADDIN EN.CITE.DATA </w:instrText>
      </w:r>
      <w:r w:rsidR="0052375D">
        <w:rPr>
          <w:rFonts w:ascii="Helvetica" w:hAnsi="Helvetica" w:cs="Helvetica"/>
          <w:sz w:val="22"/>
          <w:szCs w:val="22"/>
        </w:rPr>
      </w:r>
      <w:r w:rsidR="0052375D">
        <w:rPr>
          <w:rFonts w:ascii="Helvetica" w:hAnsi="Helvetica" w:cs="Helvetica"/>
          <w:sz w:val="22"/>
          <w:szCs w:val="22"/>
        </w:rPr>
        <w:fldChar w:fldCharType="end"/>
      </w:r>
      <w:r w:rsidR="00683C5E">
        <w:rPr>
          <w:rFonts w:ascii="Helvetica" w:hAnsi="Helvetica" w:cs="Helvetica"/>
          <w:sz w:val="22"/>
          <w:szCs w:val="22"/>
        </w:rPr>
      </w:r>
      <w:r w:rsidR="00683C5E">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1,6,8</w:t>
      </w:r>
      <w:r w:rsidR="00683C5E">
        <w:rPr>
          <w:rFonts w:ascii="Helvetica" w:hAnsi="Helvetica" w:cs="Helvetica"/>
          <w:sz w:val="22"/>
          <w:szCs w:val="22"/>
        </w:rPr>
        <w:fldChar w:fldCharType="end"/>
      </w:r>
      <w:r>
        <w:rPr>
          <w:rFonts w:ascii="Helvetica" w:hAnsi="Helvetica" w:cs="Helvetica"/>
          <w:sz w:val="22"/>
          <w:szCs w:val="22"/>
        </w:rPr>
        <w:t>.  In particular, the midbrain dopamine reward system appears to implement several key features of model-free RL including prediction-error updating and temporal difference learning</w:t>
      </w:r>
      <w:r>
        <w:rPr>
          <w:rFonts w:ascii="Helvetica" w:hAnsi="Helvetica" w:cs="Helvetica"/>
          <w:sz w:val="22"/>
          <w:szCs w:val="22"/>
        </w:rPr>
        <w:fldChar w:fldCharType="begin">
          <w:fldData xml:space="preserve">PEVuZE5vdGU+PENpdGU+PEF1dGhvcj5NY0NsdXJlPC9BdXRob3I+PFllYXI+MjAwMzwvWWVhcj48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</w:fldData>
        </w:fldChar>
      </w:r>
      <w:r w:rsidR="0052375D">
        <w:rPr>
          <w:rFonts w:ascii="Helvetica" w:hAnsi="Helvetica" w:cs="Helvetica"/>
          <w:sz w:val="22"/>
          <w:szCs w:val="22"/>
        </w:rPr>
        <w:instrText xml:space="preserve"> ADDIN EN.CITE </w:instrText>
      </w:r>
      <w:r w:rsidR="0052375D">
        <w:rPr>
          <w:rFonts w:ascii="Helvetica" w:hAnsi="Helvetica" w:cs="Helvetica"/>
          <w:sz w:val="22"/>
          <w:szCs w:val="22"/>
        </w:rPr>
        <w:fldChar w:fldCharType="begin">
          <w:fldData xml:space="preserve">PEVuZE5vdGU+PENpdGU+PEF1dGhvcj5NY0NsdXJlPC9BdXRob3I+PFllYXI+MjAwMzwvWWVhcj48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</w:fldData>
        </w:fldChar>
      </w:r>
      <w:r w:rsidR="0052375D">
        <w:rPr>
          <w:rFonts w:ascii="Helvetica" w:hAnsi="Helvetica" w:cs="Helvetica"/>
          <w:sz w:val="22"/>
          <w:szCs w:val="22"/>
        </w:rPr>
        <w:instrText xml:space="preserve"> ADDIN EN.CITE.DATA </w:instrText>
      </w:r>
      <w:r w:rsidR="0052375D">
        <w:rPr>
          <w:rFonts w:ascii="Helvetica" w:hAnsi="Helvetica" w:cs="Helvetica"/>
          <w:sz w:val="22"/>
          <w:szCs w:val="22"/>
        </w:rPr>
      </w:r>
      <w:r w:rsidR="0052375D">
        <w:rPr>
          <w:rFonts w:ascii="Helvetica" w:hAnsi="Helvetica" w:cs="Helvetica"/>
          <w:sz w:val="22"/>
          <w:szCs w:val="22"/>
        </w:rPr>
        <w:fldChar w:fldCharType="end"/>
      </w:r>
      <w:r>
        <w:rPr>
          <w:rFonts w:ascii="Helvetica" w:hAnsi="Helvetica" w:cs="Helvetica"/>
          <w:sz w:val="22"/>
          <w:szCs w:val="22"/>
        </w:rPr>
      </w:r>
      <w:r>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9-11</w:t>
      </w:r>
      <w:r>
        <w:rPr>
          <w:rFonts w:ascii="Helvetica" w:hAnsi="Helvetica" w:cs="Helvetica"/>
          <w:sz w:val="22"/>
          <w:szCs w:val="22"/>
        </w:rPr>
        <w:fldChar w:fldCharType="end"/>
      </w:r>
      <w:r>
        <w:rPr>
          <w:rFonts w:ascii="Helvetica" w:hAnsi="Helvetica" w:cs="Helvetica"/>
          <w:sz w:val="22"/>
          <w:szCs w:val="22"/>
        </w:rPr>
        <w:t>.  While early research on model-free control emphasized the role of subcortical circuits in selecting motor actions in response to sensory stimuli, recent research emphasizes their pervasive role in higher-level cognition</w:t>
      </w:r>
      <w:r w:rsidR="000405A4">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&lt;EndNote&gt;&lt;Cite&gt;&lt;Author&gt;Dayan&lt;/Author&gt;&lt;Year&gt;2012&lt;/Year&gt;&lt;RecNum&gt;1678&lt;/RecNum&gt;&lt;DisplayText&gt;&lt;style face="superscript"&gt;12&lt;/style&gt;&lt;/DisplayText&gt;&lt;record&gt;&lt;rec-number&gt;1678&lt;/rec-number&gt;&lt;foreign-keys&gt;&lt;key app="EN" db-id="fazxzxwv05p02ye5fdt5f5rxzavxzee0eftd" timestamp="1342472673"&gt;1678&lt;/key&gt;&lt;/foreign-keys&gt;&lt;ref-type name="Journal Article"&gt;17&lt;/ref-type&gt;&lt;contributors&gt;&lt;authors&gt;&lt;author&gt;Dayan, P.&lt;/author&gt;&lt;/authors&gt;&lt;/contributors&gt;&lt;titles&gt;&lt;title&gt;How to set the switches on this thing&lt;/title&gt;&lt;secondary-title&gt;Current Opinion in Neurobiology&lt;/secondary-title&gt;&lt;/titles&gt;&lt;periodical&gt;&lt;full-title&gt;Current Opinion in Neurobiology&lt;/full-title&gt;&lt;/periodical&gt;&lt;dates&gt;&lt;year&gt;2012&lt;/year&gt;&lt;/dates&gt;&lt;isbn&gt;0959-4388&lt;/isbn&gt;&lt;urls&gt;&lt;/urls&gt;&lt;/record&gt;&lt;/Cite&gt;&lt;/EndNote&gt;</w:instrText>
      </w:r>
      <w:r w:rsidR="000405A4">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12</w:t>
      </w:r>
      <w:r w:rsidR="000405A4">
        <w:rPr>
          <w:rFonts w:ascii="Helvetica" w:hAnsi="Helvetica" w:cs="Helvetica"/>
          <w:sz w:val="22"/>
          <w:szCs w:val="22"/>
        </w:rPr>
        <w:fldChar w:fldCharType="end"/>
      </w:r>
      <w:r w:rsidR="00683C5E">
        <w:rPr>
          <w:rFonts w:ascii="Helvetica" w:hAnsi="Helvetica" w:cs="Helvetica"/>
          <w:sz w:val="22"/>
          <w:szCs w:val="22"/>
        </w:rPr>
        <w:t xml:space="preserve">, </w:t>
      </w:r>
      <w:r>
        <w:rPr>
          <w:rFonts w:ascii="Helvetica" w:hAnsi="Helvetica" w:cs="Helvetica"/>
          <w:sz w:val="22"/>
          <w:szCs w:val="22"/>
        </w:rPr>
        <w:t>including the gating of both short-term</w:t>
      </w:r>
      <w:r>
        <w:rPr>
          <w:rFonts w:ascii="Helvetica" w:hAnsi="Helvetica" w:cs="Helvetica"/>
          <w:sz w:val="22"/>
          <w:szCs w:val="22"/>
        </w:rPr>
        <w:fldChar w:fldCharType="begin">
          <w:fldData xml:space="preserve">PEVuZE5vdGU+PENpdGU+PEF1dGhvcj5CYWRyZTwvQXV0aG9yPjxZZWFyPjIwMTI8L1llYXI+PFJl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</w:fldData>
        </w:fldChar>
      </w:r>
      <w:r w:rsidR="0052375D">
        <w:rPr>
          <w:rFonts w:ascii="Helvetica" w:hAnsi="Helvetica" w:cs="Helvetica"/>
          <w:sz w:val="22"/>
          <w:szCs w:val="22"/>
        </w:rPr>
        <w:instrText xml:space="preserve"> ADDIN EN.CITE </w:instrText>
      </w:r>
      <w:r w:rsidR="0052375D">
        <w:rPr>
          <w:rFonts w:ascii="Helvetica" w:hAnsi="Helvetica" w:cs="Helvetica"/>
          <w:sz w:val="22"/>
          <w:szCs w:val="22"/>
        </w:rPr>
        <w:fldChar w:fldCharType="begin">
          <w:fldData xml:space="preserve">PEVuZE5vdGU+PENpdGU+PEF1dGhvcj5CYWRyZTwvQXV0aG9yPjxZZWFyPjIwMTI8L1llYXI+PFJl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</w:fldData>
        </w:fldChar>
      </w:r>
      <w:r w:rsidR="0052375D">
        <w:rPr>
          <w:rFonts w:ascii="Helvetica" w:hAnsi="Helvetica" w:cs="Helvetica"/>
          <w:sz w:val="22"/>
          <w:szCs w:val="22"/>
        </w:rPr>
        <w:instrText xml:space="preserve"> ADDIN EN.CITE.DATA </w:instrText>
      </w:r>
      <w:r w:rsidR="0052375D">
        <w:rPr>
          <w:rFonts w:ascii="Helvetica" w:hAnsi="Helvetica" w:cs="Helvetica"/>
          <w:sz w:val="22"/>
          <w:szCs w:val="22"/>
        </w:rPr>
      </w:r>
      <w:r w:rsidR="0052375D">
        <w:rPr>
          <w:rFonts w:ascii="Helvetica" w:hAnsi="Helvetica" w:cs="Helvetica"/>
          <w:sz w:val="22"/>
          <w:szCs w:val="22"/>
        </w:rPr>
        <w:fldChar w:fldCharType="end"/>
      </w:r>
      <w:r>
        <w:rPr>
          <w:rFonts w:ascii="Helvetica" w:hAnsi="Helvetica" w:cs="Helvetica"/>
          <w:sz w:val="22"/>
          <w:szCs w:val="22"/>
        </w:rPr>
      </w:r>
      <w:r>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13,14</w:t>
      </w:r>
      <w:r>
        <w:rPr>
          <w:rFonts w:ascii="Helvetica" w:hAnsi="Helvetica" w:cs="Helvetica"/>
          <w:sz w:val="22"/>
          <w:szCs w:val="22"/>
        </w:rPr>
        <w:fldChar w:fldCharType="end"/>
      </w:r>
      <w:r>
        <w:rPr>
          <w:rFonts w:ascii="Helvetica" w:hAnsi="Helvetica" w:cs="Helvetica"/>
          <w:sz w:val="22"/>
          <w:szCs w:val="22"/>
        </w:rPr>
        <w:t xml:space="preserve"> and the long-term</w:t>
      </w:r>
      <w:r w:rsidR="00AE5FA1">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&lt;EndNote&gt;&lt;Cite&gt;&lt;Author&gt;Badre&lt;/Author&gt;&lt;Year&gt;2014&lt;/Year&gt;&lt;RecNum&gt;3611&lt;/RecNum&gt;&lt;DisplayText&gt;&lt;style face="superscript"&gt;15&lt;/style&gt;&lt;/DisplayText&gt;&lt;record&gt;&lt;rec-number&gt;3611&lt;/rec-number&gt;&lt;foreign-keys&gt;&lt;key app="EN" db-id="fazxzxwv05p02ye5fdt5f5rxzavxzee0eftd" timestamp="1415118094"&gt;3611&lt;/key&gt;&lt;/foreign-keys&gt;&lt;ref-type name="Journal Article"&gt;17&lt;/ref-type&gt;&lt;contributors&gt;&lt;authors&gt;&lt;author&gt;Badre, David&lt;/author&gt;&lt;author&gt;Lebrecht, Sophie&lt;/author&gt;&lt;author&gt;Pagliaccio, David&lt;/author&gt;&lt;author&gt;Long, Nicole M&lt;/author&gt;&lt;author&gt;Scimeca, Jason M&lt;/author&gt;&lt;/authors&gt;&lt;/contributors&gt;&lt;titles&gt;&lt;title&gt;Ventral Striatum and the Evaluation of Memory Retrieval Strategies&lt;/title&gt;&lt;/titles&gt;&lt;dates&gt;&lt;year&gt;2014&lt;/year&gt;&lt;/dates&gt;&lt;urls&gt;&lt;/urls&gt;&lt;/record&gt;&lt;/Cite&gt;&lt;/EndNote&gt;</w:instrText>
      </w:r>
      <w:r w:rsidR="00AE5FA1">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15</w:t>
      </w:r>
      <w:r w:rsidR="00AE5FA1">
        <w:rPr>
          <w:rFonts w:ascii="Helvetica" w:hAnsi="Helvetica" w:cs="Helvetica"/>
          <w:sz w:val="22"/>
          <w:szCs w:val="22"/>
        </w:rPr>
        <w:fldChar w:fldCharType="end"/>
      </w:r>
      <w:r w:rsidR="00683C5E">
        <w:rPr>
          <w:rFonts w:ascii="Helvetica" w:hAnsi="Helvetica" w:cs="Helvetica"/>
          <w:sz w:val="22"/>
          <w:szCs w:val="22"/>
        </w:rPr>
        <w:t xml:space="preserve"> memory representations.</w:t>
      </w:r>
      <w:r w:rsidR="00803C85">
        <w:rPr>
          <w:rFonts w:ascii="Helvetica" w:hAnsi="Helvetica" w:cs="Helvetica"/>
          <w:sz w:val="22"/>
          <w:szCs w:val="22"/>
        </w:rPr>
        <w:t xml:space="preserve">  This </w:t>
      </w:r>
      <w:r w:rsidR="0021586B">
        <w:rPr>
          <w:rFonts w:ascii="Helvetica" w:hAnsi="Helvetica" w:cs="Helvetica"/>
          <w:sz w:val="22"/>
          <w:szCs w:val="22"/>
        </w:rPr>
        <w:t>provides a natural functional account of the widespread neuroanatomical connectivity between striatum and frontal cortex</w:t>
      </w:r>
      <w:r w:rsidR="0021586B">
        <w:rPr>
          <w:rFonts w:ascii="Helvetica" w:hAnsi="Helvetica" w:cs="Helvetica"/>
          <w:sz w:val="22"/>
          <w:szCs w:val="22"/>
        </w:rPr>
        <w:fldChar w:fldCharType="begin"/>
      </w:r>
      <w:r w:rsidR="0021586B">
        <w:rPr>
          <w:rFonts w:ascii="Helvetica" w:hAnsi="Helvetica" w:cs="Helvetica"/>
          <w:sz w:val="22"/>
          <w:szCs w:val="22"/>
        </w:rPr>
        <w:instrText xml:space="preserve"> ADDIN EN.CITE &lt;EndNote&gt;&lt;Cite&gt;&lt;Author&gt;Miller&lt;/Author&gt;&lt;Year&gt;2000&lt;/Year&gt;&lt;RecNum&gt;170&lt;/RecNum&gt;&lt;DisplayText&gt;&lt;style face="superscript"&gt;16&lt;/style&gt;&lt;/DisplayText&gt;&lt;record&gt;&lt;rec-number&gt;170&lt;/rec-number&gt;&lt;foreign-keys&gt;&lt;key app="EN" db-id="fazxzxwv05p02ye5fdt5f5rxzavxzee0eftd" timestamp="0"&gt;170&lt;/key&gt;&lt;/foreign-keys&gt;&lt;ref-type name="Journal Article"&gt;17&lt;/ref-type&gt;&lt;contributors&gt;&lt;authors&gt;&lt;author&gt;Miller, E.K.&lt;/author&gt;&lt;/authors&gt;&lt;/contributors&gt;&lt;titles&gt;&lt;title&gt;The prefrontal cortex and cognitive control.&lt;/title&gt;&lt;secondary-title&gt;Nature Reviews&lt;/secondary-title&gt;&lt;/titles&gt;&lt;periodical&gt;&lt;full-title&gt;Nature Reviews&lt;/full-title&gt;&lt;/periodical&gt;&lt;pages&gt;59-65&lt;/pages&gt;&lt;volume&gt;1&lt;/volume&gt;&lt;dates&gt;&lt;year&gt;2000&lt;/year&gt;&lt;/dates&gt;&lt;urls&gt;&lt;/urls&gt;&lt;/record&gt;&lt;/Cite&gt;&lt;/EndNote&gt;</w:instrText>
      </w:r>
      <w:r w:rsidR="0021586B">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16</w:t>
      </w:r>
      <w:r w:rsidR="0021586B">
        <w:rPr>
          <w:rFonts w:ascii="Helvetica" w:hAnsi="Helvetica" w:cs="Helvetica"/>
          <w:sz w:val="22"/>
          <w:szCs w:val="22"/>
        </w:rPr>
        <w:fldChar w:fldCharType="end"/>
      </w:r>
      <w:r w:rsidR="0021586B">
        <w:rPr>
          <w:rFonts w:ascii="Helvetica" w:hAnsi="Helvetica" w:cs="Helvetica"/>
          <w:sz w:val="22"/>
          <w:szCs w:val="22"/>
        </w:rPr>
        <w:t>.</w:t>
      </w:r>
    </w:p>
    <w:p w14:paraId="300333EC"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EBAD58" w14:textId="65190805" w:rsidR="005D15E1" w:rsidRDefault="00803C85"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Inspired by formal models of hierarchical RL</w:t>
      </w:r>
      <w:r>
        <w:rPr>
          <w:rFonts w:ascii="Helvetica" w:hAnsi="Helvetica" w:cs="Helvetica"/>
          <w:sz w:val="22"/>
          <w:szCs w:val="22"/>
        </w:rPr>
        <w:fldChar w:fldCharType="begin"/>
      </w:r>
      <w:r w:rsidR="0021586B">
        <w:rPr>
          <w:rFonts w:ascii="Helvetica" w:hAnsi="Helvetica" w:cs="Helvetica"/>
          <w:sz w:val="22"/>
          <w:szCs w:val="22"/>
        </w:rPr>
        <w:instrText xml:space="preserve"> ADDIN EN.CITE &lt;EndNote&gt;&lt;Cite&gt;&lt;Author&gt;Botvinick&lt;/Author&gt;&lt;Year&gt;2009&lt;/Year&gt;&lt;RecNum&gt;1752&lt;/RecNum&gt;&lt;IDText&gt;r07475&lt;/IDText&gt;&lt;DisplayText&gt;&lt;style face="superscript"&gt;17&lt;/style&gt;&lt;/DisplayText&gt;&lt;record&gt;&lt;rec-number&gt;1752&lt;/rec-number&gt;&lt;foreign-keys&gt;&lt;key app="EN" db-id="fazxzxwv05p02ye5fdt5f5rxzavxzee0eftd" timestamp="1408368251"&gt;1752&lt;/key&gt;&lt;/foreign-keys&gt;&lt;ref-type name="Journal Article"&gt;17&lt;/ref-type&gt;&lt;contributors&gt;&lt;authors&gt;&lt;author&gt;Botvinick, M.M.&lt;/author&gt;&lt;author&gt;Niv, Y&lt;/author&gt;&lt;author&gt;Barto, A.C.&lt;/author&gt;&lt;/authors&gt;&lt;/contributors&gt;&lt;titles&gt;&lt;title&gt;Hierarchically organized behavior and its neural foundations: A reinforcement learning perspective&lt;/title&gt;&lt;secondary-title&gt;Cognition&lt;/secondary-title&gt;&lt;/titles&gt;&lt;periodical&gt;&lt;full-title&gt;Cognition&lt;/full-title&gt;&lt;/periodical&gt;&lt;pages&gt;262-280&lt;/pages&gt;&lt;volume&gt;113&lt;/volume&gt;&lt;number&gt;3&lt;/number&gt;&lt;dates&gt;&lt;year&gt;2009&lt;/year&gt;&lt;/dates&gt;&lt;publisher&gt;Elsevier&lt;/publisher&gt;&lt;accession-num&gt;4778201080083438103related:F9rC-5CUT0IJ&lt;/accession-num&gt;&lt;label&gt;r07475&lt;/label&gt;&lt;urls&gt;&lt;related-urls&gt;&lt;url&gt;http://www.sciencedirect.com/science/article/pii/S0010027708002059&lt;/url&gt;&lt;url&gt;http://www.ncbi.nlm.nih.gov/pmc/articles/PMC2783353/pdf/nihms141957.pdf&lt;/url&gt;&lt;/related-urls&gt;&lt;pdf-urls&gt;&lt;url&gt;file://localhost/Users/fiery/Documents/Papers2/Articles/2009/Botvinick/Botvinick%202009%20Cognition.pdf&lt;/url&gt;&lt;/pdf-urls&gt;&lt;/urls&gt;&lt;custom3&gt;papers2://publication/uuid/7082D0E1-4D82-4E21-A5BB-BB194ED42F1C&lt;/custom3&gt;&lt;/record&gt;&lt;/Cite&gt;&lt;/EndNote&gt;</w:instrText>
      </w:r>
      <w:r>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17</w:t>
      </w:r>
      <w:r>
        <w:rPr>
          <w:rFonts w:ascii="Helvetica" w:hAnsi="Helvetica" w:cs="Helvetica"/>
          <w:sz w:val="22"/>
          <w:szCs w:val="22"/>
        </w:rPr>
        <w:fldChar w:fldCharType="end"/>
      </w:r>
      <w:r>
        <w:rPr>
          <w:rFonts w:ascii="Helvetica" w:hAnsi="Helvetica" w:cs="Helvetica"/>
          <w:sz w:val="22"/>
          <w:szCs w:val="22"/>
        </w:rPr>
        <w:t>, w</w:t>
      </w:r>
      <w:r w:rsidR="005D15E1">
        <w:rPr>
          <w:rFonts w:ascii="Helvetica" w:hAnsi="Helvetica" w:cs="Helvetica"/>
          <w:sz w:val="22"/>
          <w:szCs w:val="22"/>
        </w:rPr>
        <w:t>e posit a similar role for model-free control</w:t>
      </w:r>
      <w:r w:rsidR="000405A4">
        <w:rPr>
          <w:rFonts w:ascii="Helvetica" w:hAnsi="Helvetica" w:cs="Helvetica"/>
          <w:sz w:val="22"/>
          <w:szCs w:val="22"/>
        </w:rPr>
        <w:t xml:space="preserve"> in implementing goal selection</w:t>
      </w:r>
      <w:r w:rsidR="005D15E1">
        <w:rPr>
          <w:rFonts w:ascii="Helvetica" w:hAnsi="Helvetica" w:cs="Helvetica"/>
          <w:sz w:val="22"/>
          <w:szCs w:val="22"/>
        </w:rPr>
        <w:t xml:space="preserve">.  Pure model-based control over goal selection requires an organism to </w:t>
      </w:r>
      <w:r>
        <w:rPr>
          <w:rFonts w:ascii="Helvetica" w:hAnsi="Helvetica" w:cs="Helvetica"/>
          <w:sz w:val="22"/>
          <w:szCs w:val="22"/>
        </w:rPr>
        <w:t xml:space="preserve">derive the expected value of pursuing candidate goals from a causal model </w:t>
      </w:r>
      <w:r w:rsidR="00015D13">
        <w:rPr>
          <w:rFonts w:ascii="Helvetica" w:hAnsi="Helvetica" w:cs="Helvetica"/>
          <w:sz w:val="22"/>
          <w:szCs w:val="22"/>
        </w:rPr>
        <w:t>of the rewards obtained during goal pursuit</w:t>
      </w:r>
      <w:r w:rsidR="005D15E1">
        <w:rPr>
          <w:rFonts w:ascii="Helvetica" w:hAnsi="Helvetica" w:cs="Helvetica"/>
          <w:sz w:val="22"/>
          <w:szCs w:val="22"/>
        </w:rPr>
        <w:t>.  In order to avoid the computational cost of exhaustive search, an organism could select candidate goals according to the reward history associated with past instances of their selection</w:t>
      </w:r>
      <w:r w:rsidR="004A5FA0">
        <w:rPr>
          <w:rFonts w:ascii="Helvetica" w:hAnsi="Helvetica" w:cs="Helvetica"/>
          <w:sz w:val="22"/>
          <w:szCs w:val="22"/>
        </w:rPr>
        <w:t xml:space="preserve">; </w:t>
      </w:r>
      <w:r w:rsidR="005D15E1">
        <w:rPr>
          <w:rFonts w:ascii="Helvetica" w:hAnsi="Helvetica" w:cs="Helvetica"/>
          <w:sz w:val="22"/>
          <w:szCs w:val="22"/>
        </w:rPr>
        <w:t xml:space="preserve">i.e., based on model-free value update.  Subsequent planning to achieve </w:t>
      </w:r>
      <w:r w:rsidR="004A5FA0">
        <w:rPr>
          <w:rFonts w:ascii="Helvetica" w:hAnsi="Helvetica" w:cs="Helvetica"/>
          <w:sz w:val="22"/>
          <w:szCs w:val="22"/>
        </w:rPr>
        <w:t>the selected</w:t>
      </w:r>
      <w:r w:rsidR="005D15E1">
        <w:rPr>
          <w:rFonts w:ascii="Helvetica" w:hAnsi="Helvetica" w:cs="Helvetica"/>
          <w:sz w:val="22"/>
          <w:szCs w:val="22"/>
        </w:rPr>
        <w:t xml:space="preserve"> goal </w:t>
      </w:r>
      <w:r w:rsidR="004A5FA0">
        <w:rPr>
          <w:rFonts w:ascii="Helvetica" w:hAnsi="Helvetica" w:cs="Helvetica"/>
          <w:sz w:val="22"/>
          <w:szCs w:val="22"/>
        </w:rPr>
        <w:lastRenderedPageBreak/>
        <w:t>would</w:t>
      </w:r>
      <w:r w:rsidR="005D15E1">
        <w:rPr>
          <w:rFonts w:ascii="Helvetica" w:hAnsi="Helvetica" w:cs="Helvetica"/>
          <w:sz w:val="22"/>
          <w:szCs w:val="22"/>
        </w:rPr>
        <w:t xml:space="preserve"> then proceed in a model-based fashion.  In essence, our </w:t>
      </w:r>
      <w:r w:rsidR="00D30940">
        <w:rPr>
          <w:rFonts w:ascii="Helvetica" w:hAnsi="Helvetica" w:cs="Helvetica"/>
          <w:sz w:val="22"/>
          <w:szCs w:val="22"/>
        </w:rPr>
        <w:t>proposal</w:t>
      </w:r>
      <w:r w:rsidR="005D15E1">
        <w:rPr>
          <w:rFonts w:ascii="Helvetica" w:hAnsi="Helvetica" w:cs="Helvetica"/>
          <w:sz w:val="22"/>
          <w:szCs w:val="22"/>
        </w:rPr>
        <w:t xml:space="preserve"> captures the commonsense notion of a “habit of thought”: the constituent cognitive operations that comprise controlled cognition may themselves </w:t>
      </w:r>
      <w:r w:rsidR="000405A4">
        <w:rPr>
          <w:rFonts w:ascii="Helvetica" w:hAnsi="Helvetica" w:cs="Helvetica"/>
          <w:sz w:val="22"/>
          <w:szCs w:val="22"/>
        </w:rPr>
        <w:t>be</w:t>
      </w:r>
      <w:r w:rsidR="005D15E1">
        <w:rPr>
          <w:rFonts w:ascii="Helvetica" w:hAnsi="Helvetica" w:cs="Helvetica"/>
          <w:sz w:val="22"/>
          <w:szCs w:val="22"/>
        </w:rPr>
        <w:t xml:space="preserve"> habitized</w:t>
      </w:r>
      <w:r w:rsidR="00AE5FA1">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&lt;EndNote&gt;&lt;Cite&gt;&lt;Author&gt;Dayan&lt;/Author&gt;&lt;Year&gt;2012&lt;/Year&gt;&lt;RecNum&gt;1678&lt;/RecNum&gt;&lt;DisplayText&gt;&lt;style face="superscript"&gt;12&lt;/style&gt;&lt;/DisplayText&gt;&lt;record&gt;&lt;rec-number&gt;1678&lt;/rec-number&gt;&lt;foreign-keys&gt;&lt;key app="EN" db-id="fazxzxwv05p02ye5fdt5f5rxzavxzee0eftd" timestamp="1342472673"&gt;1678&lt;/key&gt;&lt;/foreign-keys&gt;&lt;ref-type name="Journal Article"&gt;17&lt;/ref-type&gt;&lt;contributors&gt;&lt;authors&gt;&lt;author&gt;Dayan, P.&lt;/author&gt;&lt;/authors&gt;&lt;/contributors&gt;&lt;titles&gt;&lt;title&gt;How to set the switches on this thing&lt;/title&gt;&lt;secondary-title&gt;Current Opinion in Neurobiology&lt;/secondary-title&gt;&lt;/titles&gt;&lt;periodical&gt;&lt;full-title&gt;Current Opinion in Neurobiology&lt;/full-title&gt;&lt;/periodical&gt;&lt;dates&gt;&lt;year&gt;2012&lt;/year&gt;&lt;/dates&gt;&lt;isbn&gt;0959-4388&lt;/isbn&gt;&lt;urls&gt;&lt;/urls&gt;&lt;/record&gt;&lt;/Cite&gt;&lt;/EndNote&gt;</w:instrText>
      </w:r>
      <w:r w:rsidR="00AE5FA1">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12</w:t>
      </w:r>
      <w:r w:rsidR="00AE5FA1">
        <w:rPr>
          <w:rFonts w:ascii="Helvetica" w:hAnsi="Helvetica" w:cs="Helvetica"/>
          <w:sz w:val="22"/>
          <w:szCs w:val="22"/>
        </w:rPr>
        <w:fldChar w:fldCharType="end"/>
      </w:r>
      <w:r w:rsidR="005D15E1">
        <w:rPr>
          <w:rFonts w:ascii="Helvetica" w:hAnsi="Helvetica" w:cs="Helvetica"/>
          <w:sz w:val="22"/>
          <w:szCs w:val="22"/>
        </w:rPr>
        <w:t>.</w:t>
      </w:r>
    </w:p>
    <w:p w14:paraId="3D65BCD2"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3099271" w14:textId="6C7FD550"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 order to test for the influence of model-free value representations in goal selection we adapted a multistep choice paradigm</w:t>
      </w:r>
      <w:r w:rsidR="00AE5FA1">
        <w:rPr>
          <w:rFonts w:ascii="Helvetica" w:hAnsi="Helvetica" w:cs="Helvetica"/>
          <w:sz w:val="22"/>
          <w:szCs w:val="22"/>
        </w:rPr>
        <w:t xml:space="preserve"> from prior research</w:t>
      </w:r>
      <w:r w:rsidR="00AE5FA1">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&lt;EndNote&gt;&lt;Cite&gt;&lt;Author&gt;Daw&lt;/Author&gt;&lt;Year&gt;2011&lt;/Year&gt;&lt;RecNum&gt;1546&lt;/RecNum&gt;&lt;DisplayText&gt;&lt;style face="superscript"&gt;6&lt;/style&gt;&lt;/DisplayText&gt;&lt;record&gt;&lt;rec-number&gt;1546&lt;/rec-number&gt;&lt;foreign-keys&gt;&lt;key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AE5FA1">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6</w:t>
      </w:r>
      <w:r w:rsidR="00AE5FA1">
        <w:rPr>
          <w:rFonts w:ascii="Helvetica" w:hAnsi="Helvetica" w:cs="Helvetica"/>
          <w:sz w:val="22"/>
          <w:szCs w:val="22"/>
        </w:rPr>
        <w:fldChar w:fldCharType="end"/>
      </w:r>
      <w:r>
        <w:rPr>
          <w:rFonts w:ascii="Helvetica" w:hAnsi="Helvetica" w:cs="Helvetica"/>
          <w:sz w:val="22"/>
          <w:szCs w:val="22"/>
        </w:rPr>
        <w:t>.  The original paradigm behaviorally dissociates the influence of habitual (model-free) and goal-directed (model-based) control on</w:t>
      </w:r>
      <w:r w:rsidR="00AE5FA1">
        <w:rPr>
          <w:rFonts w:ascii="Helvetica" w:hAnsi="Helvetica" w:cs="Helvetica"/>
          <w:sz w:val="22"/>
          <w:szCs w:val="22"/>
        </w:rPr>
        <w:t xml:space="preserve"> choice, and is well</w:t>
      </w:r>
      <w:r w:rsidR="008714CC">
        <w:rPr>
          <w:rFonts w:ascii="Helvetica" w:hAnsi="Helvetica" w:cs="Helvetica"/>
          <w:sz w:val="22"/>
          <w:szCs w:val="22"/>
        </w:rPr>
        <w:t>-</w:t>
      </w:r>
      <w:r w:rsidR="00AE5FA1">
        <w:rPr>
          <w:rFonts w:ascii="Helvetica" w:hAnsi="Helvetica" w:cs="Helvetica"/>
          <w:sz w:val="22"/>
          <w:szCs w:val="22"/>
        </w:rPr>
        <w:t>validated</w:t>
      </w:r>
      <w:r w:rsidR="008714CC">
        <w:rPr>
          <w:rFonts w:ascii="Helvetica" w:hAnsi="Helvetica" w:cs="Helvetica"/>
          <w:sz w:val="22"/>
          <w:szCs w:val="22"/>
        </w:rPr>
        <w:fldChar w:fldCharType="begin">
          <w:fldData xml:space="preserve">PEVuZE5vdGU+PENpdGU+PEF1dGhvcj5PdHRvPC9BdXRob3I+PFllYXI+MjAxNDwvWWVhcj48UmVj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</w:fldData>
        </w:fldChar>
      </w:r>
      <w:r w:rsidR="0021586B">
        <w:rPr>
          <w:rFonts w:ascii="Helvetica" w:hAnsi="Helvetica" w:cs="Helvetica"/>
          <w:sz w:val="22"/>
          <w:szCs w:val="22"/>
        </w:rPr>
        <w:instrText xml:space="preserve"> ADDIN EN.CITE </w:instrText>
      </w:r>
      <w:r w:rsidR="0021586B">
        <w:rPr>
          <w:rFonts w:ascii="Helvetica" w:hAnsi="Helvetica" w:cs="Helvetica"/>
          <w:sz w:val="22"/>
          <w:szCs w:val="22"/>
        </w:rPr>
        <w:fldChar w:fldCharType="begin">
          <w:fldData xml:space="preserve">PEVuZE5vdGU+PENpdGU+PEF1dGhvcj5PdHRvPC9BdXRob3I+PFllYXI+MjAxNDwvWWVhcj48UmVj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</w:fldData>
        </w:fldChar>
      </w:r>
      <w:r w:rsidR="0021586B">
        <w:rPr>
          <w:rFonts w:ascii="Helvetica" w:hAnsi="Helvetica" w:cs="Helvetica"/>
          <w:sz w:val="22"/>
          <w:szCs w:val="22"/>
        </w:rPr>
        <w:instrText xml:space="preserve"> ADDIN EN.CITE.DATA </w:instrText>
      </w:r>
      <w:r w:rsidR="0021586B">
        <w:rPr>
          <w:rFonts w:ascii="Helvetica" w:hAnsi="Helvetica" w:cs="Helvetica"/>
          <w:sz w:val="22"/>
          <w:szCs w:val="22"/>
        </w:rPr>
      </w:r>
      <w:r w:rsidR="0021586B">
        <w:rPr>
          <w:rFonts w:ascii="Helvetica" w:hAnsi="Helvetica" w:cs="Helvetica"/>
          <w:sz w:val="22"/>
          <w:szCs w:val="22"/>
        </w:rPr>
        <w:fldChar w:fldCharType="end"/>
      </w:r>
      <w:r w:rsidR="008714CC">
        <w:rPr>
          <w:rFonts w:ascii="Helvetica" w:hAnsi="Helvetica" w:cs="Helvetica"/>
          <w:sz w:val="22"/>
          <w:szCs w:val="22"/>
        </w:rPr>
      </w:r>
      <w:r w:rsidR="008714CC">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2,18-20</w:t>
      </w:r>
      <w:r w:rsidR="008714CC">
        <w:rPr>
          <w:rFonts w:ascii="Helvetica" w:hAnsi="Helvetica" w:cs="Helvetica"/>
          <w:sz w:val="22"/>
          <w:szCs w:val="22"/>
        </w:rPr>
        <w:fldChar w:fldCharType="end"/>
      </w:r>
      <w:r>
        <w:rPr>
          <w:rFonts w:ascii="Helvetica" w:hAnsi="Helvetica" w:cs="Helvetica"/>
          <w:sz w:val="22"/>
          <w:szCs w:val="22"/>
        </w:rPr>
        <w:t xml:space="preserve">. Our modification allows us to index not only model-free value assignment to actions (as in the original task) but also model-free value assignment to goals that may be subsequently pursued via model-based planning (Figure </w:t>
      </w:r>
      <w:r w:rsidR="0021586B">
        <w:rPr>
          <w:rFonts w:ascii="Helvetica" w:hAnsi="Helvetica" w:cs="Helvetica"/>
          <w:sz w:val="22"/>
          <w:szCs w:val="22"/>
        </w:rPr>
        <w:t>1A</w:t>
      </w:r>
      <w:r>
        <w:rPr>
          <w:rFonts w:ascii="Helvetica" w:hAnsi="Helvetica" w:cs="Helvetica"/>
          <w:sz w:val="22"/>
          <w:szCs w:val="22"/>
        </w:rPr>
        <w:t>).  At Stage 1 of each trial participants make a choice between two options drawn from the set (</w:t>
      </w:r>
      <w:ins w:id="2" w:author="Adam Morris" w:date="2014-11-10T22:54:00Z">
        <w:r w:rsidR="00F7044D">
          <w:rPr>
            <w:rFonts w:ascii="Helvetica" w:hAnsi="Helvetica" w:cs="Helvetica"/>
            <w:sz w:val="22"/>
            <w:szCs w:val="22"/>
          </w:rPr>
          <w:t>1</w:t>
        </w:r>
      </w:ins>
      <w:del w:id="3" w:author="Adam Morris" w:date="2014-11-10T22:54:00Z">
        <w:r w:rsidDel="00F7044D">
          <w:rPr>
            <w:rFonts w:ascii="Helvetica" w:hAnsi="Helvetica" w:cs="Helvetica"/>
            <w:sz w:val="22"/>
            <w:szCs w:val="22"/>
          </w:rPr>
          <w:delText>A</w:delText>
        </w:r>
      </w:del>
      <w:r>
        <w:rPr>
          <w:rFonts w:ascii="Helvetica" w:hAnsi="Helvetica" w:cs="Helvetica"/>
          <w:sz w:val="22"/>
          <w:szCs w:val="22"/>
        </w:rPr>
        <w:t>,</w:t>
      </w:r>
      <w:r w:rsidR="00553CC3">
        <w:rPr>
          <w:rFonts w:ascii="Helvetica" w:hAnsi="Helvetica" w:cs="Helvetica"/>
          <w:sz w:val="22"/>
          <w:szCs w:val="22"/>
        </w:rPr>
        <w:t xml:space="preserve"> </w:t>
      </w:r>
      <w:ins w:id="4" w:author="Adam Morris" w:date="2014-11-10T22:54:00Z">
        <w:r w:rsidR="00F7044D">
          <w:rPr>
            <w:rFonts w:ascii="Helvetica" w:hAnsi="Helvetica" w:cs="Helvetica"/>
            <w:sz w:val="22"/>
            <w:szCs w:val="22"/>
          </w:rPr>
          <w:t>2</w:t>
        </w:r>
      </w:ins>
      <w:del w:id="5" w:author="Adam Morris" w:date="2014-11-10T22:54:00Z">
        <w:r w:rsidDel="00F7044D">
          <w:rPr>
            <w:rFonts w:ascii="Helvetica" w:hAnsi="Helvetica" w:cs="Helvetica"/>
            <w:sz w:val="22"/>
            <w:szCs w:val="22"/>
          </w:rPr>
          <w:delText>B</w:delText>
        </w:r>
      </w:del>
      <w:r>
        <w:rPr>
          <w:rFonts w:ascii="Helvetica" w:hAnsi="Helvetica" w:cs="Helvetica"/>
          <w:sz w:val="22"/>
          <w:szCs w:val="22"/>
        </w:rPr>
        <w:t>,</w:t>
      </w:r>
      <w:r w:rsidR="00553CC3">
        <w:rPr>
          <w:rFonts w:ascii="Helvetica" w:hAnsi="Helvetica" w:cs="Helvetica"/>
          <w:sz w:val="22"/>
          <w:szCs w:val="22"/>
        </w:rPr>
        <w:t xml:space="preserve"> </w:t>
      </w:r>
      <w:ins w:id="6" w:author="Adam Morris" w:date="2014-11-10T22:54:00Z">
        <w:r w:rsidR="00F7044D">
          <w:rPr>
            <w:rFonts w:ascii="Helvetica" w:hAnsi="Helvetica" w:cs="Helvetica"/>
            <w:sz w:val="22"/>
            <w:szCs w:val="22"/>
          </w:rPr>
          <w:t>3</w:t>
        </w:r>
      </w:ins>
      <w:del w:id="7" w:author="Adam Morris" w:date="2014-11-10T22:54:00Z">
        <w:r w:rsidDel="00F7044D">
          <w:rPr>
            <w:rFonts w:ascii="Helvetica" w:hAnsi="Helvetica" w:cs="Helvetica"/>
            <w:sz w:val="22"/>
            <w:szCs w:val="22"/>
          </w:rPr>
          <w:delText>C</w:delText>
        </w:r>
      </w:del>
      <w:r>
        <w:rPr>
          <w:rFonts w:ascii="Helvetica" w:hAnsi="Helvetica" w:cs="Helvetica"/>
          <w:sz w:val="22"/>
          <w:szCs w:val="22"/>
        </w:rPr>
        <w:t>,</w:t>
      </w:r>
      <w:r w:rsidR="00553CC3">
        <w:rPr>
          <w:rFonts w:ascii="Helvetica" w:hAnsi="Helvetica" w:cs="Helvetica"/>
          <w:sz w:val="22"/>
          <w:szCs w:val="22"/>
        </w:rPr>
        <w:t xml:space="preserve"> </w:t>
      </w:r>
      <w:proofErr w:type="gramStart"/>
      <w:ins w:id="8" w:author="Adam Morris" w:date="2014-11-10T22:54:00Z">
        <w:r w:rsidR="00F7044D">
          <w:rPr>
            <w:rFonts w:ascii="Helvetica" w:hAnsi="Helvetica" w:cs="Helvetica"/>
            <w:sz w:val="22"/>
            <w:szCs w:val="22"/>
          </w:rPr>
          <w:t>4</w:t>
        </w:r>
      </w:ins>
      <w:proofErr w:type="gramEnd"/>
      <w:del w:id="9" w:author="Adam Morris" w:date="2014-11-10T22:54:00Z">
        <w:r w:rsidDel="00F7044D">
          <w:rPr>
            <w:rFonts w:ascii="Helvetica" w:hAnsi="Helvetica" w:cs="Helvetica"/>
            <w:sz w:val="22"/>
            <w:szCs w:val="22"/>
          </w:rPr>
          <w:delText>D</w:delText>
        </w:r>
      </w:del>
      <w:r>
        <w:rPr>
          <w:rFonts w:ascii="Helvetica" w:hAnsi="Helvetica" w:cs="Helvetica"/>
          <w:sz w:val="22"/>
          <w:szCs w:val="22"/>
        </w:rPr>
        <w:t xml:space="preserve">).  These choices stochastically transition </w:t>
      </w:r>
      <w:r w:rsidR="00553CC3">
        <w:rPr>
          <w:rFonts w:ascii="Helvetica" w:hAnsi="Helvetica" w:cs="Helvetica"/>
          <w:sz w:val="22"/>
          <w:szCs w:val="22"/>
        </w:rPr>
        <w:t>to a second set of three states</w:t>
      </w:r>
      <w:r>
        <w:rPr>
          <w:rFonts w:ascii="Helvetica" w:hAnsi="Helvetica" w:cs="Helvetica"/>
          <w:sz w:val="22"/>
          <w:szCs w:val="22"/>
        </w:rPr>
        <w:t xml:space="preserve"> (</w:t>
      </w:r>
      <w:del w:id="10" w:author="Adam Morris" w:date="2014-11-10T22:55:00Z">
        <w:r w:rsidDel="00F7044D">
          <w:rPr>
            <w:rFonts w:ascii="Helvetica" w:hAnsi="Helvetica" w:cs="Helvetica"/>
            <w:sz w:val="22"/>
            <w:szCs w:val="22"/>
          </w:rPr>
          <w:delText>red</w:delText>
        </w:r>
      </w:del>
      <w:ins w:id="11" w:author="Adam Morris" w:date="2014-11-10T22:55:00Z">
        <w:r w:rsidR="00F7044D">
          <w:rPr>
            <w:rFonts w:ascii="Helvetica" w:hAnsi="Helvetica" w:cs="Helvetica"/>
            <w:sz w:val="22"/>
            <w:szCs w:val="22"/>
          </w:rPr>
          <w:t>blue</w:t>
        </w:r>
      </w:ins>
      <w:r>
        <w:rPr>
          <w:rFonts w:ascii="Helvetica" w:hAnsi="Helvetica" w:cs="Helvetica"/>
          <w:sz w:val="22"/>
          <w:szCs w:val="22"/>
        </w:rPr>
        <w:t>,</w:t>
      </w:r>
      <w:r w:rsidR="00553CC3">
        <w:rPr>
          <w:rFonts w:ascii="Helvetica" w:hAnsi="Helvetica" w:cs="Helvetica"/>
          <w:sz w:val="22"/>
          <w:szCs w:val="22"/>
        </w:rPr>
        <w:t xml:space="preserve"> </w:t>
      </w:r>
      <w:del w:id="12" w:author="Adam Morris" w:date="2014-11-10T22:55:00Z">
        <w:r w:rsidDel="00F7044D">
          <w:rPr>
            <w:rFonts w:ascii="Helvetica" w:hAnsi="Helvetica" w:cs="Helvetica"/>
            <w:sz w:val="22"/>
            <w:szCs w:val="22"/>
          </w:rPr>
          <w:delText>green</w:delText>
        </w:r>
      </w:del>
      <w:ins w:id="13" w:author="Adam Morris" w:date="2014-11-10T22:55:00Z">
        <w:r w:rsidR="00F7044D">
          <w:rPr>
            <w:rFonts w:ascii="Helvetica" w:hAnsi="Helvetica" w:cs="Helvetica"/>
            <w:sz w:val="22"/>
            <w:szCs w:val="22"/>
          </w:rPr>
          <w:t>red</w:t>
        </w:r>
      </w:ins>
      <w:r>
        <w:rPr>
          <w:rFonts w:ascii="Helvetica" w:hAnsi="Helvetica" w:cs="Helvetica"/>
          <w:sz w:val="22"/>
          <w:szCs w:val="22"/>
        </w:rPr>
        <w:t>,</w:t>
      </w:r>
      <w:r w:rsidR="00553CC3">
        <w:rPr>
          <w:rFonts w:ascii="Helvetica" w:hAnsi="Helvetica" w:cs="Helvetica"/>
          <w:sz w:val="22"/>
          <w:szCs w:val="22"/>
        </w:rPr>
        <w:t xml:space="preserve"> </w:t>
      </w:r>
      <w:del w:id="14" w:author="Adam Morris" w:date="2014-11-10T22:55:00Z">
        <w:r w:rsidDel="00F7044D">
          <w:rPr>
            <w:rFonts w:ascii="Helvetica" w:hAnsi="Helvetica" w:cs="Helvetica"/>
            <w:sz w:val="22"/>
            <w:szCs w:val="22"/>
          </w:rPr>
          <w:delText>blue</w:delText>
        </w:r>
      </w:del>
      <w:ins w:id="15" w:author="Adam Morris" w:date="2014-11-10T22:55:00Z">
        <w:r w:rsidR="00F7044D">
          <w:rPr>
            <w:rFonts w:ascii="Helvetica" w:hAnsi="Helvetica" w:cs="Helvetica"/>
            <w:sz w:val="22"/>
            <w:szCs w:val="22"/>
          </w:rPr>
          <w:t>green</w:t>
        </w:r>
      </w:ins>
      <w:r>
        <w:rPr>
          <w:rFonts w:ascii="Helvetica" w:hAnsi="Helvetica" w:cs="Helvetica"/>
          <w:sz w:val="22"/>
          <w:szCs w:val="22"/>
        </w:rPr>
        <w:t>).  Finally, Stage 2 states deterministically transition to three unique reward distributions. The rewards drift over time.  Thus, participants are motivated to choose Stage 1 options that maximize the likelihood of transitioning to the current reward-maximizing final state. For task details, see Supplementary Materials.</w:t>
      </w:r>
    </w:p>
    <w:p w14:paraId="2143BDD6"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F429DD4" w14:textId="1D9970C3" w:rsidR="00B67F12" w:rsidRDefault="00096C3C"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inline distT="0" distB="0" distL="0" distR="0" wp14:anchorId="6730A1DD" wp14:editId="6A7582E5">
            <wp:extent cx="2771170" cy="253205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771170" cy="2532051"/>
                    </a:xfrm>
                    <a:prstGeom prst="rect">
                      <a:avLst/>
                    </a:prstGeom>
                    <a:noFill/>
                    <a:ln>
                      <a:noFill/>
                    </a:ln>
                  </pic:spPr>
                </pic:pic>
              </a:graphicData>
            </a:graphic>
          </wp:inline>
        </w:drawing>
      </w:r>
    </w:p>
    <w:p w14:paraId="59AD9545" w14:textId="77777777" w:rsidR="00B67F12" w:rsidRDefault="00B67F12"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ED68AD8" w14:textId="084E7713"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Our analysis depends on a critical subset of trials.  For example, a participant is presented with the choice set (</w:t>
      </w:r>
      <w:ins w:id="16" w:author="Adam Morris" w:date="2014-11-10T22:55:00Z">
        <w:r w:rsidR="00F7044D">
          <w:rPr>
            <w:rFonts w:ascii="Helvetica" w:hAnsi="Helvetica" w:cs="Helvetica"/>
            <w:sz w:val="22"/>
            <w:szCs w:val="22"/>
          </w:rPr>
          <w:t>1</w:t>
        </w:r>
      </w:ins>
      <w:del w:id="17" w:author="Adam Morris" w:date="2014-11-10T22:55:00Z">
        <w:r w:rsidDel="00F7044D">
          <w:rPr>
            <w:rFonts w:ascii="Helvetica" w:hAnsi="Helvetica" w:cs="Helvetica"/>
            <w:sz w:val="22"/>
            <w:szCs w:val="22"/>
          </w:rPr>
          <w:delText>A</w:delText>
        </w:r>
      </w:del>
      <w:r>
        <w:rPr>
          <w:rFonts w:ascii="Helvetica" w:hAnsi="Helvetica" w:cs="Helvetica"/>
          <w:sz w:val="22"/>
          <w:szCs w:val="22"/>
        </w:rPr>
        <w:t>,</w:t>
      </w:r>
      <w:r w:rsidR="00553CC3">
        <w:rPr>
          <w:rFonts w:ascii="Helvetica" w:hAnsi="Helvetica" w:cs="Helvetica"/>
          <w:sz w:val="22"/>
          <w:szCs w:val="22"/>
        </w:rPr>
        <w:t xml:space="preserve"> </w:t>
      </w:r>
      <w:ins w:id="18" w:author="Adam Morris" w:date="2014-11-10T22:55:00Z">
        <w:r w:rsidR="00F7044D">
          <w:rPr>
            <w:rFonts w:ascii="Helvetica" w:hAnsi="Helvetica" w:cs="Helvetica"/>
            <w:sz w:val="22"/>
            <w:szCs w:val="22"/>
          </w:rPr>
          <w:t>2</w:t>
        </w:r>
      </w:ins>
      <w:del w:id="19" w:author="Adam Morris" w:date="2014-11-10T22:55:00Z">
        <w:r w:rsidDel="00F7044D">
          <w:rPr>
            <w:rFonts w:ascii="Helvetica" w:hAnsi="Helvetica" w:cs="Helvetica"/>
            <w:sz w:val="22"/>
            <w:szCs w:val="22"/>
          </w:rPr>
          <w:delText>C</w:delText>
        </w:r>
      </w:del>
      <w:r>
        <w:rPr>
          <w:rFonts w:ascii="Helvetica" w:hAnsi="Helvetica" w:cs="Helvetica"/>
          <w:sz w:val="22"/>
          <w:szCs w:val="22"/>
        </w:rPr>
        <w:t xml:space="preserve">) at Stage 1 and chooses </w:t>
      </w:r>
      <w:ins w:id="20" w:author="Adam Morris" w:date="2014-11-10T22:55:00Z">
        <w:r w:rsidR="00F7044D">
          <w:rPr>
            <w:rFonts w:ascii="Helvetica" w:hAnsi="Helvetica" w:cs="Helvetica"/>
            <w:sz w:val="22"/>
            <w:szCs w:val="22"/>
          </w:rPr>
          <w:t>1</w:t>
        </w:r>
      </w:ins>
      <w:del w:id="21" w:author="Adam Morris" w:date="2014-11-10T22:55:00Z">
        <w:r w:rsidDel="00F7044D">
          <w:rPr>
            <w:rFonts w:ascii="Helvetica" w:hAnsi="Helvetica" w:cs="Helvetica"/>
            <w:sz w:val="22"/>
            <w:szCs w:val="22"/>
          </w:rPr>
          <w:delText>A</w:delText>
        </w:r>
      </w:del>
      <w:r>
        <w:rPr>
          <w:rFonts w:ascii="Helvetica" w:hAnsi="Helvetica" w:cs="Helvetica"/>
          <w:sz w:val="22"/>
          <w:szCs w:val="22"/>
        </w:rPr>
        <w:t xml:space="preserve">.  Because </w:t>
      </w:r>
      <w:ins w:id="22" w:author="Adam Morris" w:date="2014-11-10T22:55:00Z">
        <w:r w:rsidR="00F7044D">
          <w:rPr>
            <w:rFonts w:ascii="Helvetica" w:hAnsi="Helvetica" w:cs="Helvetica"/>
            <w:sz w:val="22"/>
            <w:szCs w:val="22"/>
          </w:rPr>
          <w:t>1</w:t>
        </w:r>
      </w:ins>
      <w:del w:id="23" w:author="Adam Morris" w:date="2014-11-10T22:55:00Z">
        <w:r w:rsidDel="00F7044D">
          <w:rPr>
            <w:rFonts w:ascii="Helvetica" w:hAnsi="Helvetica" w:cs="Helvetica"/>
            <w:sz w:val="22"/>
            <w:szCs w:val="22"/>
          </w:rPr>
          <w:delText>A</w:delText>
        </w:r>
      </w:del>
      <w:r>
        <w:rPr>
          <w:rFonts w:ascii="Helvetica" w:hAnsi="Helvetica" w:cs="Helvetica"/>
          <w:sz w:val="22"/>
          <w:szCs w:val="22"/>
        </w:rPr>
        <w:t xml:space="preserve"> typically leads to the </w:t>
      </w:r>
      <w:del w:id="24" w:author="Adam Morris" w:date="2014-11-10T22:56:00Z">
        <w:r w:rsidDel="00F7044D">
          <w:rPr>
            <w:rFonts w:ascii="Helvetica" w:hAnsi="Helvetica" w:cs="Helvetica"/>
            <w:sz w:val="22"/>
            <w:szCs w:val="22"/>
          </w:rPr>
          <w:delText xml:space="preserve">red </w:delText>
        </w:r>
      </w:del>
      <w:ins w:id="25" w:author="Adam Morris" w:date="2014-11-10T22:56:00Z">
        <w:r w:rsidR="00F7044D">
          <w:rPr>
            <w:rFonts w:ascii="Helvetica" w:hAnsi="Helvetica" w:cs="Helvetica"/>
            <w:sz w:val="22"/>
            <w:szCs w:val="22"/>
          </w:rPr>
          <w:t xml:space="preserve">blue </w:t>
        </w:r>
      </w:ins>
      <w:r>
        <w:rPr>
          <w:rFonts w:ascii="Helvetica" w:hAnsi="Helvetica" w:cs="Helvetica"/>
          <w:sz w:val="22"/>
          <w:szCs w:val="22"/>
        </w:rPr>
        <w:t xml:space="preserve">state, we assume that this participant’s goal was to transition to </w:t>
      </w:r>
      <w:del w:id="26" w:author="Adam Morris" w:date="2014-11-10T22:56:00Z">
        <w:r w:rsidDel="00F7044D">
          <w:rPr>
            <w:rFonts w:ascii="Helvetica" w:hAnsi="Helvetica" w:cs="Helvetica"/>
            <w:sz w:val="22"/>
            <w:szCs w:val="22"/>
          </w:rPr>
          <w:delText>red</w:delText>
        </w:r>
      </w:del>
      <w:ins w:id="27" w:author="Adam Morris" w:date="2014-11-10T22:56:00Z">
        <w:r w:rsidR="00F7044D">
          <w:rPr>
            <w:rFonts w:ascii="Helvetica" w:hAnsi="Helvetica" w:cs="Helvetica"/>
            <w:sz w:val="22"/>
            <w:szCs w:val="22"/>
          </w:rPr>
          <w:t>blue</w:t>
        </w:r>
      </w:ins>
      <w:r>
        <w:rPr>
          <w:rFonts w:ascii="Helvetica" w:hAnsi="Helvetica" w:cs="Helvetica"/>
          <w:sz w:val="22"/>
          <w:szCs w:val="22"/>
        </w:rPr>
        <w:t>.  On our critical trails,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assignment of value to an action would increase the likelihood of selecting option A on subsequent trials due to the positive reward history</w:t>
      </w:r>
      <w:r w:rsidR="004A5FA0">
        <w:rPr>
          <w:rFonts w:ascii="Helvetica" w:hAnsi="Helvetica" w:cs="Helvetica"/>
          <w:sz w:val="22"/>
          <w:szCs w:val="22"/>
        </w:rPr>
        <w:fldChar w:fldCharType="begin"/>
      </w:r>
      <w:r w:rsidR="0052375D">
        <w:rPr>
          <w:rFonts w:ascii="Helvetica" w:hAnsi="Helvetica" w:cs="Helvetica"/>
          <w:sz w:val="22"/>
          <w:szCs w:val="22"/>
        </w:rPr>
        <w:instrText xml:space="preserve"> ADDIN EN.CITE &lt;EndNote&gt;&lt;Cite&gt;&lt;Author&gt;Daw&lt;/Author&gt;&lt;Year&gt;2011&lt;/Year&gt;&lt;RecNum&gt;1546&lt;/RecNum&gt;&lt;DisplayText&gt;&lt;style face="superscript"&gt;6&lt;/style&gt;&lt;/DisplayText&gt;&lt;record&gt;&lt;rec-number&gt;1546&lt;/rec-number&gt;&lt;foreign-keys&gt;&lt;key app="EN" db-id="fazxzxwv05p02ye5fdt5f5rxzavxzee0eftd" timestamp="1323653614"&gt;1546&lt;/key&gt;&lt;/foreign-keys&gt;&lt;ref-type name="Journal Article"&gt;17&lt;/ref-type&gt;&lt;contributors&gt;&lt;authors&gt;&lt;author&gt;Daw, N.D.&lt;/author&gt;&lt;author&gt;Gershman, S.J.&lt;/author&gt;&lt;author&gt;Seymour, B.&lt;/author&gt;&lt;author&gt;Dayan, P.&lt;/author&gt;&lt;author&gt;Dolan, R.J.&lt;/author&gt;&lt;/authors&gt;&lt;/contributors&gt;&lt;titles&gt;&lt;title&gt;Model-based influences on humans&amp;apos; choices and striatal prediction errors&lt;/title&gt;&lt;secondary-title&gt;Neuron&lt;/secondary-title&gt;&lt;/titles&gt;&lt;periodical&gt;&lt;full-title&gt;Neuron&lt;/full-title&gt;&lt;/periodical&gt;&lt;pages&gt;1204-1215&lt;/pages&gt;&lt;volume&gt;69&lt;/volume&gt;&lt;number&gt;6&lt;/number&gt;&lt;dates&gt;&lt;year&gt;2011&lt;/year&gt;&lt;/dates&gt;&lt;publisher&gt;Elsevier&lt;/publisher&gt;&lt;isbn&gt;0896-6273&lt;/isbn&gt;&lt;urls&gt;&lt;/urls&gt;&lt;/record&gt;&lt;/Cite&gt;&lt;/EndNote&gt;</w:instrText>
      </w:r>
      <w:r w:rsidR="004A5FA0">
        <w:rPr>
          <w:rFonts w:ascii="Helvetica" w:hAnsi="Helvetica" w:cs="Helvetica"/>
          <w:sz w:val="22"/>
          <w:szCs w:val="22"/>
        </w:rPr>
        <w:fldChar w:fldCharType="separate"/>
      </w:r>
      <w:r w:rsidR="0052375D" w:rsidRPr="0052375D">
        <w:rPr>
          <w:rFonts w:ascii="Helvetica" w:hAnsi="Helvetica" w:cs="Helvetica"/>
          <w:noProof/>
          <w:sz w:val="22"/>
          <w:szCs w:val="22"/>
          <w:vertAlign w:val="superscript"/>
        </w:rPr>
        <w:t>6</w:t>
      </w:r>
      <w:r w:rsidR="004A5FA0">
        <w:rPr>
          <w:rFonts w:ascii="Helvetica" w:hAnsi="Helvetica" w:cs="Helvetica"/>
          <w:sz w:val="22"/>
          <w:szCs w:val="22"/>
        </w:rPr>
        <w:fldChar w:fldCharType="end"/>
      </w:r>
      <w:r>
        <w:rPr>
          <w:rFonts w:ascii="Helvetica" w:hAnsi="Helvetica" w:cs="Helvetica"/>
          <w:sz w:val="22"/>
          <w:szCs w:val="22"/>
        </w:rPr>
        <w:t xml:space="preserve">.  Our interest, however, is in the model-free assignment of value to a goal; in this case, the goal of transitioning to red.  If the experience of reward increases the likelihood of selecting red as a goal, then participants should exhibit a greater likelihood of choosing </w:t>
      </w:r>
      <w:ins w:id="28" w:author="Adam Morris" w:date="2014-11-10T22:56:00Z">
        <w:r w:rsidR="00F7044D">
          <w:rPr>
            <w:rFonts w:ascii="Helvetica" w:hAnsi="Helvetica" w:cs="Helvetica"/>
            <w:sz w:val="22"/>
            <w:szCs w:val="22"/>
          </w:rPr>
          <w:t>3</w:t>
        </w:r>
      </w:ins>
      <w:del w:id="29" w:author="Adam Morris" w:date="2014-11-10T22:56:00Z">
        <w:r w:rsidDel="00F7044D">
          <w:rPr>
            <w:rFonts w:ascii="Helvetica" w:hAnsi="Helvetica" w:cs="Helvetica"/>
            <w:sz w:val="22"/>
            <w:szCs w:val="22"/>
          </w:rPr>
          <w:delText>B</w:delText>
        </w:r>
      </w:del>
      <w:r>
        <w:rPr>
          <w:rFonts w:ascii="Helvetica" w:hAnsi="Helvetica" w:cs="Helvetica"/>
          <w:sz w:val="22"/>
          <w:szCs w:val="22"/>
        </w:rPr>
        <w:t xml:space="preserve"> on the subsequent trial (when paired with either </w:t>
      </w:r>
      <w:ins w:id="30" w:author="Adam Morris" w:date="2014-11-10T22:56:00Z">
        <w:r w:rsidR="00F7044D">
          <w:rPr>
            <w:rFonts w:ascii="Helvetica" w:hAnsi="Helvetica" w:cs="Helvetica"/>
            <w:sz w:val="22"/>
            <w:szCs w:val="22"/>
          </w:rPr>
          <w:t>2</w:t>
        </w:r>
      </w:ins>
      <w:del w:id="31" w:author="Adam Morris" w:date="2014-11-10T22:56:00Z">
        <w:r w:rsidDel="00F7044D">
          <w:rPr>
            <w:rFonts w:ascii="Helvetica" w:hAnsi="Helvetica" w:cs="Helvetica"/>
            <w:sz w:val="22"/>
            <w:szCs w:val="22"/>
          </w:rPr>
          <w:delText>C</w:delText>
        </w:r>
      </w:del>
      <w:r>
        <w:rPr>
          <w:rFonts w:ascii="Helvetica" w:hAnsi="Helvetica" w:cs="Helvetica"/>
          <w:sz w:val="22"/>
          <w:szCs w:val="22"/>
        </w:rPr>
        <w:t xml:space="preserve"> or </w:t>
      </w:r>
      <w:ins w:id="32" w:author="Adam Morris" w:date="2014-11-10T22:56:00Z">
        <w:r w:rsidR="00F7044D">
          <w:rPr>
            <w:rFonts w:ascii="Helvetica" w:hAnsi="Helvetica" w:cs="Helvetica"/>
            <w:sz w:val="22"/>
            <w:szCs w:val="22"/>
          </w:rPr>
          <w:t>4</w:t>
        </w:r>
      </w:ins>
      <w:del w:id="33" w:author="Adam Morris" w:date="2014-11-10T22:56:00Z">
        <w:r w:rsidDel="00F7044D">
          <w:rPr>
            <w:rFonts w:ascii="Helvetica" w:hAnsi="Helvetica" w:cs="Helvetica"/>
            <w:sz w:val="22"/>
            <w:szCs w:val="22"/>
          </w:rPr>
          <w:delText>D</w:delText>
        </w:r>
      </w:del>
      <w:r>
        <w:rPr>
          <w:rFonts w:ascii="Helvetica" w:hAnsi="Helvetica" w:cs="Helvetica"/>
          <w:sz w:val="22"/>
          <w:szCs w:val="22"/>
        </w:rPr>
        <w:t xml:space="preserve">).  Conversely, the experience of punishment should decrease the likelihood of choosing </w:t>
      </w:r>
      <w:ins w:id="34" w:author="Adam Morris" w:date="2014-11-10T22:56:00Z">
        <w:r w:rsidR="00F7044D">
          <w:rPr>
            <w:rFonts w:ascii="Helvetica" w:hAnsi="Helvetica" w:cs="Helvetica"/>
            <w:sz w:val="22"/>
            <w:szCs w:val="22"/>
          </w:rPr>
          <w:t>3</w:t>
        </w:r>
      </w:ins>
      <w:del w:id="35" w:author="Adam Morris" w:date="2014-11-10T22:56:00Z">
        <w:r w:rsidDel="00F7044D">
          <w:rPr>
            <w:rFonts w:ascii="Helvetica" w:hAnsi="Helvetica" w:cs="Helvetica"/>
            <w:sz w:val="22"/>
            <w:szCs w:val="22"/>
          </w:rPr>
          <w:delText>B</w:delText>
        </w:r>
      </w:del>
      <w:r>
        <w:rPr>
          <w:rFonts w:ascii="Helvetica" w:hAnsi="Helvetica" w:cs="Helvetica"/>
          <w:sz w:val="22"/>
          <w:szCs w:val="22"/>
        </w:rPr>
        <w:t xml:space="preserve">.  This influence of the </w:t>
      </w:r>
      <w:bookmarkStart w:id="36" w:name="_GoBack"/>
      <w:bookmarkEnd w:id="36"/>
      <w:r>
        <w:rPr>
          <w:rFonts w:ascii="Helvetica" w:hAnsi="Helvetica" w:cs="Helvetica"/>
          <w:sz w:val="22"/>
          <w:szCs w:val="22"/>
        </w:rPr>
        <w:t>reinforcement history of</w:t>
      </w:r>
      <w:r w:rsidR="00701FE4">
        <w:rPr>
          <w:rFonts w:ascii="Helvetica" w:hAnsi="Helvetica" w:cs="Helvetica"/>
          <w:sz w:val="22"/>
          <w:szCs w:val="22"/>
        </w:rPr>
        <w:t xml:space="preserve"> choosing</w:t>
      </w:r>
      <w:r>
        <w:rPr>
          <w:rFonts w:ascii="Helvetica" w:hAnsi="Helvetica" w:cs="Helvetica"/>
          <w:sz w:val="22"/>
          <w:szCs w:val="22"/>
        </w:rPr>
        <w:t xml:space="preserve"> </w:t>
      </w:r>
      <w:ins w:id="37" w:author="Adam Morris" w:date="2014-11-10T22:56:00Z">
        <w:r w:rsidR="00F7044D">
          <w:rPr>
            <w:rFonts w:ascii="Helvetica" w:hAnsi="Helvetica" w:cs="Helvetica"/>
            <w:sz w:val="22"/>
            <w:szCs w:val="22"/>
          </w:rPr>
          <w:t>1</w:t>
        </w:r>
      </w:ins>
      <w:del w:id="38" w:author="Adam Morris" w:date="2014-11-10T22:56:00Z">
        <w:r w:rsidDel="00F7044D">
          <w:rPr>
            <w:rFonts w:ascii="Helvetica" w:hAnsi="Helvetica" w:cs="Helvetica"/>
            <w:sz w:val="22"/>
            <w:szCs w:val="22"/>
          </w:rPr>
          <w:delText>A</w:delText>
        </w:r>
      </w:del>
      <w:r>
        <w:rPr>
          <w:rFonts w:ascii="Helvetica" w:hAnsi="Helvetica" w:cs="Helvetica"/>
          <w:sz w:val="22"/>
          <w:szCs w:val="22"/>
        </w:rPr>
        <w:t xml:space="preserve"> on the subsequent choice of </w:t>
      </w:r>
      <w:ins w:id="39" w:author="Adam Morris" w:date="2014-11-10T22:56:00Z">
        <w:r w:rsidR="00F7044D">
          <w:rPr>
            <w:rFonts w:ascii="Helvetica" w:hAnsi="Helvetica" w:cs="Helvetica"/>
            <w:sz w:val="22"/>
            <w:szCs w:val="22"/>
          </w:rPr>
          <w:t>3</w:t>
        </w:r>
      </w:ins>
      <w:del w:id="40" w:author="Adam Morris" w:date="2014-11-10T22:56:00Z">
        <w:r w:rsidDel="00F7044D">
          <w:rPr>
            <w:rFonts w:ascii="Helvetica" w:hAnsi="Helvetica" w:cs="Helvetica"/>
            <w:sz w:val="22"/>
            <w:szCs w:val="22"/>
          </w:rPr>
          <w:delText>B</w:delText>
        </w:r>
      </w:del>
      <w:r>
        <w:rPr>
          <w:rFonts w:ascii="Helvetica" w:hAnsi="Helvetica" w:cs="Helvetica"/>
          <w:sz w:val="22"/>
          <w:szCs w:val="22"/>
        </w:rPr>
        <w:t xml:space="preserve"> cannot be explained by model-free update of an value</w:t>
      </w:r>
      <w:r w:rsidR="00683C5E">
        <w:rPr>
          <w:rFonts w:ascii="Helvetica" w:hAnsi="Helvetica" w:cs="Helvetica"/>
          <w:sz w:val="22"/>
          <w:szCs w:val="22"/>
        </w:rPr>
        <w:t xml:space="preserve"> to </w:t>
      </w:r>
      <w:r w:rsidR="00701FE4">
        <w:rPr>
          <w:rFonts w:ascii="Helvetica" w:hAnsi="Helvetica" w:cs="Helvetica"/>
          <w:sz w:val="22"/>
          <w:szCs w:val="22"/>
        </w:rPr>
        <w:t>the specific action (cho</w:t>
      </w:r>
      <w:ins w:id="41" w:author="Adam Morris" w:date="2014-11-16T13:46:00Z">
        <w:r w:rsidR="00D112DB">
          <w:rPr>
            <w:rFonts w:ascii="Helvetica" w:hAnsi="Helvetica" w:cs="Helvetica"/>
            <w:sz w:val="22"/>
            <w:szCs w:val="22"/>
          </w:rPr>
          <w:t>o</w:t>
        </w:r>
      </w:ins>
      <w:r w:rsidR="00701FE4">
        <w:rPr>
          <w:rFonts w:ascii="Helvetica" w:hAnsi="Helvetica" w:cs="Helvetica"/>
          <w:sz w:val="22"/>
          <w:szCs w:val="22"/>
        </w:rPr>
        <w:t xml:space="preserve">sing </w:t>
      </w:r>
      <w:ins w:id="42" w:author="Adam Morris" w:date="2014-11-10T22:56:00Z">
        <w:r w:rsidR="00F7044D">
          <w:rPr>
            <w:rFonts w:ascii="Helvetica" w:hAnsi="Helvetica" w:cs="Helvetica"/>
            <w:sz w:val="22"/>
            <w:szCs w:val="22"/>
          </w:rPr>
          <w:t>1</w:t>
        </w:r>
      </w:ins>
      <w:del w:id="43" w:author="Adam Morris" w:date="2014-11-10T22:56:00Z">
        <w:r w:rsidR="00683C5E" w:rsidDel="00F7044D">
          <w:rPr>
            <w:rFonts w:ascii="Helvetica" w:hAnsi="Helvetica" w:cs="Helvetica"/>
            <w:sz w:val="22"/>
            <w:szCs w:val="22"/>
          </w:rPr>
          <w:delText>A</w:delText>
        </w:r>
      </w:del>
      <w:r w:rsidR="00701FE4">
        <w:rPr>
          <w:rFonts w:ascii="Helvetica" w:hAnsi="Helvetica" w:cs="Helvetica"/>
          <w:sz w:val="22"/>
          <w:szCs w:val="22"/>
        </w:rPr>
        <w:t>)</w:t>
      </w:r>
      <w:r>
        <w:rPr>
          <w:rFonts w:ascii="Helvetica" w:hAnsi="Helvetica" w:cs="Helvetica"/>
          <w:sz w:val="22"/>
          <w:szCs w:val="22"/>
        </w:rPr>
        <w:t xml:space="preserve">; rather, it </w:t>
      </w:r>
      <w:r>
        <w:rPr>
          <w:rFonts w:ascii="Helvetica" w:hAnsi="Helvetica" w:cs="Helvetica"/>
          <w:sz w:val="22"/>
          <w:szCs w:val="22"/>
        </w:rPr>
        <w:lastRenderedPageBreak/>
        <w:t>depends on the assignment of value to their shared goal</w:t>
      </w:r>
      <w:r w:rsidR="00701FE4">
        <w:rPr>
          <w:rFonts w:ascii="Helvetica" w:hAnsi="Helvetica" w:cs="Helvetica"/>
          <w:sz w:val="22"/>
          <w:szCs w:val="22"/>
        </w:rPr>
        <w:t xml:space="preserve"> (getting to red)</w:t>
      </w:r>
      <w:r>
        <w:rPr>
          <w:rFonts w:ascii="Helvetica" w:hAnsi="Helvetica" w:cs="Helvetica"/>
          <w:sz w:val="22"/>
          <w:szCs w:val="22"/>
        </w:rPr>
        <w:t>.</w:t>
      </w:r>
    </w:p>
    <w:p w14:paraId="4799519E"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2BEB02" w14:textId="462E1F98" w:rsidR="00EC66E3" w:rsidRPr="00EC66E3" w:rsidRDefault="00701FE4"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Pr>
          <w:rFonts w:ascii="Helvetica" w:hAnsi="Helvetica" w:cs="Helvetica"/>
          <w:sz w:val="22"/>
          <w:szCs w:val="22"/>
        </w:rPr>
        <w:t>We assessed trials of this type by</w:t>
      </w:r>
      <w:r w:rsidR="005D15E1">
        <w:rPr>
          <w:rFonts w:ascii="Helvetica" w:hAnsi="Helvetica" w:cs="Helvetica"/>
          <w:sz w:val="22"/>
          <w:szCs w:val="22"/>
        </w:rPr>
        <w:t xml:space="preserve"> comparing instances when the participant experienced reward vs. punishment following low-probability transition to the green state.  Participants were significantly more likely to choose the congruent-goal option following positive reward (</w:t>
      </w:r>
      <w:del w:id="44" w:author="Adam Morris" w:date="2014-11-10T22:57:00Z">
        <w:r w:rsidR="005D15E1" w:rsidDel="00386081">
          <w:rPr>
            <w:rFonts w:ascii="Helvetica" w:hAnsi="Helvetica" w:cs="Helvetica"/>
            <w:sz w:val="22"/>
            <w:szCs w:val="22"/>
          </w:rPr>
          <w:delText>57</w:delText>
        </w:r>
      </w:del>
      <w:ins w:id="45" w:author="Adam Morris" w:date="2014-11-10T22:57:00Z">
        <w:r w:rsidR="00386081">
          <w:rPr>
            <w:rFonts w:ascii="Helvetica" w:hAnsi="Helvetica" w:cs="Helvetica"/>
            <w:sz w:val="22"/>
            <w:szCs w:val="22"/>
          </w:rPr>
          <w:t>85</w:t>
        </w:r>
      </w:ins>
      <w:r w:rsidR="005D15E1">
        <w:rPr>
          <w:rFonts w:ascii="Helvetica" w:hAnsi="Helvetica" w:cs="Helvetica"/>
          <w:sz w:val="22"/>
          <w:szCs w:val="22"/>
        </w:rPr>
        <w:t>%</w:t>
      </w:r>
      <w:proofErr w:type="gramStart"/>
      <w:ins w:id="46" w:author="Adam Morris" w:date="2014-11-16T13:45:00Z">
        <w:r w:rsidR="00F60457">
          <w:rPr>
            <w:rFonts w:ascii="Helvetica" w:hAnsi="Helvetica" w:cs="Helvetica"/>
            <w:sz w:val="22"/>
            <w:szCs w:val="22"/>
          </w:rPr>
          <w:t>,SEM</w:t>
        </w:r>
        <w:proofErr w:type="gramEnd"/>
        <w:r w:rsidR="00F60457">
          <w:rPr>
            <w:rFonts w:ascii="Helvetica" w:hAnsi="Helvetica" w:cs="Helvetica"/>
            <w:sz w:val="22"/>
            <w:szCs w:val="22"/>
          </w:rPr>
          <w:t>=1.2%</w:t>
        </w:r>
      </w:ins>
      <w:r w:rsidR="005D15E1">
        <w:rPr>
          <w:rFonts w:ascii="Helvetica" w:hAnsi="Helvetica" w:cs="Helvetica"/>
          <w:sz w:val="22"/>
          <w:szCs w:val="22"/>
        </w:rPr>
        <w:t>) than following negative reward (</w:t>
      </w:r>
      <w:del w:id="47" w:author="Adam Morris" w:date="2014-11-10T22:58:00Z">
        <w:r w:rsidR="005D15E1" w:rsidDel="008145B7">
          <w:rPr>
            <w:rFonts w:ascii="Helvetica" w:hAnsi="Helvetica" w:cs="Helvetica"/>
            <w:sz w:val="22"/>
            <w:szCs w:val="22"/>
          </w:rPr>
          <w:delText>41</w:delText>
        </w:r>
      </w:del>
      <w:ins w:id="48" w:author="Adam Morris" w:date="2014-11-10T22:58:00Z">
        <w:r w:rsidR="008145B7">
          <w:rPr>
            <w:rFonts w:ascii="Helvetica" w:hAnsi="Helvetica" w:cs="Helvetica"/>
            <w:sz w:val="22"/>
            <w:szCs w:val="22"/>
          </w:rPr>
          <w:t>69</w:t>
        </w:r>
      </w:ins>
      <w:r w:rsidR="005D15E1">
        <w:rPr>
          <w:rFonts w:ascii="Helvetica" w:hAnsi="Helvetica" w:cs="Helvetica"/>
          <w:sz w:val="22"/>
          <w:szCs w:val="22"/>
        </w:rPr>
        <w:t>%</w:t>
      </w:r>
      <w:ins w:id="49" w:author="Adam Morris" w:date="2014-11-16T13:45:00Z">
        <w:r w:rsidR="00F60457">
          <w:rPr>
            <w:rFonts w:ascii="Helvetica" w:hAnsi="Helvetica" w:cs="Helvetica"/>
            <w:sz w:val="22"/>
            <w:szCs w:val="22"/>
          </w:rPr>
          <w:t>,SEM=1.3%</w:t>
        </w:r>
      </w:ins>
      <w:r w:rsidR="005D15E1">
        <w:rPr>
          <w:rFonts w:ascii="Helvetica" w:hAnsi="Helvetica" w:cs="Helvetica"/>
          <w:sz w:val="22"/>
          <w:szCs w:val="22"/>
        </w:rPr>
        <w:t xml:space="preserve">) </w:t>
      </w:r>
      <w:r w:rsidR="005D15E1">
        <w:rPr>
          <w:rFonts w:ascii="Helvetica" w:hAnsi="Helvetica" w:cs="Helvetica"/>
          <w:i/>
          <w:iCs/>
          <w:sz w:val="22"/>
          <w:szCs w:val="22"/>
        </w:rPr>
        <w:t>t</w:t>
      </w:r>
      <w:r w:rsidR="005D15E1">
        <w:rPr>
          <w:rFonts w:ascii="Helvetica" w:hAnsi="Helvetica" w:cs="Helvetica"/>
          <w:sz w:val="22"/>
          <w:szCs w:val="22"/>
        </w:rPr>
        <w:t>(21</w:t>
      </w:r>
      <w:ins w:id="50" w:author="Adam Morris" w:date="2014-11-10T22:58:00Z">
        <w:r w:rsidR="00AB0B80">
          <w:rPr>
            <w:rFonts w:ascii="Helvetica" w:hAnsi="Helvetica" w:cs="Helvetica"/>
            <w:sz w:val="22"/>
            <w:szCs w:val="22"/>
          </w:rPr>
          <w:t>7</w:t>
        </w:r>
      </w:ins>
      <w:del w:id="51" w:author="Adam Morris" w:date="2014-11-10T22:58:00Z">
        <w:r w:rsidR="005D15E1" w:rsidDel="00AB0B80">
          <w:rPr>
            <w:rFonts w:ascii="Helvetica" w:hAnsi="Helvetica" w:cs="Helvetica"/>
            <w:sz w:val="22"/>
            <w:szCs w:val="22"/>
          </w:rPr>
          <w:delText>8</w:delText>
        </w:r>
      </w:del>
      <w:r w:rsidR="005D15E1">
        <w:rPr>
          <w:rFonts w:ascii="Helvetica" w:hAnsi="Helvetica" w:cs="Helvetica"/>
          <w:sz w:val="22"/>
          <w:szCs w:val="22"/>
        </w:rPr>
        <w:t>)=-</w:t>
      </w:r>
      <w:ins w:id="52" w:author="Adam Morris" w:date="2014-11-10T22:58:00Z">
        <w:r w:rsidR="00AB0B80">
          <w:rPr>
            <w:rFonts w:ascii="Helvetica" w:hAnsi="Helvetica" w:cs="Helvetica"/>
            <w:sz w:val="22"/>
            <w:szCs w:val="22"/>
          </w:rPr>
          <w:t>11.2</w:t>
        </w:r>
      </w:ins>
      <w:del w:id="53" w:author="Adam Morris" w:date="2014-11-10T22:58:00Z">
        <w:r w:rsidR="005D15E1" w:rsidDel="00AB0B80">
          <w:rPr>
            <w:rFonts w:ascii="Helvetica" w:hAnsi="Helvetica" w:cs="Helvetica"/>
            <w:sz w:val="22"/>
            <w:szCs w:val="22"/>
          </w:rPr>
          <w:delText>8.5</w:delText>
        </w:r>
      </w:del>
      <w:r w:rsidR="005D15E1">
        <w:rPr>
          <w:rFonts w:ascii="Helvetica" w:hAnsi="Helvetica" w:cs="Helvetica"/>
          <w:sz w:val="22"/>
          <w:szCs w:val="22"/>
        </w:rPr>
        <w:t xml:space="preserve">, </w:t>
      </w:r>
      <w:r w:rsidR="005D15E1">
        <w:rPr>
          <w:rFonts w:ascii="Helvetica" w:hAnsi="Helvetica" w:cs="Helvetica"/>
          <w:i/>
          <w:iCs/>
          <w:sz w:val="22"/>
          <w:szCs w:val="22"/>
        </w:rPr>
        <w:t>p</w:t>
      </w:r>
      <w:r w:rsidR="005D15E1">
        <w:rPr>
          <w:rFonts w:ascii="Helvetica" w:hAnsi="Helvetica" w:cs="Helvetica"/>
          <w:sz w:val="22"/>
          <w:szCs w:val="22"/>
        </w:rPr>
        <w:t xml:space="preserve">&lt;.0001 (Figure </w:t>
      </w:r>
      <w:r w:rsidR="0021586B">
        <w:rPr>
          <w:rFonts w:ascii="Helvetica" w:hAnsi="Helvetica" w:cs="Helvetica"/>
          <w:sz w:val="22"/>
          <w:szCs w:val="22"/>
        </w:rPr>
        <w:t>1B</w:t>
      </w:r>
      <w:r w:rsidR="005D15E1">
        <w:rPr>
          <w:rFonts w:ascii="Helvetica" w:hAnsi="Helvetica" w:cs="Helvetica"/>
          <w:sz w:val="22"/>
          <w:szCs w:val="22"/>
        </w:rPr>
        <w:t>).</w:t>
      </w:r>
      <w:r w:rsidR="00AC0B86">
        <w:rPr>
          <w:rFonts w:ascii="Helvetica" w:hAnsi="Helvetica" w:cs="Helvetica"/>
          <w:sz w:val="22"/>
          <w:szCs w:val="22"/>
        </w:rPr>
        <w:t xml:space="preserve">  Supporting analyses for all experiments are presented in supplementary materials.</w:t>
      </w:r>
      <w:r w:rsidR="00EC66E3">
        <w:rPr>
          <w:rFonts w:ascii="Helvetica" w:hAnsi="Helvetica" w:cs="Helvetica"/>
          <w:i/>
          <w:sz w:val="22"/>
          <w:szCs w:val="22"/>
        </w:rPr>
        <w:t xml:space="preserve"> </w:t>
      </w:r>
    </w:p>
    <w:p w14:paraId="0806832C" w14:textId="77777777" w:rsidR="00EC66E3" w:rsidRDefault="00EC66E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FDCE95F" w14:textId="782C2059" w:rsidR="005D15E1" w:rsidDel="005C220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54" w:author="Adam Morris" w:date="2014-11-15T19:45:00Z"/>
          <w:rFonts w:ascii="Helvetica" w:hAnsi="Helvetica" w:cs="Helvetica"/>
          <w:sz w:val="22"/>
          <w:szCs w:val="22"/>
        </w:rPr>
      </w:pPr>
      <w:del w:id="55" w:author="Adam Morris" w:date="2014-11-15T19:45:00Z">
        <w:r w:rsidDel="005C2201">
          <w:rPr>
            <w:rFonts w:ascii="Helvetica" w:hAnsi="Helvetica" w:cs="Helvetica"/>
            <w:sz w:val="22"/>
            <w:szCs w:val="22"/>
          </w:rPr>
          <w:delText>To benchmark the observed effect size we performed a parallel analysis where both the action and goal were congruent—i.e., where low-probability transition from A is followed on the next trial by a choice set including A.  Participants chose the congruent option following a positive reward (XX%) significantly more than when it followed a negative reward (YY%</w:delText>
        </w:r>
        <w:r w:rsidR="0021586B" w:rsidDel="005C2201">
          <w:rPr>
            <w:rFonts w:ascii="Helvetica" w:hAnsi="Helvetica" w:cs="Helvetica"/>
            <w:sz w:val="22"/>
            <w:szCs w:val="22"/>
          </w:rPr>
          <w:delText>; Figure 1C</w:delText>
        </w:r>
        <w:r w:rsidDel="005C2201">
          <w:rPr>
            <w:rFonts w:ascii="Helvetica" w:hAnsi="Helvetica" w:cs="Helvetica"/>
            <w:sz w:val="22"/>
            <w:szCs w:val="22"/>
          </w:rPr>
          <w:delText>)</w:delText>
        </w:r>
        <w:r w:rsidR="001667DB" w:rsidDel="005C2201">
          <w:rPr>
            <w:rFonts w:ascii="Helvetica" w:hAnsi="Helvetica" w:cs="Helvetica"/>
            <w:sz w:val="22"/>
            <w:szCs w:val="22"/>
          </w:rPr>
          <w:delText xml:space="preserve"> </w:delText>
        </w:r>
        <w:r w:rsidR="001667DB" w:rsidDel="005C2201">
          <w:rPr>
            <w:rFonts w:ascii="Helvetica" w:hAnsi="Helvetica" w:cs="Helvetica"/>
            <w:i/>
            <w:iCs/>
            <w:sz w:val="22"/>
            <w:szCs w:val="22"/>
          </w:rPr>
          <w:delText>t</w:delText>
        </w:r>
        <w:r w:rsidR="001667DB" w:rsidDel="005C2201">
          <w:rPr>
            <w:rFonts w:ascii="Helvetica" w:hAnsi="Helvetica" w:cs="Helvetica"/>
            <w:sz w:val="22"/>
            <w:szCs w:val="22"/>
          </w:rPr>
          <w:delText xml:space="preserve">(???)=???, </w:delText>
        </w:r>
        <w:r w:rsidR="001667DB" w:rsidDel="005C2201">
          <w:rPr>
            <w:rFonts w:ascii="Helvetica" w:hAnsi="Helvetica" w:cs="Helvetica"/>
            <w:i/>
            <w:iCs/>
            <w:sz w:val="22"/>
            <w:szCs w:val="22"/>
          </w:rPr>
          <w:delText>p</w:delText>
        </w:r>
        <w:r w:rsidR="001667DB" w:rsidDel="005C2201">
          <w:rPr>
            <w:rFonts w:ascii="Helvetica" w:hAnsi="Helvetica" w:cs="Helvetica"/>
            <w:sz w:val="22"/>
            <w:szCs w:val="22"/>
          </w:rPr>
          <w:delText>&lt;.???</w:delText>
        </w:r>
        <w:r w:rsidDel="005C2201">
          <w:rPr>
            <w:rFonts w:ascii="Helvetica" w:hAnsi="Helvetica" w:cs="Helvetica"/>
            <w:sz w:val="22"/>
            <w:szCs w:val="22"/>
          </w:rPr>
          <w:delText>. Thus, the effect of model-free update of goal selection appears to account for roughly four-fifths of the total effect size standardly attributed to model-free update of action selection.</w:delText>
        </w:r>
        <w:r w:rsidR="00EC66E3" w:rsidDel="005C2201">
          <w:rPr>
            <w:rFonts w:ascii="Helvetica" w:hAnsi="Helvetica" w:cs="Helvetica"/>
            <w:sz w:val="22"/>
            <w:szCs w:val="22"/>
          </w:rPr>
          <w:delText xml:space="preserve"> </w:delText>
        </w:r>
      </w:del>
    </w:p>
    <w:p w14:paraId="38F1CC96"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F425FA0" w14:textId="0F2C837A"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results of Experiment 1 are consistent with a model of habitual control over goal selection, in which the selected goal then participates in a process of forward planning over a causal model of the transition structure of the task.  They are also consistent, however, with hierarchical reinforcement learning models </w:t>
      </w:r>
      <w:r w:rsidR="004A5FA0">
        <w:rPr>
          <w:rFonts w:ascii="Helvetica" w:hAnsi="Helvetica" w:cs="Helvetica"/>
          <w:sz w:val="22"/>
          <w:szCs w:val="22"/>
        </w:rPr>
        <w:t xml:space="preserve">such as the options framework </w:t>
      </w:r>
      <w:del w:id="56" w:author="Adam Morris" w:date="2014-11-10T23:01:00Z">
        <w:r w:rsidDel="00D57157">
          <w:rPr>
            <w:rFonts w:ascii="Helvetica" w:hAnsi="Helvetica" w:cs="Helvetica"/>
            <w:sz w:val="22"/>
            <w:szCs w:val="22"/>
          </w:rPr>
          <w:delText>in</w:delText>
        </w:r>
      </w:del>
      <w:r>
        <w:rPr>
          <w:rFonts w:ascii="Helvetica" w:hAnsi="Helvetica" w:cs="Helvetica"/>
          <w:sz w:val="22"/>
          <w:szCs w:val="22"/>
        </w:rPr>
        <w:t xml:space="preserve"> that do n</w:t>
      </w:r>
      <w:r w:rsidR="004A5FA0">
        <w:rPr>
          <w:rFonts w:ascii="Helvetica" w:hAnsi="Helvetica" w:cs="Helvetica"/>
          <w:sz w:val="22"/>
          <w:szCs w:val="22"/>
        </w:rPr>
        <w:t>ot invoke true planning</w:t>
      </w:r>
      <w:r w:rsidR="004A5FA0">
        <w:rPr>
          <w:rFonts w:ascii="Helvetica" w:hAnsi="Helvetica" w:cs="Helvetica"/>
          <w:sz w:val="22"/>
          <w:szCs w:val="22"/>
        </w:rPr>
        <w:fldChar w:fldCharType="begin">
          <w:fldData xml:space="preserve">PEVuZE5vdGU+PENpdGU+PEF1dGhvcj5Cb3R2aW5pY2s8L0F1dGhvcj48WWVhcj4yMDA5PC9ZZWFy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</w:fldData>
        </w:fldChar>
      </w:r>
      <w:r w:rsidR="0021586B">
        <w:rPr>
          <w:rFonts w:ascii="Helvetica" w:hAnsi="Helvetica" w:cs="Helvetica"/>
          <w:sz w:val="22"/>
          <w:szCs w:val="22"/>
        </w:rPr>
        <w:instrText xml:space="preserve"> ADDIN EN.CITE </w:instrText>
      </w:r>
      <w:r w:rsidR="0021586B">
        <w:rPr>
          <w:rFonts w:ascii="Helvetica" w:hAnsi="Helvetica" w:cs="Helvetica"/>
          <w:sz w:val="22"/>
          <w:szCs w:val="22"/>
        </w:rPr>
        <w:fldChar w:fldCharType="begin">
          <w:fldData xml:space="preserve">PEVuZE5vdGU+PENpdGU+PEF1dGhvcj5Cb3R2aW5pY2s8L0F1dGhvcj48WWVhcj4yMDA5PC9ZZWFy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</w:fldData>
        </w:fldChar>
      </w:r>
      <w:r w:rsidR="0021586B">
        <w:rPr>
          <w:rFonts w:ascii="Helvetica" w:hAnsi="Helvetica" w:cs="Helvetica"/>
          <w:sz w:val="22"/>
          <w:szCs w:val="22"/>
        </w:rPr>
        <w:instrText xml:space="preserve"> ADDIN EN.CITE.DATA </w:instrText>
      </w:r>
      <w:r w:rsidR="0021586B">
        <w:rPr>
          <w:rFonts w:ascii="Helvetica" w:hAnsi="Helvetica" w:cs="Helvetica"/>
          <w:sz w:val="22"/>
          <w:szCs w:val="22"/>
        </w:rPr>
      </w:r>
      <w:r w:rsidR="0021586B">
        <w:rPr>
          <w:rFonts w:ascii="Helvetica" w:hAnsi="Helvetica" w:cs="Helvetica"/>
          <w:sz w:val="22"/>
          <w:szCs w:val="22"/>
        </w:rPr>
        <w:fldChar w:fldCharType="end"/>
      </w:r>
      <w:r w:rsidR="004A5FA0">
        <w:rPr>
          <w:rFonts w:ascii="Helvetica" w:hAnsi="Helvetica" w:cs="Helvetica"/>
          <w:sz w:val="22"/>
          <w:szCs w:val="22"/>
        </w:rPr>
      </w:r>
      <w:r w:rsidR="004A5FA0">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17,21</w:t>
      </w:r>
      <w:r w:rsidR="004A5FA0">
        <w:rPr>
          <w:rFonts w:ascii="Helvetica" w:hAnsi="Helvetica" w:cs="Helvetica"/>
          <w:sz w:val="22"/>
          <w:szCs w:val="22"/>
        </w:rPr>
        <w:fldChar w:fldCharType="end"/>
      </w:r>
      <w:r>
        <w:rPr>
          <w:rFonts w:ascii="Helvetica" w:hAnsi="Helvetica" w:cs="Helvetica"/>
          <w:sz w:val="22"/>
          <w:szCs w:val="22"/>
        </w:rPr>
        <w:t>.  We designed Experiment 2 to test whether the goals selected in our paradigm could be flexibly integrated with knowledge of independent state transitions, a hallmark of true planning.</w:t>
      </w:r>
    </w:p>
    <w:p w14:paraId="205B3B65"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039497" w14:textId="5F5319B7" w:rsidR="00B67F12"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Participants were first trained on a deterministic set of transitions between four Stage 0 options (</w:t>
      </w:r>
      <w:ins w:id="57" w:author="Adam Morris" w:date="2014-11-10T23:01:00Z">
        <w:r w:rsidR="00D57157">
          <w:rPr>
            <w:rFonts w:ascii="Helvetica" w:hAnsi="Helvetica" w:cs="Helvetica"/>
            <w:sz w:val="22"/>
            <w:szCs w:val="22"/>
          </w:rPr>
          <w:t>A</w:t>
        </w:r>
      </w:ins>
      <w:del w:id="58" w:author="Adam Morris" w:date="2014-11-10T23:01:00Z">
        <w:r w:rsidDel="00D57157">
          <w:rPr>
            <w:rFonts w:ascii="Helvetica" w:hAnsi="Helvetica" w:cs="Helvetica"/>
            <w:sz w:val="22"/>
            <w:szCs w:val="22"/>
          </w:rPr>
          <w:delText>1</w:delText>
        </w:r>
      </w:del>
      <w:r>
        <w:rPr>
          <w:rFonts w:ascii="Helvetica" w:hAnsi="Helvetica" w:cs="Helvetica"/>
          <w:sz w:val="22"/>
          <w:szCs w:val="22"/>
        </w:rPr>
        <w:t>,</w:t>
      </w:r>
      <w:ins w:id="59" w:author="Adam Morris" w:date="2014-11-10T23:02:00Z">
        <w:r w:rsidR="00D57157">
          <w:rPr>
            <w:rFonts w:ascii="Helvetica" w:hAnsi="Helvetica" w:cs="Helvetica"/>
            <w:sz w:val="22"/>
            <w:szCs w:val="22"/>
          </w:rPr>
          <w:t>B</w:t>
        </w:r>
      </w:ins>
      <w:del w:id="60" w:author="Adam Morris" w:date="2014-11-10T23:01:00Z">
        <w:r w:rsidDel="00D57157">
          <w:rPr>
            <w:rFonts w:ascii="Helvetica" w:hAnsi="Helvetica" w:cs="Helvetica"/>
            <w:sz w:val="22"/>
            <w:szCs w:val="22"/>
          </w:rPr>
          <w:delText>2</w:delText>
        </w:r>
      </w:del>
      <w:r>
        <w:rPr>
          <w:rFonts w:ascii="Helvetica" w:hAnsi="Helvetica" w:cs="Helvetica"/>
          <w:sz w:val="22"/>
          <w:szCs w:val="22"/>
        </w:rPr>
        <w:t>,</w:t>
      </w:r>
      <w:ins w:id="61" w:author="Adam Morris" w:date="2014-11-10T23:02:00Z">
        <w:r w:rsidR="00D57157">
          <w:rPr>
            <w:rFonts w:ascii="Helvetica" w:hAnsi="Helvetica" w:cs="Helvetica"/>
            <w:sz w:val="22"/>
            <w:szCs w:val="22"/>
          </w:rPr>
          <w:t>C</w:t>
        </w:r>
      </w:ins>
      <w:del w:id="62" w:author="Adam Morris" w:date="2014-11-10T23:02:00Z">
        <w:r w:rsidDel="00D57157">
          <w:rPr>
            <w:rFonts w:ascii="Helvetica" w:hAnsi="Helvetica" w:cs="Helvetica"/>
            <w:sz w:val="22"/>
            <w:szCs w:val="22"/>
          </w:rPr>
          <w:delText>3</w:delText>
        </w:r>
      </w:del>
      <w:r>
        <w:rPr>
          <w:rFonts w:ascii="Helvetica" w:hAnsi="Helvetica" w:cs="Helvetica"/>
          <w:sz w:val="22"/>
          <w:szCs w:val="22"/>
        </w:rPr>
        <w:t>,</w:t>
      </w:r>
      <w:ins w:id="63" w:author="Adam Morris" w:date="2014-11-10T23:02:00Z">
        <w:r w:rsidR="00D57157">
          <w:rPr>
            <w:rFonts w:ascii="Helvetica" w:hAnsi="Helvetica" w:cs="Helvetica"/>
            <w:sz w:val="22"/>
            <w:szCs w:val="22"/>
          </w:rPr>
          <w:t>D</w:t>
        </w:r>
      </w:ins>
      <w:del w:id="64" w:author="Adam Morris" w:date="2014-11-10T23:02:00Z">
        <w:r w:rsidDel="00D57157">
          <w:rPr>
            <w:rFonts w:ascii="Helvetica" w:hAnsi="Helvetica" w:cs="Helvetica"/>
            <w:sz w:val="22"/>
            <w:szCs w:val="22"/>
          </w:rPr>
          <w:delText>4</w:delText>
        </w:r>
      </w:del>
      <w:r>
        <w:rPr>
          <w:rFonts w:ascii="Helvetica" w:hAnsi="Helvetica" w:cs="Helvetica"/>
          <w:sz w:val="22"/>
          <w:szCs w:val="22"/>
        </w:rPr>
        <w:t xml:space="preserve">) and the same four Stage 1 options used in Experiment 1 (Figure </w:t>
      </w:r>
      <w:r w:rsidR="001667DB">
        <w:rPr>
          <w:rFonts w:ascii="Helvetica" w:hAnsi="Helvetica" w:cs="Helvetica"/>
          <w:sz w:val="22"/>
          <w:szCs w:val="22"/>
        </w:rPr>
        <w:t>2A</w:t>
      </w:r>
      <w:r>
        <w:rPr>
          <w:rFonts w:ascii="Helvetica" w:hAnsi="Helvetica" w:cs="Helvetica"/>
          <w:sz w:val="22"/>
          <w:szCs w:val="22"/>
        </w:rPr>
        <w:t>).  During this initial training phase the Stage 1 options served as terminal states.  Then, participants trained on and performed the task used in Experiment 1, without any involvement of Stage 0 choices.  Finally, we tested each participant in a set of critical trials—those involving a low-probability transition followed by a goal-congruent choice—but presented participants with a pair of Stage 0 choices in place of the ordinary Stage 1 choices.  In order to integrate information about a desired goal with the set of Stage 0 choices, participants were therefore required to engage in forward planning over the learned transition structure between Stage 0 and Stage 1.  Here, again, we found that participants were significantly more likely to choose the congruent-goal option following positive reward (</w:t>
      </w:r>
      <w:del w:id="65" w:author="Adam Morris" w:date="2014-11-10T23:02:00Z">
        <w:r w:rsidDel="00D57157">
          <w:rPr>
            <w:rFonts w:ascii="Helvetica" w:hAnsi="Helvetica" w:cs="Helvetica"/>
            <w:sz w:val="22"/>
            <w:szCs w:val="22"/>
          </w:rPr>
          <w:delText>55</w:delText>
        </w:r>
      </w:del>
      <w:ins w:id="66" w:author="Adam Morris" w:date="2014-11-10T23:02:00Z">
        <w:r w:rsidR="00D57157">
          <w:rPr>
            <w:rFonts w:ascii="Helvetica" w:hAnsi="Helvetica" w:cs="Helvetica"/>
            <w:sz w:val="22"/>
            <w:szCs w:val="22"/>
          </w:rPr>
          <w:t>82</w:t>
        </w:r>
      </w:ins>
      <w:r>
        <w:rPr>
          <w:rFonts w:ascii="Helvetica" w:hAnsi="Helvetica" w:cs="Helvetica"/>
          <w:sz w:val="22"/>
          <w:szCs w:val="22"/>
        </w:rPr>
        <w:t>%</w:t>
      </w:r>
      <w:proofErr w:type="gramStart"/>
      <w:ins w:id="67" w:author="Adam Morris" w:date="2014-11-16T13:44:00Z">
        <w:r w:rsidR="00F60457">
          <w:rPr>
            <w:rFonts w:ascii="Helvetica" w:hAnsi="Helvetica" w:cs="Helvetica"/>
            <w:sz w:val="22"/>
            <w:szCs w:val="22"/>
          </w:rPr>
          <w:t>,SEM</w:t>
        </w:r>
        <w:proofErr w:type="gramEnd"/>
        <w:r w:rsidR="00F60457">
          <w:rPr>
            <w:rFonts w:ascii="Helvetica" w:hAnsi="Helvetica" w:cs="Helvetica"/>
            <w:sz w:val="22"/>
            <w:szCs w:val="22"/>
          </w:rPr>
          <w:t>=1.0%</w:t>
        </w:r>
      </w:ins>
      <w:r>
        <w:rPr>
          <w:rFonts w:ascii="Helvetica" w:hAnsi="Helvetica" w:cs="Helvetica"/>
          <w:sz w:val="22"/>
          <w:szCs w:val="22"/>
        </w:rPr>
        <w:t>) than following negative reward (</w:t>
      </w:r>
      <w:del w:id="68" w:author="Adam Morris" w:date="2014-11-10T23:02:00Z">
        <w:r w:rsidDel="00D57157">
          <w:rPr>
            <w:rFonts w:ascii="Helvetica" w:hAnsi="Helvetica" w:cs="Helvetica"/>
            <w:sz w:val="22"/>
            <w:szCs w:val="22"/>
          </w:rPr>
          <w:delText>41</w:delText>
        </w:r>
      </w:del>
      <w:ins w:id="69" w:author="Adam Morris" w:date="2014-11-10T23:02:00Z">
        <w:r w:rsidR="00D57157">
          <w:rPr>
            <w:rFonts w:ascii="Helvetica" w:hAnsi="Helvetica" w:cs="Helvetica"/>
            <w:sz w:val="22"/>
            <w:szCs w:val="22"/>
          </w:rPr>
          <w:t>68</w:t>
        </w:r>
      </w:ins>
      <w:r>
        <w:rPr>
          <w:rFonts w:ascii="Helvetica" w:hAnsi="Helvetica" w:cs="Helvetica"/>
          <w:sz w:val="22"/>
          <w:szCs w:val="22"/>
        </w:rPr>
        <w:t>%</w:t>
      </w:r>
      <w:ins w:id="70" w:author="Adam Morris" w:date="2014-11-16T13:44:00Z">
        <w:r w:rsidR="00F60457">
          <w:rPr>
            <w:rFonts w:ascii="Helvetica" w:hAnsi="Helvetica" w:cs="Helvetica"/>
            <w:sz w:val="22"/>
            <w:szCs w:val="22"/>
          </w:rPr>
          <w:t>,SEM=1.1%</w:t>
        </w:r>
      </w:ins>
      <w:r>
        <w:rPr>
          <w:rFonts w:ascii="Helvetica" w:hAnsi="Helvetica" w:cs="Helvetica"/>
          <w:sz w:val="22"/>
          <w:szCs w:val="22"/>
        </w:rPr>
        <w:t xml:space="preserve">) </w:t>
      </w:r>
      <w:r>
        <w:rPr>
          <w:rFonts w:ascii="Helvetica" w:hAnsi="Helvetica" w:cs="Helvetica"/>
          <w:i/>
          <w:iCs/>
          <w:sz w:val="22"/>
          <w:szCs w:val="22"/>
        </w:rPr>
        <w:t>t</w:t>
      </w:r>
      <w:r>
        <w:rPr>
          <w:rFonts w:ascii="Helvetica" w:hAnsi="Helvetica" w:cs="Helvetica"/>
          <w:sz w:val="22"/>
          <w:szCs w:val="22"/>
        </w:rPr>
        <w:t>(292)=-</w:t>
      </w:r>
      <w:ins w:id="71" w:author="Adam Morris" w:date="2014-11-10T23:03:00Z">
        <w:r w:rsidR="00D57157">
          <w:rPr>
            <w:rFonts w:ascii="Helvetica" w:hAnsi="Helvetica" w:cs="Helvetica"/>
            <w:sz w:val="22"/>
            <w:szCs w:val="22"/>
          </w:rPr>
          <w:t>10.9</w:t>
        </w:r>
      </w:ins>
      <w:del w:id="72" w:author="Adam Morris" w:date="2014-11-10T23:03:00Z">
        <w:r w:rsidDel="00D57157">
          <w:rPr>
            <w:rFonts w:ascii="Helvetica" w:hAnsi="Helvetica" w:cs="Helvetica"/>
            <w:sz w:val="22"/>
            <w:szCs w:val="22"/>
          </w:rPr>
          <w:delText>9.0</w:delText>
        </w:r>
      </w:del>
      <w:r>
        <w:rPr>
          <w:rFonts w:ascii="Helvetica" w:hAnsi="Helvetica" w:cs="Helvetica"/>
          <w:sz w:val="22"/>
          <w:szCs w:val="22"/>
        </w:rPr>
        <w:t xml:space="preserve">, </w:t>
      </w:r>
      <w:r>
        <w:rPr>
          <w:rFonts w:ascii="Helvetica" w:hAnsi="Helvetica" w:cs="Helvetica"/>
          <w:i/>
          <w:iCs/>
          <w:sz w:val="22"/>
          <w:szCs w:val="22"/>
        </w:rPr>
        <w:t>p</w:t>
      </w:r>
      <w:r>
        <w:rPr>
          <w:rFonts w:ascii="Helvetica" w:hAnsi="Helvetica" w:cs="Helvetica"/>
          <w:sz w:val="22"/>
          <w:szCs w:val="22"/>
        </w:rPr>
        <w:t xml:space="preserve">&lt;.0001 (Figure </w:t>
      </w:r>
      <w:r w:rsidR="001667DB">
        <w:rPr>
          <w:rFonts w:ascii="Helvetica" w:hAnsi="Helvetica" w:cs="Helvetica"/>
          <w:sz w:val="22"/>
          <w:szCs w:val="22"/>
        </w:rPr>
        <w:t>2B</w:t>
      </w:r>
      <w:r>
        <w:rPr>
          <w:rFonts w:ascii="Helvetica" w:hAnsi="Helvetica" w:cs="Helvetica"/>
          <w:sz w:val="22"/>
          <w:szCs w:val="22"/>
        </w:rPr>
        <w:t>).</w:t>
      </w:r>
    </w:p>
    <w:p w14:paraId="3ECDED37" w14:textId="77777777" w:rsidR="00B67F12" w:rsidRDefault="00B67F12"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D1228A6" w14:textId="4A63FCFB" w:rsidR="00B67F12" w:rsidRDefault="00096C3C"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inline distT="0" distB="0" distL="0" distR="0" wp14:anchorId="74B6EF3F" wp14:editId="3C501429">
            <wp:extent cx="1778500" cy="1764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78500" cy="1764830"/>
                    </a:xfrm>
                    <a:prstGeom prst="rect">
                      <a:avLst/>
                    </a:prstGeom>
                    <a:noFill/>
                    <a:ln>
                      <a:noFill/>
                    </a:ln>
                  </pic:spPr>
                </pic:pic>
              </a:graphicData>
            </a:graphic>
          </wp:inline>
        </w:drawing>
      </w:r>
    </w:p>
    <w:p w14:paraId="4E68285E" w14:textId="77777777" w:rsidR="00B67F12" w:rsidRDefault="00B67F12"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7C89BCE" w14:textId="2DCE43DA"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lastRenderedPageBreak/>
        <w:t xml:space="preserve">The statistical dependencies present </w:t>
      </w:r>
      <w:r w:rsidR="004A5FA0">
        <w:rPr>
          <w:rFonts w:ascii="Helvetica" w:hAnsi="Helvetica" w:cs="Helvetica"/>
          <w:sz w:val="22"/>
          <w:szCs w:val="22"/>
        </w:rPr>
        <w:t xml:space="preserve">in </w:t>
      </w:r>
      <w:r>
        <w:rPr>
          <w:rFonts w:ascii="Helvetica" w:hAnsi="Helvetica" w:cs="Helvetica"/>
          <w:sz w:val="22"/>
          <w:szCs w:val="22"/>
        </w:rPr>
        <w:t>our task could support associative pairings between Stage 1 options</w:t>
      </w:r>
      <w:r>
        <w:rPr>
          <w:rFonts w:ascii="Helvetica" w:hAnsi="Helvetica" w:cs="Helvetica"/>
          <w:sz w:val="22"/>
          <w:szCs w:val="22"/>
        </w:rPr>
        <w:fldChar w:fldCharType="begin"/>
      </w:r>
      <w:r w:rsidR="0021586B">
        <w:rPr>
          <w:rFonts w:ascii="Helvetica" w:hAnsi="Helvetica" w:cs="Helvetica"/>
          <w:sz w:val="22"/>
          <w:szCs w:val="22"/>
        </w:rPr>
        <w:instrText xml:space="preserve"> ADDIN EN.CITE &lt;EndNote&gt;&lt;Cite&gt;&lt;Author&gt;Daw&lt;/Author&gt;&lt;Year&gt;2008&lt;/Year&gt;&lt;RecNum&gt;1333&lt;/RecNum&gt;&lt;DisplayText&gt;&lt;style face="superscript"&gt;22&lt;/style&gt;&lt;/DisplayText&gt;&lt;record&gt;&lt;rec-number&gt;1333&lt;/rec-number&gt;&lt;foreign-keys&gt;&lt;key app="EN" db-id="fazxzxwv05p02ye5fdt5f5rxzavxzee0eftd" timestamp="1265216634"&gt;1333&lt;/key&gt;&lt;/foreign-keys&gt;&lt;ref-type name="Journal Article"&gt;17&lt;/ref-type&gt;&lt;contributors&gt;&lt;authors&gt;&lt;author&gt;Daw, N.D.&lt;/author&gt;&lt;author&gt;Shohamy, D&lt;/author&gt;&lt;/authors&gt;&lt;/contributors&gt;&lt;titles&gt;&lt;title&gt;The cognitive neuroscience of motivation and learning&lt;/title&gt;&lt;secondary-title&gt;Social Cognition&lt;/secondary-title&gt;&lt;/titles&gt;&lt;periodical&gt;&lt;full-title&gt;Social Cognition&lt;/full-title&gt;&lt;/periodical&gt;&lt;pages&gt;593-620&lt;/pages&gt;&lt;volume&gt;26&lt;/volume&gt;&lt;number&gt;5&lt;/number&gt;&lt;dates&gt;&lt;year&gt;2008&lt;/year&gt;&lt;/dates&gt;&lt;urls&gt;&lt;/urls&gt;&lt;/record&gt;&lt;/Cite&gt;&lt;/EndNote&gt;</w:instrText>
      </w:r>
      <w:r>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22</w:t>
      </w:r>
      <w:r>
        <w:rPr>
          <w:rFonts w:ascii="Helvetica" w:hAnsi="Helvetica" w:cs="Helvetica"/>
          <w:sz w:val="22"/>
          <w:szCs w:val="22"/>
        </w:rPr>
        <w:fldChar w:fldCharType="end"/>
      </w:r>
      <w:r>
        <w:rPr>
          <w:rFonts w:ascii="Helvetica" w:hAnsi="Helvetica" w:cs="Helvetica"/>
          <w:sz w:val="22"/>
          <w:szCs w:val="22"/>
        </w:rPr>
        <w:t xml:space="preserve">.  For instance, participants might associate options </w:t>
      </w:r>
      <w:ins w:id="73" w:author="Adam Morris" w:date="2014-11-10T23:03:00Z">
        <w:r w:rsidR="00CD64B8">
          <w:rPr>
            <w:rFonts w:ascii="Helvetica" w:hAnsi="Helvetica" w:cs="Helvetica"/>
            <w:sz w:val="22"/>
            <w:szCs w:val="22"/>
          </w:rPr>
          <w:t>1</w:t>
        </w:r>
      </w:ins>
      <w:del w:id="74" w:author="Adam Morris" w:date="2014-11-10T23:03:00Z">
        <w:r w:rsidDel="00CD64B8">
          <w:rPr>
            <w:rFonts w:ascii="Helvetica" w:hAnsi="Helvetica" w:cs="Helvetica"/>
            <w:sz w:val="22"/>
            <w:szCs w:val="22"/>
          </w:rPr>
          <w:delText>A</w:delText>
        </w:r>
      </w:del>
      <w:r>
        <w:rPr>
          <w:rFonts w:ascii="Helvetica" w:hAnsi="Helvetica" w:cs="Helvetica"/>
          <w:sz w:val="22"/>
          <w:szCs w:val="22"/>
        </w:rPr>
        <w:t xml:space="preserve"> and </w:t>
      </w:r>
      <w:ins w:id="75" w:author="Adam Morris" w:date="2014-11-10T23:03:00Z">
        <w:r w:rsidR="00CD64B8">
          <w:rPr>
            <w:rFonts w:ascii="Helvetica" w:hAnsi="Helvetica" w:cs="Helvetica"/>
            <w:sz w:val="22"/>
            <w:szCs w:val="22"/>
          </w:rPr>
          <w:t>2</w:t>
        </w:r>
      </w:ins>
      <w:del w:id="76" w:author="Adam Morris" w:date="2014-11-10T23:03:00Z">
        <w:r w:rsidDel="00CD64B8">
          <w:rPr>
            <w:rFonts w:ascii="Helvetica" w:hAnsi="Helvetica" w:cs="Helvetica"/>
            <w:sz w:val="22"/>
            <w:szCs w:val="22"/>
          </w:rPr>
          <w:delText>B</w:delText>
        </w:r>
      </w:del>
      <w:r>
        <w:rPr>
          <w:rFonts w:ascii="Helvetica" w:hAnsi="Helvetica" w:cs="Helvetica"/>
          <w:sz w:val="22"/>
          <w:szCs w:val="22"/>
        </w:rPr>
        <w:t xml:space="preserve"> because they share a common high-probability transition to the </w:t>
      </w:r>
      <w:del w:id="77" w:author="Adam Morris" w:date="2014-11-10T23:03:00Z">
        <w:r w:rsidDel="00CD64B8">
          <w:rPr>
            <w:rFonts w:ascii="Helvetica" w:hAnsi="Helvetica" w:cs="Helvetica"/>
            <w:sz w:val="22"/>
            <w:szCs w:val="22"/>
          </w:rPr>
          <w:delText xml:space="preserve">red </w:delText>
        </w:r>
      </w:del>
      <w:ins w:id="78" w:author="Adam Morris" w:date="2014-11-10T23:03:00Z">
        <w:r w:rsidR="00CD64B8">
          <w:rPr>
            <w:rFonts w:ascii="Helvetica" w:hAnsi="Helvetica" w:cs="Helvetica"/>
            <w:sz w:val="22"/>
            <w:szCs w:val="22"/>
          </w:rPr>
          <w:t xml:space="preserve">blue </w:t>
        </w:r>
      </w:ins>
      <w:r>
        <w:rPr>
          <w:rFonts w:ascii="Helvetica" w:hAnsi="Helvetica" w:cs="Helvetica"/>
          <w:sz w:val="22"/>
          <w:szCs w:val="22"/>
        </w:rPr>
        <w:t xml:space="preserve">state in Stage 2.  Could such associative pairings account for the transfer of reward history from one option (e.g., </w:t>
      </w:r>
      <w:ins w:id="79" w:author="Adam Morris" w:date="2014-11-10T23:03:00Z">
        <w:r w:rsidR="00CD64B8">
          <w:rPr>
            <w:rFonts w:ascii="Helvetica" w:hAnsi="Helvetica" w:cs="Helvetica"/>
            <w:sz w:val="22"/>
            <w:szCs w:val="22"/>
          </w:rPr>
          <w:t>1</w:t>
        </w:r>
      </w:ins>
      <w:del w:id="80" w:author="Adam Morris" w:date="2014-11-10T23:03:00Z">
        <w:r w:rsidDel="00CD64B8">
          <w:rPr>
            <w:rFonts w:ascii="Helvetica" w:hAnsi="Helvetica" w:cs="Helvetica"/>
            <w:sz w:val="22"/>
            <w:szCs w:val="22"/>
          </w:rPr>
          <w:delText>A</w:delText>
        </w:r>
      </w:del>
      <w:r>
        <w:rPr>
          <w:rFonts w:ascii="Helvetica" w:hAnsi="Helvetica" w:cs="Helvetica"/>
          <w:sz w:val="22"/>
          <w:szCs w:val="22"/>
        </w:rPr>
        <w:t xml:space="preserve">) to another option (e.g., </w:t>
      </w:r>
      <w:ins w:id="81" w:author="Adam Morris" w:date="2014-11-10T23:03:00Z">
        <w:r w:rsidR="00CD64B8">
          <w:rPr>
            <w:rFonts w:ascii="Helvetica" w:hAnsi="Helvetica" w:cs="Helvetica"/>
            <w:sz w:val="22"/>
            <w:szCs w:val="22"/>
          </w:rPr>
          <w:t>2</w:t>
        </w:r>
      </w:ins>
      <w:del w:id="82" w:author="Adam Morris" w:date="2014-11-10T23:03:00Z">
        <w:r w:rsidDel="00CD64B8">
          <w:rPr>
            <w:rFonts w:ascii="Helvetica" w:hAnsi="Helvetica" w:cs="Helvetica"/>
            <w:sz w:val="22"/>
            <w:szCs w:val="22"/>
          </w:rPr>
          <w:delText>B</w:delText>
        </w:r>
      </w:del>
      <w:r>
        <w:rPr>
          <w:rFonts w:ascii="Helvetica" w:hAnsi="Helvetica" w:cs="Helvetica"/>
          <w:sz w:val="22"/>
          <w:szCs w:val="22"/>
        </w:rPr>
        <w:t xml:space="preserve">) on our critical trial type, and without the involvement of goal representations?  </w:t>
      </w:r>
    </w:p>
    <w:p w14:paraId="460E178F"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5AAAE1B" w14:textId="2E57358A"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To investigate this possibility we conduc</w:t>
      </w:r>
      <w:r w:rsidR="001667DB">
        <w:rPr>
          <w:rFonts w:ascii="Helvetica" w:hAnsi="Helvetica" w:cs="Helvetica"/>
          <w:sz w:val="22"/>
          <w:szCs w:val="22"/>
        </w:rPr>
        <w:t>ted a third experiment (Figure 3A</w:t>
      </w:r>
      <w:r>
        <w:rPr>
          <w:rFonts w:ascii="Helvetica" w:hAnsi="Helvetica" w:cs="Helvetica"/>
          <w:sz w:val="22"/>
          <w:szCs w:val="22"/>
        </w:rPr>
        <w:t xml:space="preserve">).  Stage 2 states were arranged in a 2×2 design crossing color (red versus blue) and shape (circle versus square), with a fifth state that differed on both dimensions (a green triangle).  Each trial was defined as a “color trial” or “shape trial”, with the trial type dictating the deterministic transitions to drifting rewards.  Thus, three reward distributions were accessible on color trials, while three independent reward distributions were accessible on shape trials.  Across trial types, each Stage 1 option was equally statistically associated to two other Stage 1 options: One by virtue of a shared Stage 2 color, and another by virtue of a Stage 2 shape.  </w:t>
      </w:r>
      <w:r w:rsidR="004A5FA0">
        <w:rPr>
          <w:rFonts w:ascii="Helvetica" w:hAnsi="Helvetica" w:cs="Helvetica"/>
          <w:sz w:val="22"/>
          <w:szCs w:val="22"/>
        </w:rPr>
        <w:t>A</w:t>
      </w:r>
      <w:r>
        <w:rPr>
          <w:rFonts w:ascii="Helvetica" w:hAnsi="Helvetica" w:cs="Helvetica"/>
          <w:sz w:val="22"/>
          <w:szCs w:val="22"/>
        </w:rPr>
        <w:t xml:space="preserve"> model invoking associative pairings would predict equal transfer of reward history from any Stage 1 choice (e.g., A) to two other Stage 1 choices (e.g., B and C). Within a trial type, however, only a single Stage 2 dimension was goal relevant.  A model-free influence on goal selection </w:t>
      </w:r>
      <w:r w:rsidR="004A5FA0">
        <w:rPr>
          <w:rFonts w:ascii="Helvetica" w:hAnsi="Helvetica" w:cs="Helvetica"/>
          <w:sz w:val="22"/>
          <w:szCs w:val="22"/>
        </w:rPr>
        <w:t>therefore</w:t>
      </w:r>
      <w:r>
        <w:rPr>
          <w:rFonts w:ascii="Helvetica" w:hAnsi="Helvetica" w:cs="Helvetica"/>
          <w:sz w:val="22"/>
          <w:szCs w:val="22"/>
        </w:rPr>
        <w:t xml:space="preserve"> predicts </w:t>
      </w:r>
      <w:r w:rsidR="004A5FA0">
        <w:rPr>
          <w:rFonts w:ascii="Helvetica" w:hAnsi="Helvetica" w:cs="Helvetica"/>
          <w:sz w:val="22"/>
          <w:szCs w:val="22"/>
        </w:rPr>
        <w:t>that</w:t>
      </w:r>
      <w:r>
        <w:rPr>
          <w:rFonts w:ascii="Helvetica" w:hAnsi="Helvetica" w:cs="Helvetica"/>
          <w:sz w:val="22"/>
          <w:szCs w:val="22"/>
        </w:rPr>
        <w:t xml:space="preserve"> reward history </w:t>
      </w:r>
      <w:r w:rsidR="004A5FA0">
        <w:rPr>
          <w:rFonts w:ascii="Helvetica" w:hAnsi="Helvetica" w:cs="Helvetica"/>
          <w:sz w:val="22"/>
          <w:szCs w:val="22"/>
        </w:rPr>
        <w:t xml:space="preserve">will influence the choice of </w:t>
      </w:r>
      <w:r>
        <w:rPr>
          <w:rFonts w:ascii="Helvetica" w:hAnsi="Helvetica" w:cs="Helvetica"/>
          <w:sz w:val="22"/>
          <w:szCs w:val="22"/>
        </w:rPr>
        <w:t xml:space="preserve">goal-congruent options </w:t>
      </w:r>
      <w:r w:rsidR="007A7484">
        <w:rPr>
          <w:rFonts w:ascii="Helvetica" w:hAnsi="Helvetica" w:cs="Helvetica"/>
          <w:sz w:val="22"/>
          <w:szCs w:val="22"/>
        </w:rPr>
        <w:t>only for identical trial types</w:t>
      </w:r>
      <w:r>
        <w:rPr>
          <w:rFonts w:ascii="Helvetica" w:hAnsi="Helvetica" w:cs="Helvetica"/>
          <w:sz w:val="22"/>
          <w:szCs w:val="22"/>
        </w:rPr>
        <w:t xml:space="preserve">: </w:t>
      </w:r>
      <w:r w:rsidR="007A7484">
        <w:rPr>
          <w:rFonts w:ascii="Helvetica" w:hAnsi="Helvetica" w:cs="Helvetica"/>
          <w:sz w:val="22"/>
          <w:szCs w:val="22"/>
        </w:rPr>
        <w:t>The reinforcement of a color goal would only influence</w:t>
      </w:r>
      <w:r>
        <w:rPr>
          <w:rFonts w:ascii="Helvetica" w:hAnsi="Helvetica" w:cs="Helvetica"/>
          <w:sz w:val="22"/>
          <w:szCs w:val="22"/>
        </w:rPr>
        <w:t xml:space="preserve"> color trials, </w:t>
      </w:r>
      <w:r w:rsidR="007A7484">
        <w:rPr>
          <w:rFonts w:ascii="Helvetica" w:hAnsi="Helvetica" w:cs="Helvetica"/>
          <w:sz w:val="22"/>
          <w:szCs w:val="22"/>
        </w:rPr>
        <w:t>and likewise for shape goals and shape trials</w:t>
      </w:r>
      <w:r>
        <w:rPr>
          <w:rFonts w:ascii="Helvetica" w:hAnsi="Helvetica" w:cs="Helvetica"/>
          <w:sz w:val="22"/>
          <w:szCs w:val="22"/>
        </w:rPr>
        <w:t xml:space="preserve">.  Our findings </w:t>
      </w:r>
      <w:r w:rsidR="007A7484">
        <w:rPr>
          <w:rFonts w:ascii="Helvetica" w:hAnsi="Helvetica" w:cs="Helvetica"/>
          <w:sz w:val="22"/>
          <w:szCs w:val="22"/>
        </w:rPr>
        <w:t>confirm</w:t>
      </w:r>
      <w:r>
        <w:rPr>
          <w:rFonts w:ascii="Helvetica" w:hAnsi="Helvetica" w:cs="Helvetica"/>
          <w:sz w:val="22"/>
          <w:szCs w:val="22"/>
        </w:rPr>
        <w:t xml:space="preserve"> </w:t>
      </w:r>
      <w:r w:rsidR="007A7484">
        <w:rPr>
          <w:rFonts w:ascii="Helvetica" w:hAnsi="Helvetica" w:cs="Helvetica"/>
          <w:sz w:val="22"/>
          <w:szCs w:val="22"/>
        </w:rPr>
        <w:t>this prediction</w:t>
      </w:r>
      <w:r>
        <w:rPr>
          <w:rFonts w:ascii="Helvetica" w:hAnsi="Helvetica" w:cs="Helvetica"/>
          <w:sz w:val="22"/>
          <w:szCs w:val="22"/>
        </w:rPr>
        <w:t>.  Following trials on which participants experienced a low probability transition to the green triangle state, they were more likely to choose the congruent goal Stage 1 option on the subsequent trial following reward (</w:t>
      </w:r>
      <w:del w:id="83" w:author="Adam Morris" w:date="2014-11-10T23:06:00Z">
        <w:r w:rsidDel="00CD64B8">
          <w:rPr>
            <w:rFonts w:ascii="Helvetica" w:hAnsi="Helvetica" w:cs="Helvetica"/>
            <w:sz w:val="22"/>
            <w:szCs w:val="22"/>
          </w:rPr>
          <w:delText>52</w:delText>
        </w:r>
      </w:del>
      <w:ins w:id="84" w:author="Adam Morris" w:date="2014-11-10T23:06:00Z">
        <w:r w:rsidR="00CD64B8">
          <w:rPr>
            <w:rFonts w:ascii="Helvetica" w:hAnsi="Helvetica" w:cs="Helvetica"/>
            <w:sz w:val="22"/>
            <w:szCs w:val="22"/>
          </w:rPr>
          <w:t>7</w:t>
        </w:r>
      </w:ins>
      <w:ins w:id="85" w:author="Adam Morris" w:date="2014-11-15T19:53:00Z">
        <w:r w:rsidR="005C2201">
          <w:rPr>
            <w:rFonts w:ascii="Helvetica" w:hAnsi="Helvetica" w:cs="Helvetica"/>
            <w:sz w:val="22"/>
            <w:szCs w:val="22"/>
          </w:rPr>
          <w:t>7</w:t>
        </w:r>
      </w:ins>
      <w:r>
        <w:rPr>
          <w:rFonts w:ascii="Helvetica" w:hAnsi="Helvetica" w:cs="Helvetica"/>
          <w:sz w:val="22"/>
          <w:szCs w:val="22"/>
        </w:rPr>
        <w:t>%</w:t>
      </w:r>
      <w:ins w:id="86" w:author="Adam Morris" w:date="2014-11-16T13:43:00Z">
        <w:r w:rsidR="00F60457">
          <w:rPr>
            <w:rFonts w:ascii="Helvetica" w:hAnsi="Helvetica" w:cs="Helvetica"/>
            <w:sz w:val="22"/>
            <w:szCs w:val="22"/>
          </w:rPr>
          <w:t>,SEM=1.2%</w:t>
        </w:r>
      </w:ins>
      <w:r>
        <w:rPr>
          <w:rFonts w:ascii="Helvetica" w:hAnsi="Helvetica" w:cs="Helvetica"/>
          <w:sz w:val="22"/>
          <w:szCs w:val="22"/>
        </w:rPr>
        <w:t>) compared with punishment (</w:t>
      </w:r>
      <w:del w:id="87" w:author="Adam Morris" w:date="2014-11-10T23:06:00Z">
        <w:r w:rsidDel="00CD64B8">
          <w:rPr>
            <w:rFonts w:ascii="Helvetica" w:hAnsi="Helvetica" w:cs="Helvetica"/>
            <w:sz w:val="22"/>
            <w:szCs w:val="22"/>
          </w:rPr>
          <w:delText>47</w:delText>
        </w:r>
      </w:del>
      <w:ins w:id="88" w:author="Adam Morris" w:date="2014-11-10T23:06:00Z">
        <w:r w:rsidR="00CD64B8">
          <w:rPr>
            <w:rFonts w:ascii="Helvetica" w:hAnsi="Helvetica" w:cs="Helvetica"/>
            <w:sz w:val="22"/>
            <w:szCs w:val="22"/>
          </w:rPr>
          <w:t>7</w:t>
        </w:r>
      </w:ins>
      <w:ins w:id="89" w:author="Adam Morris" w:date="2014-11-15T19:53:00Z">
        <w:r w:rsidR="009B70EE">
          <w:rPr>
            <w:rFonts w:ascii="Helvetica" w:hAnsi="Helvetica" w:cs="Helvetica"/>
            <w:sz w:val="22"/>
            <w:szCs w:val="22"/>
          </w:rPr>
          <w:t>3</w:t>
        </w:r>
      </w:ins>
      <w:r>
        <w:rPr>
          <w:rFonts w:ascii="Helvetica" w:hAnsi="Helvetica" w:cs="Helvetica"/>
          <w:sz w:val="22"/>
          <w:szCs w:val="22"/>
        </w:rPr>
        <w:t>%</w:t>
      </w:r>
      <w:ins w:id="90" w:author="Adam Morris" w:date="2014-11-16T13:44:00Z">
        <w:r w:rsidR="00F60457">
          <w:rPr>
            <w:rFonts w:ascii="Helvetica" w:hAnsi="Helvetica" w:cs="Helvetica"/>
            <w:sz w:val="22"/>
            <w:szCs w:val="22"/>
          </w:rPr>
          <w:t>,SEM=1.3%</w:t>
        </w:r>
      </w:ins>
      <w:r>
        <w:rPr>
          <w:rFonts w:ascii="Helvetica" w:hAnsi="Helvetica" w:cs="Helvetica"/>
          <w:sz w:val="22"/>
          <w:szCs w:val="22"/>
        </w:rPr>
        <w:t xml:space="preserve">) </w:t>
      </w:r>
      <w:r>
        <w:rPr>
          <w:rFonts w:ascii="Helvetica" w:hAnsi="Helvetica" w:cs="Helvetica"/>
          <w:i/>
          <w:iCs/>
          <w:sz w:val="22"/>
          <w:szCs w:val="22"/>
        </w:rPr>
        <w:t>t</w:t>
      </w:r>
      <w:r>
        <w:rPr>
          <w:rFonts w:ascii="Helvetica" w:hAnsi="Helvetica" w:cs="Helvetica"/>
          <w:sz w:val="22"/>
          <w:szCs w:val="22"/>
        </w:rPr>
        <w:t>(</w:t>
      </w:r>
      <w:del w:id="91" w:author="Adam Morris" w:date="2014-11-10T23:06:00Z">
        <w:r w:rsidDel="00CD64B8">
          <w:rPr>
            <w:rFonts w:ascii="Helvetica" w:hAnsi="Helvetica" w:cs="Helvetica"/>
            <w:sz w:val="22"/>
            <w:szCs w:val="22"/>
          </w:rPr>
          <w:delText>178</w:delText>
        </w:r>
      </w:del>
      <w:ins w:id="92" w:author="Adam Morris" w:date="2014-11-15T19:53:00Z">
        <w:r w:rsidR="009B70EE">
          <w:rPr>
            <w:rFonts w:ascii="Helvetica" w:hAnsi="Helvetica" w:cs="Helvetica"/>
            <w:sz w:val="22"/>
            <w:szCs w:val="22"/>
          </w:rPr>
          <w:t>386</w:t>
        </w:r>
      </w:ins>
      <w:r>
        <w:rPr>
          <w:rFonts w:ascii="Helvetica" w:hAnsi="Helvetica" w:cs="Helvetica"/>
          <w:sz w:val="22"/>
          <w:szCs w:val="22"/>
        </w:rPr>
        <w:t>)=-</w:t>
      </w:r>
      <w:ins w:id="93" w:author="Adam Morris" w:date="2014-11-15T19:54:00Z">
        <w:r w:rsidR="009B70EE">
          <w:rPr>
            <w:rFonts w:ascii="Helvetica" w:hAnsi="Helvetica" w:cs="Helvetica"/>
            <w:sz w:val="22"/>
            <w:szCs w:val="22"/>
          </w:rPr>
          <w:t>3.3</w:t>
        </w:r>
      </w:ins>
      <w:del w:id="94" w:author="Adam Morris" w:date="2014-11-10T23:06:00Z">
        <w:r w:rsidDel="00CD64B8">
          <w:rPr>
            <w:rFonts w:ascii="Helvetica" w:hAnsi="Helvetica" w:cs="Helvetica"/>
            <w:sz w:val="22"/>
            <w:szCs w:val="22"/>
          </w:rPr>
          <w:delText>2.3</w:delText>
        </w:r>
      </w:del>
      <w:r>
        <w:rPr>
          <w:rFonts w:ascii="Helvetica" w:hAnsi="Helvetica" w:cs="Helvetica"/>
          <w:sz w:val="22"/>
          <w:szCs w:val="22"/>
        </w:rPr>
        <w:t xml:space="preserve">, </w:t>
      </w:r>
      <w:r>
        <w:rPr>
          <w:rFonts w:ascii="Helvetica" w:hAnsi="Helvetica" w:cs="Helvetica"/>
          <w:i/>
          <w:iCs/>
          <w:sz w:val="22"/>
          <w:szCs w:val="22"/>
        </w:rPr>
        <w:t>p</w:t>
      </w:r>
      <w:ins w:id="95" w:author="Adam Morris" w:date="2014-11-15T19:54:00Z">
        <w:r w:rsidR="009B70EE">
          <w:rPr>
            <w:rFonts w:ascii="Helvetica" w:hAnsi="Helvetica" w:cs="Helvetica"/>
            <w:sz w:val="22"/>
            <w:szCs w:val="22"/>
          </w:rPr>
          <w:t>&lt;.001</w:t>
        </w:r>
      </w:ins>
      <w:del w:id="96" w:author="Adam Morris" w:date="2014-11-10T23:06:00Z">
        <w:r w:rsidDel="00CD64B8">
          <w:rPr>
            <w:rFonts w:ascii="Helvetica" w:hAnsi="Helvetica" w:cs="Helvetica"/>
            <w:sz w:val="22"/>
            <w:szCs w:val="22"/>
          </w:rPr>
          <w:delText>&lt;.025</w:delText>
        </w:r>
      </w:del>
      <w:r>
        <w:rPr>
          <w:rFonts w:ascii="Helvetica" w:hAnsi="Helvetica" w:cs="Helvetica"/>
          <w:sz w:val="22"/>
          <w:szCs w:val="22"/>
        </w:rPr>
        <w:t xml:space="preserve">.  For incongruent goal trials, however, the effect </w:t>
      </w:r>
      <w:del w:id="97" w:author="Adam Morris" w:date="2014-11-15T19:46:00Z">
        <w:r w:rsidDel="005C2201">
          <w:rPr>
            <w:rFonts w:ascii="Helvetica" w:hAnsi="Helvetica" w:cs="Helvetica"/>
            <w:sz w:val="22"/>
            <w:szCs w:val="22"/>
          </w:rPr>
          <w:delText>trended in the opposite direction</w:delText>
        </w:r>
      </w:del>
      <w:ins w:id="98" w:author="Adam Morris" w:date="2014-11-15T19:46:00Z">
        <w:r w:rsidR="005C2201">
          <w:rPr>
            <w:rFonts w:ascii="Helvetica" w:hAnsi="Helvetica" w:cs="Helvetica"/>
            <w:sz w:val="22"/>
            <w:szCs w:val="22"/>
          </w:rPr>
          <w:t>was insignificant</w:t>
        </w:r>
      </w:ins>
      <w:r>
        <w:rPr>
          <w:rFonts w:ascii="Helvetica" w:hAnsi="Helvetica" w:cs="Helvetica"/>
          <w:sz w:val="22"/>
          <w:szCs w:val="22"/>
        </w:rPr>
        <w:t xml:space="preserve"> (positive: </w:t>
      </w:r>
      <w:del w:id="99" w:author="Adam Morris" w:date="2014-11-10T23:06:00Z">
        <w:r w:rsidDel="00CD64B8">
          <w:rPr>
            <w:rFonts w:ascii="Helvetica" w:hAnsi="Helvetica" w:cs="Helvetica"/>
            <w:sz w:val="22"/>
            <w:szCs w:val="22"/>
          </w:rPr>
          <w:delText>48</w:delText>
        </w:r>
      </w:del>
      <w:ins w:id="100" w:author="Adam Morris" w:date="2014-11-15T19:54:00Z">
        <w:r w:rsidR="00FC5F89">
          <w:rPr>
            <w:rFonts w:ascii="Helvetica" w:hAnsi="Helvetica" w:cs="Helvetica"/>
            <w:sz w:val="22"/>
            <w:szCs w:val="22"/>
          </w:rPr>
          <w:t>49</w:t>
        </w:r>
      </w:ins>
      <w:r>
        <w:rPr>
          <w:rFonts w:ascii="Helvetica" w:hAnsi="Helvetica" w:cs="Helvetica"/>
          <w:sz w:val="22"/>
          <w:szCs w:val="22"/>
        </w:rPr>
        <w:t>%</w:t>
      </w:r>
      <w:proofErr w:type="gramStart"/>
      <w:ins w:id="101" w:author="Adam Morris" w:date="2014-11-16T13:44:00Z">
        <w:r w:rsidR="00F60457">
          <w:rPr>
            <w:rFonts w:ascii="Helvetica" w:hAnsi="Helvetica" w:cs="Helvetica"/>
            <w:sz w:val="22"/>
            <w:szCs w:val="22"/>
          </w:rPr>
          <w:t>,SEM</w:t>
        </w:r>
        <w:proofErr w:type="gramEnd"/>
        <w:r w:rsidR="00F60457">
          <w:rPr>
            <w:rFonts w:ascii="Helvetica" w:hAnsi="Helvetica" w:cs="Helvetica"/>
            <w:sz w:val="22"/>
            <w:szCs w:val="22"/>
          </w:rPr>
          <w:t>=1.5%</w:t>
        </w:r>
      </w:ins>
      <w:r>
        <w:rPr>
          <w:rFonts w:ascii="Helvetica" w:hAnsi="Helvetica" w:cs="Helvetica"/>
          <w:sz w:val="22"/>
          <w:szCs w:val="22"/>
        </w:rPr>
        <w:t xml:space="preserve">; negative: </w:t>
      </w:r>
      <w:del w:id="102" w:author="Adam Morris" w:date="2014-11-10T23:06:00Z">
        <w:r w:rsidDel="00CD64B8">
          <w:rPr>
            <w:rFonts w:ascii="Helvetica" w:hAnsi="Helvetica" w:cs="Helvetica"/>
            <w:sz w:val="22"/>
            <w:szCs w:val="22"/>
          </w:rPr>
          <w:delText>51</w:delText>
        </w:r>
      </w:del>
      <w:ins w:id="103" w:author="Adam Morris" w:date="2014-11-15T19:54:00Z">
        <w:r w:rsidR="00FC5F89">
          <w:rPr>
            <w:rFonts w:ascii="Helvetica" w:hAnsi="Helvetica" w:cs="Helvetica"/>
            <w:sz w:val="22"/>
            <w:szCs w:val="22"/>
          </w:rPr>
          <w:t>48</w:t>
        </w:r>
      </w:ins>
      <w:r>
        <w:rPr>
          <w:rFonts w:ascii="Helvetica" w:hAnsi="Helvetica" w:cs="Helvetica"/>
          <w:sz w:val="22"/>
          <w:szCs w:val="22"/>
        </w:rPr>
        <w:t>%</w:t>
      </w:r>
      <w:ins w:id="104" w:author="Adam Morris" w:date="2014-11-16T13:44:00Z">
        <w:r w:rsidR="00F60457">
          <w:rPr>
            <w:rFonts w:ascii="Helvetica" w:hAnsi="Helvetica" w:cs="Helvetica"/>
            <w:sz w:val="22"/>
            <w:szCs w:val="22"/>
          </w:rPr>
          <w:t>,SEM=1.6%</w:t>
        </w:r>
      </w:ins>
      <w:r w:rsidR="001667DB">
        <w:rPr>
          <w:rFonts w:ascii="Helvetica" w:hAnsi="Helvetica" w:cs="Helvetica"/>
          <w:sz w:val="22"/>
          <w:szCs w:val="22"/>
        </w:rPr>
        <w:t>)</w:t>
      </w:r>
      <w:r>
        <w:rPr>
          <w:rFonts w:ascii="Helvetica" w:hAnsi="Helvetica" w:cs="Helvetica"/>
          <w:sz w:val="22"/>
          <w:szCs w:val="22"/>
        </w:rPr>
        <w:t xml:space="preserve"> </w:t>
      </w:r>
      <w:r>
        <w:rPr>
          <w:rFonts w:ascii="Helvetica" w:hAnsi="Helvetica" w:cs="Helvetica"/>
          <w:i/>
          <w:iCs/>
          <w:sz w:val="22"/>
          <w:szCs w:val="22"/>
        </w:rPr>
        <w:t>t</w:t>
      </w:r>
      <w:r>
        <w:rPr>
          <w:rFonts w:ascii="Helvetica" w:hAnsi="Helvetica" w:cs="Helvetica"/>
          <w:sz w:val="22"/>
          <w:szCs w:val="22"/>
        </w:rPr>
        <w:t>(</w:t>
      </w:r>
      <w:del w:id="105" w:author="Adam Morris" w:date="2014-11-10T23:06:00Z">
        <w:r w:rsidDel="00CD64B8">
          <w:rPr>
            <w:rFonts w:ascii="Helvetica" w:hAnsi="Helvetica" w:cs="Helvetica"/>
            <w:sz w:val="22"/>
            <w:szCs w:val="22"/>
          </w:rPr>
          <w:delText>178</w:delText>
        </w:r>
      </w:del>
      <w:ins w:id="106" w:author="Adam Morris" w:date="2014-11-15T19:54:00Z">
        <w:r w:rsidR="00FC5F89">
          <w:rPr>
            <w:rFonts w:ascii="Helvetica" w:hAnsi="Helvetica" w:cs="Helvetica"/>
            <w:sz w:val="22"/>
            <w:szCs w:val="22"/>
          </w:rPr>
          <w:t>360</w:t>
        </w:r>
      </w:ins>
      <w:r>
        <w:rPr>
          <w:rFonts w:ascii="Helvetica" w:hAnsi="Helvetica" w:cs="Helvetica"/>
          <w:sz w:val="22"/>
          <w:szCs w:val="22"/>
        </w:rPr>
        <w:t>)=</w:t>
      </w:r>
      <w:ins w:id="107" w:author="Adam Morris" w:date="2014-11-15T19:54:00Z">
        <w:r w:rsidR="00FC5F89">
          <w:rPr>
            <w:rFonts w:ascii="Helvetica" w:hAnsi="Helvetica" w:cs="Helvetica"/>
            <w:sz w:val="22"/>
            <w:szCs w:val="22"/>
          </w:rPr>
          <w:t>-.</w:t>
        </w:r>
      </w:ins>
      <w:ins w:id="108" w:author="Adam Morris" w:date="2014-11-15T19:55:00Z">
        <w:r w:rsidR="00FC5F89">
          <w:rPr>
            <w:rFonts w:ascii="Helvetica" w:hAnsi="Helvetica" w:cs="Helvetica"/>
            <w:sz w:val="22"/>
            <w:szCs w:val="22"/>
          </w:rPr>
          <w:t>67</w:t>
        </w:r>
      </w:ins>
      <w:del w:id="109" w:author="Adam Morris" w:date="2014-11-10T23:06:00Z">
        <w:r w:rsidDel="00CD64B8">
          <w:rPr>
            <w:rFonts w:ascii="Helvetica" w:hAnsi="Helvetica" w:cs="Helvetica"/>
            <w:sz w:val="22"/>
            <w:szCs w:val="22"/>
          </w:rPr>
          <w:delText>1.4</w:delText>
        </w:r>
      </w:del>
      <w:r>
        <w:rPr>
          <w:rFonts w:ascii="Helvetica" w:hAnsi="Helvetica" w:cs="Helvetica"/>
          <w:sz w:val="22"/>
          <w:szCs w:val="22"/>
        </w:rPr>
        <w:t xml:space="preserve">, </w:t>
      </w:r>
      <w:r>
        <w:rPr>
          <w:rFonts w:ascii="Helvetica" w:hAnsi="Helvetica" w:cs="Helvetica"/>
          <w:i/>
          <w:iCs/>
          <w:sz w:val="22"/>
          <w:szCs w:val="22"/>
        </w:rPr>
        <w:t>p</w:t>
      </w:r>
      <w:ins w:id="110" w:author="Adam Morris" w:date="2014-11-10T23:06:00Z">
        <w:r w:rsidR="00CD64B8">
          <w:rPr>
            <w:rFonts w:ascii="Helvetica" w:hAnsi="Helvetica" w:cs="Helvetica"/>
            <w:sz w:val="22"/>
            <w:szCs w:val="22"/>
          </w:rPr>
          <w:t>=.</w:t>
        </w:r>
      </w:ins>
      <w:ins w:id="111" w:author="Adam Morris" w:date="2014-11-15T19:55:00Z">
        <w:r w:rsidR="00FC5F89">
          <w:rPr>
            <w:rFonts w:ascii="Helvetica" w:hAnsi="Helvetica" w:cs="Helvetica"/>
            <w:sz w:val="22"/>
            <w:szCs w:val="22"/>
          </w:rPr>
          <w:t>51</w:t>
        </w:r>
      </w:ins>
      <w:del w:id="112" w:author="Adam Morris" w:date="2014-11-10T23:06:00Z">
        <w:r w:rsidR="001667DB" w:rsidDel="00CD64B8">
          <w:rPr>
            <w:rFonts w:ascii="Helvetica" w:hAnsi="Helvetica" w:cs="Helvetica"/>
            <w:sz w:val="22"/>
            <w:szCs w:val="22"/>
          </w:rPr>
          <w:delText>&lt;.15</w:delText>
        </w:r>
      </w:del>
      <w:r w:rsidR="001667DB">
        <w:rPr>
          <w:rFonts w:ascii="Helvetica" w:hAnsi="Helvetica" w:cs="Helvetica"/>
          <w:sz w:val="22"/>
          <w:szCs w:val="22"/>
        </w:rPr>
        <w:t xml:space="preserve"> (Figure 3B)</w:t>
      </w:r>
      <w:r>
        <w:rPr>
          <w:rFonts w:ascii="Helvetica" w:hAnsi="Helvetica" w:cs="Helvetica"/>
          <w:sz w:val="22"/>
          <w:szCs w:val="22"/>
        </w:rPr>
        <w:t xml:space="preserve">. </w:t>
      </w:r>
    </w:p>
    <w:p w14:paraId="1FE5FD87" w14:textId="77777777" w:rsidR="005D15E1" w:rsidRDefault="005D15E1"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9F9ED7E" w14:textId="7C1F762B" w:rsidR="000E3863" w:rsidRDefault="000E386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noProof/>
          <w:sz w:val="22"/>
          <w:szCs w:val="22"/>
          <w:lang w:eastAsia="en-US"/>
        </w:rPr>
        <w:drawing>
          <wp:inline distT="0" distB="0" distL="0" distR="0" wp14:anchorId="5EE35728" wp14:editId="76EE794B">
            <wp:extent cx="2758245" cy="171723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58245" cy="1717239"/>
                    </a:xfrm>
                    <a:prstGeom prst="rect">
                      <a:avLst/>
                    </a:prstGeom>
                    <a:noFill/>
                    <a:ln>
                      <a:noFill/>
                    </a:ln>
                  </pic:spPr>
                </pic:pic>
              </a:graphicData>
            </a:graphic>
          </wp:inline>
        </w:drawing>
      </w:r>
      <w:r w:rsidR="00553CC3">
        <w:rPr>
          <w:rFonts w:ascii="Helvetica" w:hAnsi="Helvetica" w:cs="Helvetica"/>
          <w:noProof/>
          <w:sz w:val="22"/>
          <w:szCs w:val="22"/>
          <w:lang w:eastAsia="en-US"/>
        </w:rPr>
        <w:drawing>
          <wp:inline distT="0" distB="0" distL="0" distR="0" wp14:anchorId="4F99E79D" wp14:editId="769F7328">
            <wp:extent cx="2400530" cy="11441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00530" cy="1144178"/>
                    </a:xfrm>
                    <a:prstGeom prst="rect">
                      <a:avLst/>
                    </a:prstGeom>
                    <a:noFill/>
                    <a:ln>
                      <a:noFill/>
                    </a:ln>
                  </pic:spPr>
                </pic:pic>
              </a:graphicData>
            </a:graphic>
          </wp:inline>
        </w:drawing>
      </w:r>
    </w:p>
    <w:p w14:paraId="6418D74F" w14:textId="77777777" w:rsidR="000E3863" w:rsidRDefault="000E3863" w:rsidP="005D1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53BF4F7" w14:textId="42341B0B" w:rsidR="005D15E1" w:rsidRPr="0062378B" w:rsidRDefault="005D15E1" w:rsidP="00AC0B86">
      <w:pPr>
        <w:rPr>
          <w:rFonts w:ascii="Helvetica" w:hAnsi="Helvetica" w:cs="Helvetica"/>
          <w:sz w:val="22"/>
          <w:szCs w:val="22"/>
        </w:rPr>
      </w:pPr>
      <w:r>
        <w:rPr>
          <w:rFonts w:ascii="Helvetica" w:hAnsi="Helvetica" w:cs="Helvetica"/>
          <w:sz w:val="22"/>
          <w:szCs w:val="22"/>
        </w:rPr>
        <w:t xml:space="preserve">In sum, we find that goal selection is partially determined by model-free value representations derived from reward history.  These goals are subsequently used during model-based planning according to an internally represented causal model of the task structure.  </w:t>
      </w:r>
      <w:r w:rsidR="00A76D56">
        <w:rPr>
          <w:rFonts w:ascii="Helvetica" w:hAnsi="Helvetica" w:cs="Helvetica"/>
          <w:sz w:val="22"/>
          <w:szCs w:val="22"/>
        </w:rPr>
        <w:t xml:space="preserve">Although our </w:t>
      </w:r>
      <w:r w:rsidR="0062378B">
        <w:rPr>
          <w:rFonts w:ascii="Helvetica" w:hAnsi="Helvetica" w:cs="Helvetica"/>
          <w:sz w:val="22"/>
          <w:szCs w:val="22"/>
        </w:rPr>
        <w:t>proposal</w:t>
      </w:r>
      <w:r w:rsidR="00A76D56">
        <w:rPr>
          <w:rFonts w:ascii="Helvetica" w:hAnsi="Helvetica" w:cs="Helvetica"/>
          <w:sz w:val="22"/>
          <w:szCs w:val="22"/>
        </w:rPr>
        <w:t xml:space="preserve"> depends upon the conceptual distinction between habitual (model-free) and goal-directed (model-based) behavioral control</w:t>
      </w:r>
      <w:r>
        <w:rPr>
          <w:rFonts w:ascii="Helvetica" w:hAnsi="Helvetica" w:cs="Helvetica"/>
          <w:sz w:val="22"/>
          <w:szCs w:val="22"/>
        </w:rPr>
        <w:t xml:space="preserve">, </w:t>
      </w:r>
      <w:r w:rsidR="00A76D56">
        <w:rPr>
          <w:rFonts w:ascii="Helvetica" w:hAnsi="Helvetica" w:cs="Helvetica"/>
          <w:sz w:val="22"/>
          <w:szCs w:val="22"/>
        </w:rPr>
        <w:t>it also posits a deep integration of these processes</w:t>
      </w:r>
      <w:r>
        <w:rPr>
          <w:rFonts w:ascii="Helvetica" w:hAnsi="Helvetica" w:cs="Helvetica"/>
          <w:sz w:val="22"/>
          <w:szCs w:val="22"/>
        </w:rPr>
        <w:t>.</w:t>
      </w:r>
      <w:r w:rsidR="00A76D56">
        <w:rPr>
          <w:rFonts w:ascii="Helvetica" w:hAnsi="Helvetica" w:cs="Helvetica"/>
          <w:sz w:val="22"/>
          <w:szCs w:val="22"/>
        </w:rPr>
        <w:t xml:space="preserve"> </w:t>
      </w:r>
      <w:r w:rsidR="00AC0B86">
        <w:rPr>
          <w:rFonts w:ascii="Helvetica" w:hAnsi="Helvetica" w:cs="Helvetica"/>
          <w:sz w:val="22"/>
          <w:szCs w:val="22"/>
        </w:rPr>
        <w:t xml:space="preserve"> </w:t>
      </w:r>
      <w:r w:rsidR="0052375D">
        <w:rPr>
          <w:rFonts w:ascii="Helvetica" w:hAnsi="Helvetica" w:cs="Helvetica"/>
          <w:sz w:val="22"/>
          <w:szCs w:val="22"/>
        </w:rPr>
        <w:t>This</w:t>
      </w:r>
      <w:r w:rsidR="00AC0B86">
        <w:rPr>
          <w:rFonts w:ascii="Helvetica" w:hAnsi="Helvetica" w:cs="Helvetica"/>
          <w:sz w:val="22"/>
          <w:szCs w:val="22"/>
        </w:rPr>
        <w:t xml:space="preserve"> </w:t>
      </w:r>
      <w:r w:rsidR="0052375D">
        <w:rPr>
          <w:rFonts w:ascii="Helvetica" w:hAnsi="Helvetica" w:cs="Helvetica"/>
          <w:sz w:val="22"/>
          <w:szCs w:val="22"/>
        </w:rPr>
        <w:t>affords</w:t>
      </w:r>
      <w:r w:rsidR="00AC0B86">
        <w:rPr>
          <w:rFonts w:ascii="Helvetica" w:hAnsi="Helvetica" w:cs="Helvetica"/>
          <w:sz w:val="22"/>
          <w:szCs w:val="22"/>
        </w:rPr>
        <w:t xml:space="preserve"> an explanation for empirical phenomena that </w:t>
      </w:r>
      <w:del w:id="113" w:author="Adam Morris" w:date="2014-11-10T23:07:00Z">
        <w:r w:rsidR="00AC0B86" w:rsidDel="00831B50">
          <w:rPr>
            <w:rFonts w:ascii="Helvetica" w:hAnsi="Helvetica" w:cs="Helvetica"/>
            <w:sz w:val="22"/>
            <w:szCs w:val="22"/>
          </w:rPr>
          <w:delText xml:space="preserve">the </w:delText>
        </w:r>
      </w:del>
      <w:r w:rsidR="00AC0B86">
        <w:rPr>
          <w:rFonts w:ascii="Helvetica" w:hAnsi="Helvetica" w:cs="Helvetica"/>
          <w:sz w:val="22"/>
          <w:szCs w:val="22"/>
        </w:rPr>
        <w:t xml:space="preserve">blend canonical features of </w:t>
      </w:r>
      <w:r w:rsidR="0062378B">
        <w:rPr>
          <w:rFonts w:ascii="Helvetica" w:hAnsi="Helvetica" w:cs="Helvetica"/>
          <w:sz w:val="22"/>
          <w:szCs w:val="22"/>
        </w:rPr>
        <w:t>each process</w:t>
      </w:r>
      <w:r w:rsidR="00AC0B86">
        <w:rPr>
          <w:rFonts w:ascii="Helvetica" w:hAnsi="Helvetica" w:cs="Helvetica"/>
          <w:sz w:val="22"/>
          <w:szCs w:val="22"/>
        </w:rPr>
        <w:t xml:space="preserve">.  </w:t>
      </w:r>
      <w:r w:rsidR="0021586B">
        <w:rPr>
          <w:rFonts w:ascii="Helvetica" w:hAnsi="Helvetica" w:cs="Helvetica"/>
          <w:sz w:val="22"/>
          <w:szCs w:val="22"/>
        </w:rPr>
        <w:t>For instance, many studies find that contextual cues can trigger goal pursuit outside of conscious awareness</w:t>
      </w:r>
      <w:r w:rsidR="0021586B">
        <w:rPr>
          <w:rFonts w:ascii="Helvetica" w:hAnsi="Helvetica" w:cs="Helvetica"/>
          <w:sz w:val="22"/>
          <w:szCs w:val="22"/>
        </w:rPr>
        <w:fldChar w:fldCharType="begin"/>
      </w:r>
      <w:r w:rsidR="0021586B">
        <w:rPr>
          <w:rFonts w:ascii="Helvetica" w:hAnsi="Helvetica" w:cs="Helvetica"/>
          <w:sz w:val="22"/>
          <w:szCs w:val="22"/>
        </w:rPr>
        <w:instrText xml:space="preserve"> ADDIN EN.CITE &lt;EndNote&gt;&lt;Cite&gt;&lt;Author&gt;Huang&lt;/Author&gt;&lt;Year&gt;2014&lt;/Year&gt;&lt;RecNum&gt;3384&lt;/RecNum&gt;&lt;IDText&gt;r20068&lt;/IDText&gt;&lt;DisplayText&gt;&lt;style face="superscript"&gt;3&lt;/style&gt;&lt;/DisplayText&gt;&lt;record&gt;&lt;rec-number&gt;3384&lt;/rec-number&gt;&lt;foreign-keys&gt;&lt;key app="EN" db-id="fazxzxwv05p02ye5fdt5f5rxzavxzee0eftd" timestamp="1408368263"&gt;3384&lt;/key&gt;&lt;/foreign-keys&gt;&lt;ref-type name="Journal Article"&gt;17&lt;/ref-type&gt;&lt;contributors&gt;&lt;authors&gt;&lt;author&gt;Huang, Julie Y&lt;/author&gt;&lt;author&gt;Bargh, John A&lt;/author&gt;&lt;/authors&gt;&lt;/contributors&gt;&lt;titles&gt;&lt;title&gt;The Selfish Goal: Autonomously operating motivational structures as the proximate cause of human judgment and behavior&lt;/title&gt;&lt;secondary-title&gt;Behavioral and Brain Sciences&lt;/secondary-title&gt;&lt;/titles&gt;&lt;periodical&gt;&lt;full-title&gt;Behavioral and Brain Sciences&lt;/full-title&gt;&lt;/periodical&gt;&lt;pages&gt;121-135&lt;/pages&gt;&lt;volume&gt;37&lt;/volume&gt;&lt;number&gt;02&lt;/number&gt;&lt;dates&gt;&lt;year&gt;2014&lt;/year&gt;&lt;/dates&gt;&lt;publisher&gt;Cambridge Univ Press&lt;/publisher&gt;&lt;accession-num&gt;4537805432929589139related:kxebuf-F-T4J&lt;/accession-num&gt;&lt;label&gt;r20068&lt;/label&gt;&lt;urls&gt;&lt;related-urls&gt;&lt;url&gt;http://journals.cambridge.org/abstract_S0140525X13000290&lt;/url&gt;&lt;/related-urls&gt;&lt;pdf-urls&gt;&lt;url&gt;file://localhost/Users/fiery/Documents/Papers2/Articles/2014/Huang/Huang%202014%20Behavioral%20and%20Brain%20Sciences.pdf&lt;/url&gt;&lt;/pdf-urls&gt;&lt;/urls&gt;&lt;custom3&gt;papers2://publication/uuid/3B56ED74-9E10-47E0-819B-C41D9B66D219&lt;/custom3&gt;&lt;/record&gt;&lt;/Cite&gt;&lt;/EndNote&gt;</w:instrText>
      </w:r>
      <w:r w:rsidR="0021586B">
        <w:rPr>
          <w:rFonts w:ascii="Helvetica" w:hAnsi="Helvetica" w:cs="Helvetica"/>
          <w:sz w:val="22"/>
          <w:szCs w:val="22"/>
        </w:rPr>
        <w:fldChar w:fldCharType="separate"/>
      </w:r>
      <w:r w:rsidR="0021586B" w:rsidRPr="0021586B">
        <w:rPr>
          <w:rFonts w:ascii="Helvetica" w:hAnsi="Helvetica" w:cs="Helvetica"/>
          <w:noProof/>
          <w:sz w:val="22"/>
          <w:szCs w:val="22"/>
          <w:vertAlign w:val="superscript"/>
        </w:rPr>
        <w:t>3</w:t>
      </w:r>
      <w:r w:rsidR="0021586B">
        <w:rPr>
          <w:rFonts w:ascii="Helvetica" w:hAnsi="Helvetica" w:cs="Helvetica"/>
          <w:sz w:val="22"/>
          <w:szCs w:val="22"/>
        </w:rPr>
        <w:fldChar w:fldCharType="end"/>
      </w:r>
      <w:r w:rsidR="0021586B">
        <w:rPr>
          <w:rFonts w:ascii="Helvetica" w:hAnsi="Helvetica" w:cs="Helvetica"/>
          <w:sz w:val="22"/>
          <w:szCs w:val="22"/>
        </w:rPr>
        <w:t xml:space="preserve">, consistent with the operation of stimulus-response habits in the process of </w:t>
      </w:r>
      <w:r w:rsidR="0021586B">
        <w:rPr>
          <w:rFonts w:ascii="Helvetica" w:hAnsi="Helvetica" w:cs="Helvetica"/>
          <w:sz w:val="22"/>
          <w:szCs w:val="22"/>
        </w:rPr>
        <w:lastRenderedPageBreak/>
        <w:t xml:space="preserve">goal selection.  </w:t>
      </w:r>
      <w:r w:rsidR="00701FE4">
        <w:rPr>
          <w:rFonts w:ascii="Helvetica" w:hAnsi="Helvetica" w:cs="Helvetica"/>
          <w:sz w:val="22"/>
          <w:szCs w:val="22"/>
        </w:rPr>
        <w:t xml:space="preserve">There are also circumstances where goal-directed planning may be intrusive, </w:t>
      </w:r>
      <w:r w:rsidR="0062378B">
        <w:rPr>
          <w:rFonts w:ascii="Helvetica" w:hAnsi="Helvetica" w:cs="Helvetica"/>
          <w:sz w:val="22"/>
          <w:szCs w:val="22"/>
        </w:rPr>
        <w:t xml:space="preserve">such as </w:t>
      </w:r>
      <w:r w:rsidR="0062378B">
        <w:rPr>
          <w:rFonts w:ascii="Helvetica" w:hAnsi="Helvetica" w:cs="Helvetica"/>
          <w:i/>
          <w:sz w:val="22"/>
          <w:szCs w:val="22"/>
        </w:rPr>
        <w:t>insert here</w:t>
      </w:r>
      <w:r w:rsidR="0062378B">
        <w:rPr>
          <w:rFonts w:ascii="Helvetica" w:hAnsi="Helvetica" w:cs="Helvetica"/>
          <w:sz w:val="22"/>
          <w:szCs w:val="22"/>
        </w:rPr>
        <w:t>.  Finally, it is commonly observed in educational settings that the execution of controlled cognitive processes improves with practice—in other words, that learning complex tasks requires the incremental acquisition of appropriate habits of thought</w:t>
      </w:r>
      <w:r w:rsidR="00D806AA">
        <w:rPr>
          <w:rFonts w:ascii="Helvetica" w:hAnsi="Helvetica" w:cs="Helvetica"/>
          <w:sz w:val="22"/>
          <w:szCs w:val="22"/>
        </w:rPr>
        <w:t xml:space="preserve"> [C]</w:t>
      </w:r>
      <w:r w:rsidR="0062378B">
        <w:rPr>
          <w:rFonts w:ascii="Helvetica" w:hAnsi="Helvetica" w:cs="Helvetica"/>
          <w:sz w:val="22"/>
          <w:szCs w:val="22"/>
        </w:rPr>
        <w:t>.  It is widely recognized that human performance on such tasks involves hierarchically organized sets of goals and subgoals</w:t>
      </w:r>
      <w:r w:rsidR="0062378B">
        <w:rPr>
          <w:rFonts w:ascii="Helvetica" w:hAnsi="Helvetica" w:cs="Helvetica"/>
          <w:sz w:val="22"/>
          <w:szCs w:val="22"/>
        </w:rPr>
        <w:fldChar w:fldCharType="begin"/>
      </w:r>
      <w:r w:rsidR="0062378B">
        <w:rPr>
          <w:rFonts w:ascii="Helvetica" w:hAnsi="Helvetica" w:cs="Helvetica"/>
          <w:sz w:val="22"/>
          <w:szCs w:val="22"/>
        </w:rPr>
        <w:instrText xml:space="preserve"> ADDIN EN.CITE &lt;EndNote&gt;&lt;Cite&gt;&lt;Author&gt;Lashley&lt;/Author&gt;&lt;Year&gt;1951&lt;/Year&gt;&lt;RecNum&gt;1628&lt;/RecNum&gt;&lt;DisplayText&gt;&lt;style face="superscript"&gt;17,23&lt;/style&gt;&lt;/DisplayText&gt;&lt;record&gt;&lt;rec-number&gt;1628&lt;/rec-number&gt;&lt;foreign-keys&gt;&lt;key app="EN" db-id="fazxzxwv05p02ye5fdt5f5rxzavxzee0eftd" timestamp="1337791013"&gt;1628&lt;/key&gt;&lt;/foreign-keys&gt;&lt;ref-type name="Book"&gt;6&lt;/ref-type&gt;&lt;contributors&gt;&lt;authors&gt;&lt;author&gt;Lashley, K.S.&lt;/author&gt;&lt;/authors&gt;&lt;tertiary-authors&gt;&lt;author&gt;Jeffress, L.A.&lt;/author&gt;&lt;/tertiary-authors&gt;&lt;/contributors&gt;&lt;titles&gt;&lt;title&gt;The problem of serial order in behavior&lt;/title&gt;&lt;/titles&gt;&lt;section&gt;112-131&lt;/section&gt;&lt;dates&gt;&lt;year&gt;1951&lt;/year&gt;&lt;/dates&gt;&lt;pub-location&gt;New York&lt;/pub-location&gt;&lt;publisher&gt;Wiley&lt;/publisher&gt;&lt;urls&gt;&lt;/urls&gt;&lt;/record&gt;&lt;/Cite&gt;&lt;Cite&gt;&lt;Author&gt;Botvinick&lt;/Author&gt;&lt;Year&gt;2009&lt;/Year&gt;&lt;RecNum&gt;1752&lt;/RecNum&gt;&lt;IDText&gt;r07475&lt;/IDText&gt;&lt;record&gt;&lt;rec-number&gt;1752&lt;/rec-number&gt;&lt;foreign-keys&gt;&lt;key app="EN" db-id="fazxzxwv05p02ye5fdt5f5rxzavxzee0eftd" timestamp="1408368251"&gt;1752&lt;/key&gt;&lt;/foreign-keys&gt;&lt;ref-type name="Journal Article"&gt;17&lt;/ref-type&gt;&lt;contributors&gt;&lt;authors&gt;&lt;author&gt;Botvinick, M.M.&lt;/author&gt;&lt;author&gt;Niv, Y&lt;/author&gt;&lt;author&gt;Barto, A.C.&lt;/author&gt;&lt;/authors&gt;&lt;/contributors&gt;&lt;titles&gt;&lt;title&gt;Hierarchically organized behavior and its neural foundations: A reinforcement learning perspective&lt;/title&gt;&lt;secondary-title&gt;Cognition&lt;/secondary-title&gt;&lt;/titles&gt;&lt;periodical&gt;&lt;full-title&gt;Cognition&lt;/full-title&gt;&lt;/periodical&gt;&lt;pages&gt;262-280&lt;/pages&gt;&lt;volume&gt;113&lt;/volume&gt;&lt;number&gt;3&lt;/number&gt;&lt;dates&gt;&lt;year&gt;2009&lt;/year&gt;&lt;/dates&gt;&lt;publisher&gt;Elsevier&lt;/publisher&gt;&lt;accession-num&gt;4778201080083438103related:F9rC-5CUT0IJ&lt;/accession-num&gt;&lt;label&gt;r07475&lt;/label&gt;&lt;urls&gt;&lt;related-urls&gt;&lt;url&gt;http://www.sciencedirect.com/science/article/pii/S0010027708002059&lt;/url&gt;&lt;url&gt;http://www.ncbi.nlm.nih.gov/pmc/articles/PMC2783353/pdf/nihms141957.pdf&lt;/url&gt;&lt;/related-urls&gt;&lt;pdf-urls&gt;&lt;url&gt;file://localhost/Users/fiery/Documents/Papers2/Articles/2009/Botvinick/Botvinick%202009%20Cognition.pdf&lt;/url&gt;&lt;/pdf-urls&gt;&lt;/urls&gt;&lt;custom3&gt;papers2://publication/uuid/7082D0E1-4D82-4E21-A5BB-BB194ED42F1C&lt;/custom3&gt;&lt;/record&gt;&lt;/Cite&gt;&lt;/EndNote&gt;</w:instrText>
      </w:r>
      <w:r w:rsidR="0062378B">
        <w:rPr>
          <w:rFonts w:ascii="Helvetica" w:hAnsi="Helvetica" w:cs="Helvetica"/>
          <w:sz w:val="22"/>
          <w:szCs w:val="22"/>
        </w:rPr>
        <w:fldChar w:fldCharType="separate"/>
      </w:r>
      <w:r w:rsidR="0062378B" w:rsidRPr="0062378B">
        <w:rPr>
          <w:rFonts w:ascii="Helvetica" w:hAnsi="Helvetica" w:cs="Helvetica"/>
          <w:noProof/>
          <w:sz w:val="22"/>
          <w:szCs w:val="22"/>
          <w:vertAlign w:val="superscript"/>
        </w:rPr>
        <w:t>17,23</w:t>
      </w:r>
      <w:r w:rsidR="0062378B">
        <w:rPr>
          <w:rFonts w:ascii="Helvetica" w:hAnsi="Helvetica" w:cs="Helvetica"/>
          <w:sz w:val="22"/>
          <w:szCs w:val="22"/>
        </w:rPr>
        <w:fldChar w:fldCharType="end"/>
      </w:r>
      <w:r w:rsidR="0062378B">
        <w:rPr>
          <w:rFonts w:ascii="Helvetica" w:hAnsi="Helvetica" w:cs="Helvetica"/>
          <w:sz w:val="22"/>
          <w:szCs w:val="22"/>
        </w:rPr>
        <w:t xml:space="preserve">.  Proficient performance may thus entail the gradual acquisition of habitual </w:t>
      </w:r>
      <w:proofErr w:type="spellStart"/>
      <w:r w:rsidR="0062378B">
        <w:rPr>
          <w:rFonts w:ascii="Helvetica" w:hAnsi="Helvetica" w:cs="Helvetica"/>
          <w:sz w:val="22"/>
          <w:szCs w:val="22"/>
        </w:rPr>
        <w:t>subgoal</w:t>
      </w:r>
      <w:proofErr w:type="spellEnd"/>
      <w:r w:rsidR="0062378B">
        <w:rPr>
          <w:rFonts w:ascii="Helvetica" w:hAnsi="Helvetica" w:cs="Helvetica"/>
          <w:sz w:val="22"/>
          <w:szCs w:val="22"/>
        </w:rPr>
        <w:t xml:space="preserve"> selection given the contextual state of a superordinate goal</w:t>
      </w:r>
      <w:r w:rsidR="00D806AA">
        <w:rPr>
          <w:rFonts w:ascii="Helvetica" w:hAnsi="Helvetica" w:cs="Helvetica"/>
          <w:sz w:val="22"/>
          <w:szCs w:val="22"/>
        </w:rPr>
        <w:t xml:space="preserve"> [C]</w:t>
      </w:r>
      <w:r w:rsidR="0062378B">
        <w:rPr>
          <w:rFonts w:ascii="Helvetica" w:hAnsi="Helvetica" w:cs="Helvetica"/>
          <w:sz w:val="22"/>
          <w:szCs w:val="22"/>
        </w:rPr>
        <w:t>.</w:t>
      </w:r>
    </w:p>
    <w:p w14:paraId="60CC871D" w14:textId="77777777" w:rsidR="00AC0B86" w:rsidRDefault="00AC0B86" w:rsidP="00AC0B86">
      <w:pPr>
        <w:rPr>
          <w:rFonts w:ascii="Helvetica" w:hAnsi="Helvetica" w:cs="Helvetica"/>
          <w:sz w:val="22"/>
          <w:szCs w:val="22"/>
        </w:rPr>
      </w:pPr>
    </w:p>
    <w:p w14:paraId="21683B94" w14:textId="77777777" w:rsidR="00AC0B86" w:rsidRDefault="00AC0B86" w:rsidP="00AC0B86">
      <w:pPr>
        <w:rPr>
          <w:rFonts w:ascii="Helvetica" w:hAnsi="Helvetica" w:cs="Helvetica"/>
          <w:sz w:val="22"/>
          <w:szCs w:val="22"/>
        </w:rPr>
      </w:pPr>
    </w:p>
    <w:p w14:paraId="36C260A7" w14:textId="77777777" w:rsidR="00AC0B86" w:rsidRDefault="00AC0B86" w:rsidP="00AC0B86">
      <w:pPr>
        <w:rPr>
          <w:rFonts w:ascii="Helvetica" w:hAnsi="Helvetica" w:cs="Helvetica"/>
          <w:sz w:val="22"/>
          <w:szCs w:val="22"/>
        </w:rPr>
      </w:pPr>
    </w:p>
    <w:p w14:paraId="78318829" w14:textId="77777777" w:rsidR="005D15E1" w:rsidRDefault="005D15E1" w:rsidP="005D15E1">
      <w:pPr>
        <w:rPr>
          <w:rFonts w:ascii="Helvetica" w:hAnsi="Helvetica" w:cs="Helvetica"/>
          <w:sz w:val="22"/>
          <w:szCs w:val="22"/>
        </w:rPr>
      </w:pPr>
    </w:p>
    <w:p w14:paraId="32A54EE3" w14:textId="77777777" w:rsidR="0062378B" w:rsidRPr="0062378B" w:rsidRDefault="005D15E1" w:rsidP="0062378B">
      <w:pPr>
        <w:pStyle w:val="EndNoteBibliography"/>
        <w:ind w:left="720" w:hanging="720"/>
        <w:rPr>
          <w:noProof/>
        </w:rPr>
      </w:pPr>
      <w:r>
        <w:fldChar w:fldCharType="begin"/>
      </w:r>
      <w:r>
        <w:instrText xml:space="preserve"> ADDIN EN.REFLIST </w:instrText>
      </w:r>
      <w:r>
        <w:fldChar w:fldCharType="separate"/>
      </w:r>
      <w:r w:rsidR="0062378B" w:rsidRPr="0062378B">
        <w:rPr>
          <w:noProof/>
        </w:rPr>
        <w:t>1</w:t>
      </w:r>
      <w:r w:rsidR="0062378B" w:rsidRPr="0062378B">
        <w:rPr>
          <w:noProof/>
        </w:rPr>
        <w:tab/>
        <w:t xml:space="preserve">Dolan, R. J. &amp; Dayan, P. Goals and habits in the brain. </w:t>
      </w:r>
      <w:r w:rsidR="0062378B" w:rsidRPr="0062378B">
        <w:rPr>
          <w:i/>
          <w:noProof/>
        </w:rPr>
        <w:t>Neuron</w:t>
      </w:r>
      <w:r w:rsidR="0062378B" w:rsidRPr="0062378B">
        <w:rPr>
          <w:noProof/>
        </w:rPr>
        <w:t xml:space="preserve"> </w:t>
      </w:r>
      <w:r w:rsidR="0062378B" w:rsidRPr="0062378B">
        <w:rPr>
          <w:b/>
          <w:noProof/>
        </w:rPr>
        <w:t>80</w:t>
      </w:r>
      <w:r w:rsidR="0062378B" w:rsidRPr="0062378B">
        <w:rPr>
          <w:noProof/>
        </w:rPr>
        <w:t>, 312-325 (2013).</w:t>
      </w:r>
    </w:p>
    <w:p w14:paraId="10C5DF40" w14:textId="77777777" w:rsidR="0062378B" w:rsidRPr="0062378B" w:rsidRDefault="0062378B" w:rsidP="0062378B">
      <w:pPr>
        <w:pStyle w:val="EndNoteBibliography"/>
        <w:ind w:left="720" w:hanging="720"/>
        <w:rPr>
          <w:noProof/>
        </w:rPr>
      </w:pPr>
      <w:r w:rsidRPr="0062378B">
        <w:rPr>
          <w:noProof/>
        </w:rPr>
        <w:t>2</w:t>
      </w:r>
      <w:r w:rsidRPr="0062378B">
        <w:rPr>
          <w:noProof/>
        </w:rPr>
        <w:tab/>
        <w:t xml:space="preserve">Otto, A. R., Gershman, S. J., Markman, A. B. &amp; Daw, N. D. The curse of planning: dissecting multiple reinforcement-learning systems by taxing the central executive. </w:t>
      </w:r>
      <w:r w:rsidRPr="0062378B">
        <w:rPr>
          <w:i/>
          <w:noProof/>
        </w:rPr>
        <w:t>Psychol Sci</w:t>
      </w:r>
      <w:r w:rsidRPr="0062378B">
        <w:rPr>
          <w:noProof/>
        </w:rPr>
        <w:t xml:space="preserve"> </w:t>
      </w:r>
      <w:r w:rsidRPr="0062378B">
        <w:rPr>
          <w:b/>
          <w:noProof/>
        </w:rPr>
        <w:t>24</w:t>
      </w:r>
      <w:r w:rsidRPr="0062378B">
        <w:rPr>
          <w:noProof/>
        </w:rPr>
        <w:t>, 751-761, doi:10.1177/0956797612463080 (2013).</w:t>
      </w:r>
    </w:p>
    <w:p w14:paraId="4D0D4C58" w14:textId="77777777" w:rsidR="0062378B" w:rsidRPr="0062378B" w:rsidRDefault="0062378B" w:rsidP="0062378B">
      <w:pPr>
        <w:pStyle w:val="EndNoteBibliography"/>
        <w:ind w:left="720" w:hanging="720"/>
        <w:rPr>
          <w:noProof/>
        </w:rPr>
      </w:pPr>
      <w:r w:rsidRPr="0062378B">
        <w:rPr>
          <w:noProof/>
        </w:rPr>
        <w:t>3</w:t>
      </w:r>
      <w:r w:rsidRPr="0062378B">
        <w:rPr>
          <w:noProof/>
        </w:rPr>
        <w:tab/>
        <w:t xml:space="preserve">Huang, J. Y. &amp; Bargh, J. A. The Selfish Goal: Autonomously operating motivational structures as the proximate cause of human judgment and behavior. </w:t>
      </w:r>
      <w:r w:rsidRPr="0062378B">
        <w:rPr>
          <w:i/>
          <w:noProof/>
        </w:rPr>
        <w:t>Behavioral and Brain Sciences</w:t>
      </w:r>
      <w:r w:rsidRPr="0062378B">
        <w:rPr>
          <w:noProof/>
        </w:rPr>
        <w:t xml:space="preserve"> </w:t>
      </w:r>
      <w:r w:rsidRPr="0062378B">
        <w:rPr>
          <w:b/>
          <w:noProof/>
        </w:rPr>
        <w:t>37</w:t>
      </w:r>
      <w:r w:rsidRPr="0062378B">
        <w:rPr>
          <w:noProof/>
        </w:rPr>
        <w:t>, 121-135 (2014).</w:t>
      </w:r>
    </w:p>
    <w:p w14:paraId="57DC8CD7" w14:textId="77777777" w:rsidR="0062378B" w:rsidRPr="0062378B" w:rsidRDefault="0062378B" w:rsidP="0062378B">
      <w:pPr>
        <w:pStyle w:val="EndNoteBibliography"/>
        <w:ind w:left="720" w:hanging="720"/>
        <w:rPr>
          <w:noProof/>
        </w:rPr>
      </w:pPr>
      <w:r w:rsidRPr="0062378B">
        <w:rPr>
          <w:noProof/>
        </w:rPr>
        <w:t>4</w:t>
      </w:r>
      <w:r w:rsidRPr="0062378B">
        <w:rPr>
          <w:noProof/>
        </w:rPr>
        <w:tab/>
        <w:t xml:space="preserve">Sutton, R. S. &amp; Barto, A. G. Reinforcement learning. </w:t>
      </w:r>
      <w:r w:rsidRPr="0062378B">
        <w:rPr>
          <w:i/>
          <w:noProof/>
        </w:rPr>
        <w:t>Journal of Cognitive Neuroscience</w:t>
      </w:r>
      <w:r w:rsidRPr="0062378B">
        <w:rPr>
          <w:noProof/>
        </w:rPr>
        <w:t xml:space="preserve"> </w:t>
      </w:r>
      <w:r w:rsidRPr="0062378B">
        <w:rPr>
          <w:b/>
          <w:noProof/>
        </w:rPr>
        <w:t>11</w:t>
      </w:r>
      <w:r w:rsidRPr="0062378B">
        <w:rPr>
          <w:noProof/>
        </w:rPr>
        <w:t>, 126-134 (1999).</w:t>
      </w:r>
    </w:p>
    <w:p w14:paraId="6E57C9D0" w14:textId="77777777" w:rsidR="0062378B" w:rsidRPr="0062378B" w:rsidRDefault="0062378B" w:rsidP="0062378B">
      <w:pPr>
        <w:pStyle w:val="EndNoteBibliography"/>
        <w:ind w:left="720" w:hanging="720"/>
        <w:rPr>
          <w:noProof/>
        </w:rPr>
      </w:pPr>
      <w:r w:rsidRPr="0062378B">
        <w:rPr>
          <w:noProof/>
        </w:rPr>
        <w:t>5</w:t>
      </w:r>
      <w:r w:rsidRPr="0062378B">
        <w:rPr>
          <w:noProof/>
        </w:rPr>
        <w:tab/>
        <w:t xml:space="preserve">Thorndike, E. L. Animal intelligence: An experimental study of the associative processes in animals. </w:t>
      </w:r>
      <w:r w:rsidRPr="0062378B">
        <w:rPr>
          <w:i/>
          <w:noProof/>
        </w:rPr>
        <w:t>Psychological Monographs: General and Applied</w:t>
      </w:r>
      <w:r w:rsidRPr="0062378B">
        <w:rPr>
          <w:noProof/>
        </w:rPr>
        <w:t xml:space="preserve"> </w:t>
      </w:r>
      <w:r w:rsidRPr="0062378B">
        <w:rPr>
          <w:b/>
          <w:noProof/>
        </w:rPr>
        <w:t>2</w:t>
      </w:r>
      <w:r w:rsidRPr="0062378B">
        <w:rPr>
          <w:noProof/>
        </w:rPr>
        <w:t>, i-109 (1898).</w:t>
      </w:r>
    </w:p>
    <w:p w14:paraId="6E5D49D0" w14:textId="77777777" w:rsidR="0062378B" w:rsidRPr="0062378B" w:rsidRDefault="0062378B" w:rsidP="0062378B">
      <w:pPr>
        <w:pStyle w:val="EndNoteBibliography"/>
        <w:ind w:left="720" w:hanging="720"/>
        <w:rPr>
          <w:noProof/>
        </w:rPr>
      </w:pPr>
      <w:r w:rsidRPr="0062378B">
        <w:rPr>
          <w:noProof/>
        </w:rPr>
        <w:t>6</w:t>
      </w:r>
      <w:r w:rsidRPr="0062378B">
        <w:rPr>
          <w:noProof/>
        </w:rPr>
        <w:tab/>
        <w:t xml:space="preserve">Daw, N. D., Gershman, S. J., Seymour, B., Dayan, P. &amp; Dolan, R. J. Model-based influences on humans' choices and striatal prediction errors. </w:t>
      </w:r>
      <w:r w:rsidRPr="0062378B">
        <w:rPr>
          <w:i/>
          <w:noProof/>
        </w:rPr>
        <w:t>Neuron</w:t>
      </w:r>
      <w:r w:rsidRPr="0062378B">
        <w:rPr>
          <w:noProof/>
        </w:rPr>
        <w:t xml:space="preserve"> </w:t>
      </w:r>
      <w:r w:rsidRPr="0062378B">
        <w:rPr>
          <w:b/>
          <w:noProof/>
        </w:rPr>
        <w:t>69</w:t>
      </w:r>
      <w:r w:rsidRPr="0062378B">
        <w:rPr>
          <w:noProof/>
        </w:rPr>
        <w:t>, 1204-1215 (2011).</w:t>
      </w:r>
    </w:p>
    <w:p w14:paraId="6129320E" w14:textId="77777777" w:rsidR="0062378B" w:rsidRPr="0062378B" w:rsidRDefault="0062378B" w:rsidP="0062378B">
      <w:pPr>
        <w:pStyle w:val="EndNoteBibliography"/>
        <w:ind w:left="720" w:hanging="720"/>
        <w:rPr>
          <w:noProof/>
        </w:rPr>
      </w:pPr>
      <w:r w:rsidRPr="0062378B">
        <w:rPr>
          <w:noProof/>
        </w:rPr>
        <w:t>7</w:t>
      </w:r>
      <w:r w:rsidRPr="0062378B">
        <w:rPr>
          <w:noProof/>
        </w:rPr>
        <w:tab/>
        <w:t xml:space="preserve">Dickinson, A., Balleine, B., Watt, A., Gonzalez, F. &amp; Boakes, R. A. Motivational control after extended instrumental training. </w:t>
      </w:r>
      <w:r w:rsidRPr="0062378B">
        <w:rPr>
          <w:i/>
          <w:noProof/>
        </w:rPr>
        <w:t>Learning &amp; behavior</w:t>
      </w:r>
      <w:r w:rsidRPr="0062378B">
        <w:rPr>
          <w:noProof/>
        </w:rPr>
        <w:t xml:space="preserve"> </w:t>
      </w:r>
      <w:r w:rsidRPr="0062378B">
        <w:rPr>
          <w:b/>
          <w:noProof/>
        </w:rPr>
        <w:t>23</w:t>
      </w:r>
      <w:r w:rsidRPr="0062378B">
        <w:rPr>
          <w:noProof/>
        </w:rPr>
        <w:t>, 197-206 (1995).</w:t>
      </w:r>
    </w:p>
    <w:p w14:paraId="34DBA4AD" w14:textId="77777777" w:rsidR="0062378B" w:rsidRPr="0062378B" w:rsidRDefault="0062378B" w:rsidP="0062378B">
      <w:pPr>
        <w:pStyle w:val="EndNoteBibliography"/>
        <w:ind w:left="720" w:hanging="720"/>
        <w:rPr>
          <w:noProof/>
        </w:rPr>
      </w:pPr>
      <w:r w:rsidRPr="0062378B">
        <w:rPr>
          <w:noProof/>
        </w:rPr>
        <w:t>8</w:t>
      </w:r>
      <w:r w:rsidRPr="0062378B">
        <w:rPr>
          <w:noProof/>
        </w:rPr>
        <w:tab/>
        <w:t xml:space="preserve">Simon, D. A. &amp; Daw, N. D. Neural correlates of forward planning in a spatial decision task in humans. </w:t>
      </w:r>
      <w:r w:rsidRPr="0062378B">
        <w:rPr>
          <w:i/>
          <w:noProof/>
        </w:rPr>
        <w:t>The Journal of neuroscience</w:t>
      </w:r>
      <w:r w:rsidRPr="0062378B">
        <w:rPr>
          <w:noProof/>
        </w:rPr>
        <w:t xml:space="preserve"> </w:t>
      </w:r>
      <w:r w:rsidRPr="0062378B">
        <w:rPr>
          <w:b/>
          <w:noProof/>
        </w:rPr>
        <w:t>31</w:t>
      </w:r>
      <w:r w:rsidRPr="0062378B">
        <w:rPr>
          <w:noProof/>
        </w:rPr>
        <w:t>, 5526-5539 (2011).</w:t>
      </w:r>
    </w:p>
    <w:p w14:paraId="3E1A8442" w14:textId="77777777" w:rsidR="0062378B" w:rsidRPr="0062378B" w:rsidRDefault="0062378B" w:rsidP="0062378B">
      <w:pPr>
        <w:pStyle w:val="EndNoteBibliography"/>
        <w:ind w:left="720" w:hanging="720"/>
        <w:rPr>
          <w:noProof/>
        </w:rPr>
      </w:pPr>
      <w:r w:rsidRPr="0062378B">
        <w:rPr>
          <w:noProof/>
        </w:rPr>
        <w:t>9</w:t>
      </w:r>
      <w:r w:rsidRPr="0062378B">
        <w:rPr>
          <w:noProof/>
        </w:rPr>
        <w:tab/>
        <w:t xml:space="preserve">McClure, S. M., Berns, G. S. &amp; Montague, P. R. Temporal prediction errors in a passive learning task activate human striatum. </w:t>
      </w:r>
      <w:r w:rsidRPr="0062378B">
        <w:rPr>
          <w:i/>
          <w:noProof/>
        </w:rPr>
        <w:t>Neuron</w:t>
      </w:r>
      <w:r w:rsidRPr="0062378B">
        <w:rPr>
          <w:noProof/>
        </w:rPr>
        <w:t xml:space="preserve"> </w:t>
      </w:r>
      <w:r w:rsidRPr="0062378B">
        <w:rPr>
          <w:b/>
          <w:noProof/>
        </w:rPr>
        <w:t>38</w:t>
      </w:r>
      <w:r w:rsidRPr="0062378B">
        <w:rPr>
          <w:noProof/>
        </w:rPr>
        <w:t>, 339-346 (2003).</w:t>
      </w:r>
    </w:p>
    <w:p w14:paraId="258FF38B" w14:textId="77777777" w:rsidR="0062378B" w:rsidRPr="0062378B" w:rsidRDefault="0062378B" w:rsidP="0062378B">
      <w:pPr>
        <w:pStyle w:val="EndNoteBibliography"/>
        <w:ind w:left="720" w:hanging="720"/>
        <w:rPr>
          <w:noProof/>
        </w:rPr>
      </w:pPr>
      <w:r w:rsidRPr="0062378B">
        <w:rPr>
          <w:noProof/>
        </w:rPr>
        <w:t>10</w:t>
      </w:r>
      <w:r w:rsidRPr="0062378B">
        <w:rPr>
          <w:noProof/>
        </w:rPr>
        <w:tab/>
        <w:t xml:space="preserve">O'Doherty, J. P., Dayan, P., Friston, K., Critchley, H. &amp; Dolan, R. J. Temporal difference models and reward-related learning in the human brain. </w:t>
      </w:r>
      <w:r w:rsidRPr="0062378B">
        <w:rPr>
          <w:i/>
          <w:noProof/>
        </w:rPr>
        <w:t>Neuron</w:t>
      </w:r>
      <w:r w:rsidRPr="0062378B">
        <w:rPr>
          <w:noProof/>
        </w:rPr>
        <w:t xml:space="preserve"> </w:t>
      </w:r>
      <w:r w:rsidRPr="0062378B">
        <w:rPr>
          <w:b/>
          <w:noProof/>
        </w:rPr>
        <w:t>38</w:t>
      </w:r>
      <w:r w:rsidRPr="0062378B">
        <w:rPr>
          <w:noProof/>
        </w:rPr>
        <w:t>, 329-337 (2003).</w:t>
      </w:r>
    </w:p>
    <w:p w14:paraId="03B422AA" w14:textId="77777777" w:rsidR="0062378B" w:rsidRPr="0062378B" w:rsidRDefault="0062378B" w:rsidP="0062378B">
      <w:pPr>
        <w:pStyle w:val="EndNoteBibliography"/>
        <w:ind w:left="720" w:hanging="720"/>
        <w:rPr>
          <w:noProof/>
        </w:rPr>
      </w:pPr>
      <w:r w:rsidRPr="0062378B">
        <w:rPr>
          <w:noProof/>
        </w:rPr>
        <w:t>11</w:t>
      </w:r>
      <w:r w:rsidRPr="0062378B">
        <w:rPr>
          <w:noProof/>
        </w:rPr>
        <w:tab/>
        <w:t xml:space="preserve">Bayer, H. M. &amp; Glimcher, P. W. Midbrain dopamine neurons encode a quantitative reward prediction error signal. </w:t>
      </w:r>
      <w:r w:rsidRPr="0062378B">
        <w:rPr>
          <w:i/>
          <w:noProof/>
        </w:rPr>
        <w:t>Neuron</w:t>
      </w:r>
      <w:r w:rsidRPr="0062378B">
        <w:rPr>
          <w:noProof/>
        </w:rPr>
        <w:t xml:space="preserve"> </w:t>
      </w:r>
      <w:r w:rsidRPr="0062378B">
        <w:rPr>
          <w:b/>
          <w:noProof/>
        </w:rPr>
        <w:t>47</w:t>
      </w:r>
      <w:r w:rsidRPr="0062378B">
        <w:rPr>
          <w:noProof/>
        </w:rPr>
        <w:t>, 129-141 (2005).</w:t>
      </w:r>
    </w:p>
    <w:p w14:paraId="0B0D1E3D" w14:textId="77777777" w:rsidR="0062378B" w:rsidRPr="0062378B" w:rsidRDefault="0062378B" w:rsidP="0062378B">
      <w:pPr>
        <w:pStyle w:val="EndNoteBibliography"/>
        <w:ind w:left="720" w:hanging="720"/>
        <w:rPr>
          <w:noProof/>
        </w:rPr>
      </w:pPr>
      <w:r w:rsidRPr="0062378B">
        <w:rPr>
          <w:noProof/>
        </w:rPr>
        <w:t>12</w:t>
      </w:r>
      <w:r w:rsidRPr="0062378B">
        <w:rPr>
          <w:noProof/>
        </w:rPr>
        <w:tab/>
        <w:t xml:space="preserve">Dayan, P. How to set the switches on this thing. </w:t>
      </w:r>
      <w:r w:rsidRPr="0062378B">
        <w:rPr>
          <w:i/>
          <w:noProof/>
        </w:rPr>
        <w:t>Current Opinion in Neurobiology</w:t>
      </w:r>
      <w:r w:rsidRPr="0062378B">
        <w:rPr>
          <w:noProof/>
        </w:rPr>
        <w:t xml:space="preserve"> (2012).</w:t>
      </w:r>
    </w:p>
    <w:p w14:paraId="71312833" w14:textId="77777777" w:rsidR="0062378B" w:rsidRPr="0062378B" w:rsidRDefault="0062378B" w:rsidP="0062378B">
      <w:pPr>
        <w:pStyle w:val="EndNoteBibliography"/>
        <w:ind w:left="720" w:hanging="720"/>
        <w:rPr>
          <w:noProof/>
        </w:rPr>
      </w:pPr>
      <w:r w:rsidRPr="0062378B">
        <w:rPr>
          <w:noProof/>
        </w:rPr>
        <w:t>13</w:t>
      </w:r>
      <w:r w:rsidRPr="0062378B">
        <w:rPr>
          <w:noProof/>
        </w:rPr>
        <w:tab/>
        <w:t xml:space="preserve">Badre, D. &amp; Frank, M. J. Mechanisms of Hierarchical Reinforcement Learning in Cortico–Striatal Circuits 2: Evidence from fMRI. </w:t>
      </w:r>
      <w:r w:rsidRPr="0062378B">
        <w:rPr>
          <w:i/>
          <w:noProof/>
        </w:rPr>
        <w:t>Cerebral Cortex</w:t>
      </w:r>
      <w:r w:rsidRPr="0062378B">
        <w:rPr>
          <w:noProof/>
        </w:rPr>
        <w:t xml:space="preserve"> </w:t>
      </w:r>
      <w:r w:rsidRPr="0062378B">
        <w:rPr>
          <w:b/>
          <w:noProof/>
        </w:rPr>
        <w:t>22</w:t>
      </w:r>
      <w:r w:rsidRPr="0062378B">
        <w:rPr>
          <w:noProof/>
        </w:rPr>
        <w:t>, 527-536 (2012).</w:t>
      </w:r>
    </w:p>
    <w:p w14:paraId="2DEC92EB" w14:textId="77777777" w:rsidR="0062378B" w:rsidRPr="0062378B" w:rsidRDefault="0062378B" w:rsidP="0062378B">
      <w:pPr>
        <w:pStyle w:val="EndNoteBibliography"/>
        <w:ind w:left="720" w:hanging="720"/>
        <w:rPr>
          <w:noProof/>
        </w:rPr>
      </w:pPr>
      <w:r w:rsidRPr="0062378B">
        <w:rPr>
          <w:noProof/>
        </w:rPr>
        <w:lastRenderedPageBreak/>
        <w:t>14</w:t>
      </w:r>
      <w:r w:rsidRPr="0062378B">
        <w:rPr>
          <w:noProof/>
        </w:rPr>
        <w:tab/>
        <w:t xml:space="preserve">O'Reilly, R. C. &amp; Frank, M. J. Making working memory work: a computational model of learning in the prefrontal cortex and basal ganglia. </w:t>
      </w:r>
      <w:r w:rsidRPr="0062378B">
        <w:rPr>
          <w:i/>
          <w:noProof/>
        </w:rPr>
        <w:t>Neural Computation</w:t>
      </w:r>
      <w:r w:rsidRPr="0062378B">
        <w:rPr>
          <w:noProof/>
        </w:rPr>
        <w:t xml:space="preserve"> </w:t>
      </w:r>
      <w:r w:rsidRPr="0062378B">
        <w:rPr>
          <w:b/>
          <w:noProof/>
        </w:rPr>
        <w:t>18</w:t>
      </w:r>
      <w:r w:rsidRPr="0062378B">
        <w:rPr>
          <w:noProof/>
        </w:rPr>
        <w:t>, 283-328 (2006).</w:t>
      </w:r>
    </w:p>
    <w:p w14:paraId="160AADFA" w14:textId="77777777" w:rsidR="0062378B" w:rsidRPr="0062378B" w:rsidRDefault="0062378B" w:rsidP="0062378B">
      <w:pPr>
        <w:pStyle w:val="EndNoteBibliography"/>
        <w:ind w:left="720" w:hanging="720"/>
        <w:rPr>
          <w:noProof/>
        </w:rPr>
      </w:pPr>
      <w:r w:rsidRPr="0062378B">
        <w:rPr>
          <w:noProof/>
        </w:rPr>
        <w:t>15</w:t>
      </w:r>
      <w:r w:rsidRPr="0062378B">
        <w:rPr>
          <w:noProof/>
        </w:rPr>
        <w:tab/>
        <w:t>Badre, D., Lebrecht, S., Pagliaccio, D., Long, N. M. &amp; Scimeca, J. M. Ventral Striatum and the Evaluation of Memory Retrieval Strategies.  (2014).</w:t>
      </w:r>
    </w:p>
    <w:p w14:paraId="30F6144D" w14:textId="77777777" w:rsidR="0062378B" w:rsidRPr="0062378B" w:rsidRDefault="0062378B" w:rsidP="0062378B">
      <w:pPr>
        <w:pStyle w:val="EndNoteBibliography"/>
        <w:ind w:left="720" w:hanging="720"/>
        <w:rPr>
          <w:noProof/>
        </w:rPr>
      </w:pPr>
      <w:r w:rsidRPr="0062378B">
        <w:rPr>
          <w:noProof/>
        </w:rPr>
        <w:t>16</w:t>
      </w:r>
      <w:r w:rsidRPr="0062378B">
        <w:rPr>
          <w:noProof/>
        </w:rPr>
        <w:tab/>
        <w:t xml:space="preserve">Miller, E. K. The prefrontal cortex and cognitive control. </w:t>
      </w:r>
      <w:r w:rsidRPr="0062378B">
        <w:rPr>
          <w:i/>
          <w:noProof/>
        </w:rPr>
        <w:t>Nature Reviews</w:t>
      </w:r>
      <w:r w:rsidRPr="0062378B">
        <w:rPr>
          <w:noProof/>
        </w:rPr>
        <w:t xml:space="preserve"> </w:t>
      </w:r>
      <w:r w:rsidRPr="0062378B">
        <w:rPr>
          <w:b/>
          <w:noProof/>
        </w:rPr>
        <w:t>1</w:t>
      </w:r>
      <w:r w:rsidRPr="0062378B">
        <w:rPr>
          <w:noProof/>
        </w:rPr>
        <w:t>, 59-65 (2000).</w:t>
      </w:r>
    </w:p>
    <w:p w14:paraId="4CC76B04" w14:textId="77777777" w:rsidR="0062378B" w:rsidRPr="0062378B" w:rsidRDefault="0062378B" w:rsidP="0062378B">
      <w:pPr>
        <w:pStyle w:val="EndNoteBibliography"/>
        <w:ind w:left="720" w:hanging="720"/>
        <w:rPr>
          <w:noProof/>
        </w:rPr>
      </w:pPr>
      <w:r w:rsidRPr="0062378B">
        <w:rPr>
          <w:noProof/>
        </w:rPr>
        <w:t>17</w:t>
      </w:r>
      <w:r w:rsidRPr="0062378B">
        <w:rPr>
          <w:noProof/>
        </w:rPr>
        <w:tab/>
        <w:t xml:space="preserve">Botvinick, M. M., Niv, Y. &amp; Barto, A. C. Hierarchically organized behavior and its neural foundations: A reinforcement learning perspective. </w:t>
      </w:r>
      <w:r w:rsidRPr="0062378B">
        <w:rPr>
          <w:i/>
          <w:noProof/>
        </w:rPr>
        <w:t>Cognition</w:t>
      </w:r>
      <w:r w:rsidRPr="0062378B">
        <w:rPr>
          <w:noProof/>
        </w:rPr>
        <w:t xml:space="preserve"> </w:t>
      </w:r>
      <w:r w:rsidRPr="0062378B">
        <w:rPr>
          <w:b/>
          <w:noProof/>
        </w:rPr>
        <w:t>113</w:t>
      </w:r>
      <w:r w:rsidRPr="0062378B">
        <w:rPr>
          <w:noProof/>
        </w:rPr>
        <w:t>, 262-280 (2009).</w:t>
      </w:r>
    </w:p>
    <w:p w14:paraId="475C64DF" w14:textId="77777777" w:rsidR="0062378B" w:rsidRPr="0062378B" w:rsidRDefault="0062378B" w:rsidP="0062378B">
      <w:pPr>
        <w:pStyle w:val="EndNoteBibliography"/>
        <w:ind w:left="720" w:hanging="720"/>
        <w:rPr>
          <w:noProof/>
        </w:rPr>
      </w:pPr>
      <w:r w:rsidRPr="0062378B">
        <w:rPr>
          <w:noProof/>
        </w:rPr>
        <w:t>18</w:t>
      </w:r>
      <w:r w:rsidRPr="0062378B">
        <w:rPr>
          <w:noProof/>
        </w:rPr>
        <w:tab/>
        <w:t>Otto, A. R., Skatova, A., Madlon-Kay, S. &amp; Daw, N. D. Cognitive Control Predicts Use of Model-based Reinforcement Learning.  (2014).</w:t>
      </w:r>
    </w:p>
    <w:p w14:paraId="7B27111F" w14:textId="77777777" w:rsidR="0062378B" w:rsidRPr="0062378B" w:rsidRDefault="0062378B" w:rsidP="0062378B">
      <w:pPr>
        <w:pStyle w:val="EndNoteBibliography"/>
        <w:ind w:left="720" w:hanging="720"/>
        <w:rPr>
          <w:noProof/>
        </w:rPr>
      </w:pPr>
      <w:r w:rsidRPr="0062378B">
        <w:rPr>
          <w:noProof/>
        </w:rPr>
        <w:t>19</w:t>
      </w:r>
      <w:r w:rsidRPr="0062378B">
        <w:rPr>
          <w:noProof/>
        </w:rPr>
        <w:tab/>
        <w:t xml:space="preserve">Otto, A. R., Raio, C. M., Chiang, A., Phelps, E. A. &amp; Daw, N. D. Working-memory capacity protects model-based learning from stress. </w:t>
      </w:r>
      <w:r w:rsidRPr="0062378B">
        <w:rPr>
          <w:i/>
          <w:noProof/>
        </w:rPr>
        <w:t>Proceedings of the National Academy of Sciences</w:t>
      </w:r>
      <w:r w:rsidRPr="0062378B">
        <w:rPr>
          <w:noProof/>
        </w:rPr>
        <w:t xml:space="preserve"> </w:t>
      </w:r>
      <w:r w:rsidRPr="0062378B">
        <w:rPr>
          <w:b/>
          <w:noProof/>
        </w:rPr>
        <w:t>110</w:t>
      </w:r>
      <w:r w:rsidRPr="0062378B">
        <w:rPr>
          <w:noProof/>
        </w:rPr>
        <w:t>, 20941-20946 (2013).</w:t>
      </w:r>
    </w:p>
    <w:p w14:paraId="1251A583" w14:textId="77777777" w:rsidR="0062378B" w:rsidRPr="0062378B" w:rsidRDefault="0062378B" w:rsidP="0062378B">
      <w:pPr>
        <w:pStyle w:val="EndNoteBibliography"/>
        <w:ind w:left="720" w:hanging="720"/>
        <w:rPr>
          <w:noProof/>
        </w:rPr>
      </w:pPr>
      <w:r w:rsidRPr="0062378B">
        <w:rPr>
          <w:noProof/>
        </w:rPr>
        <w:t>20</w:t>
      </w:r>
      <w:r w:rsidRPr="0062378B">
        <w:rPr>
          <w:noProof/>
        </w:rPr>
        <w:tab/>
        <w:t xml:space="preserve">Smittenaar, P., FitzGerald, T. H., Romei, V., Wright, N. D. &amp; Dolan, R. J. Disruption of dorsolateral prefrontal cortex decreases model-based in favor of model-free control in humans. </w:t>
      </w:r>
      <w:r w:rsidRPr="0062378B">
        <w:rPr>
          <w:i/>
          <w:noProof/>
        </w:rPr>
        <w:t>Neuron</w:t>
      </w:r>
      <w:r w:rsidRPr="0062378B">
        <w:rPr>
          <w:noProof/>
        </w:rPr>
        <w:t xml:space="preserve"> </w:t>
      </w:r>
      <w:r w:rsidRPr="0062378B">
        <w:rPr>
          <w:b/>
          <w:noProof/>
        </w:rPr>
        <w:t>80</w:t>
      </w:r>
      <w:r w:rsidRPr="0062378B">
        <w:rPr>
          <w:noProof/>
        </w:rPr>
        <w:t>, 914-919 (2013).</w:t>
      </w:r>
    </w:p>
    <w:p w14:paraId="095A2931" w14:textId="77777777" w:rsidR="0062378B" w:rsidRPr="0062378B" w:rsidRDefault="0062378B" w:rsidP="0062378B">
      <w:pPr>
        <w:pStyle w:val="EndNoteBibliography"/>
        <w:ind w:left="720" w:hanging="720"/>
        <w:rPr>
          <w:noProof/>
        </w:rPr>
      </w:pPr>
      <w:r w:rsidRPr="0062378B">
        <w:rPr>
          <w:noProof/>
        </w:rPr>
        <w:t>21</w:t>
      </w:r>
      <w:r w:rsidRPr="0062378B">
        <w:rPr>
          <w:noProof/>
        </w:rPr>
        <w:tab/>
        <w:t>Ribas-Fernandes, J. Ú. J. F.</w:t>
      </w:r>
      <w:r w:rsidRPr="0062378B">
        <w:rPr>
          <w:i/>
          <w:noProof/>
        </w:rPr>
        <w:t xml:space="preserve"> et al.</w:t>
      </w:r>
      <w:r w:rsidRPr="0062378B">
        <w:rPr>
          <w:noProof/>
        </w:rPr>
        <w:t xml:space="preserve"> A neural signature of hierarchical reinforcement learning. </w:t>
      </w:r>
      <w:r w:rsidRPr="0062378B">
        <w:rPr>
          <w:i/>
          <w:noProof/>
        </w:rPr>
        <w:t>Neuron</w:t>
      </w:r>
      <w:r w:rsidRPr="0062378B">
        <w:rPr>
          <w:noProof/>
        </w:rPr>
        <w:t xml:space="preserve"> </w:t>
      </w:r>
      <w:r w:rsidRPr="0062378B">
        <w:rPr>
          <w:b/>
          <w:noProof/>
        </w:rPr>
        <w:t>71</w:t>
      </w:r>
      <w:r w:rsidRPr="0062378B">
        <w:rPr>
          <w:noProof/>
        </w:rPr>
        <w:t>, 370-379 (2011).</w:t>
      </w:r>
    </w:p>
    <w:p w14:paraId="0BB6D079" w14:textId="77777777" w:rsidR="0062378B" w:rsidRPr="0062378B" w:rsidRDefault="0062378B" w:rsidP="0062378B">
      <w:pPr>
        <w:pStyle w:val="EndNoteBibliography"/>
        <w:ind w:left="720" w:hanging="720"/>
        <w:rPr>
          <w:noProof/>
        </w:rPr>
      </w:pPr>
      <w:r w:rsidRPr="0062378B">
        <w:rPr>
          <w:noProof/>
        </w:rPr>
        <w:t>22</w:t>
      </w:r>
      <w:r w:rsidRPr="0062378B">
        <w:rPr>
          <w:noProof/>
        </w:rPr>
        <w:tab/>
        <w:t xml:space="preserve">Daw, N. D. &amp; Shohamy, D. The cognitive neuroscience of motivation and learning. </w:t>
      </w:r>
      <w:r w:rsidRPr="0062378B">
        <w:rPr>
          <w:i/>
          <w:noProof/>
        </w:rPr>
        <w:t>Social Cognition</w:t>
      </w:r>
      <w:r w:rsidRPr="0062378B">
        <w:rPr>
          <w:noProof/>
        </w:rPr>
        <w:t xml:space="preserve"> </w:t>
      </w:r>
      <w:r w:rsidRPr="0062378B">
        <w:rPr>
          <w:b/>
          <w:noProof/>
        </w:rPr>
        <w:t>26</w:t>
      </w:r>
      <w:r w:rsidRPr="0062378B">
        <w:rPr>
          <w:noProof/>
        </w:rPr>
        <w:t>, 593-620 (2008).</w:t>
      </w:r>
    </w:p>
    <w:p w14:paraId="6147B92B" w14:textId="77777777" w:rsidR="0062378B" w:rsidRPr="0062378B" w:rsidRDefault="0062378B" w:rsidP="0062378B">
      <w:pPr>
        <w:pStyle w:val="EndNoteBibliography"/>
        <w:ind w:left="720" w:hanging="720"/>
        <w:rPr>
          <w:noProof/>
        </w:rPr>
      </w:pPr>
      <w:r w:rsidRPr="0062378B">
        <w:rPr>
          <w:noProof/>
        </w:rPr>
        <w:t>23</w:t>
      </w:r>
      <w:r w:rsidRPr="0062378B">
        <w:rPr>
          <w:noProof/>
        </w:rPr>
        <w:tab/>
        <w:t xml:space="preserve">Lashley, K. S. </w:t>
      </w:r>
      <w:r w:rsidRPr="0062378B">
        <w:rPr>
          <w:i/>
          <w:noProof/>
        </w:rPr>
        <w:t>The problem of serial order in behavior</w:t>
      </w:r>
      <w:r w:rsidRPr="0062378B">
        <w:rPr>
          <w:noProof/>
        </w:rPr>
        <w:t>.  112-131 (Wiley, 1951).</w:t>
      </w:r>
    </w:p>
    <w:p w14:paraId="2FC490FD" w14:textId="7F6859BE" w:rsidR="00754D85" w:rsidRDefault="005D15E1" w:rsidP="005D15E1">
      <w:r>
        <w:fldChar w:fldCharType="end"/>
      </w:r>
    </w:p>
    <w:sectPr w:rsidR="00754D85" w:rsidSect="00883A4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zxzxwv05p02ye5fdt5f5rxzavxzee0eftd&quot;&gt;MST2&lt;record-ids&gt;&lt;item&gt;170&lt;/item&gt;&lt;item&gt;1332&lt;/item&gt;&lt;item&gt;1333&lt;/item&gt;&lt;item&gt;1546&lt;/item&gt;&lt;item&gt;1602&lt;/item&gt;&lt;item&gt;1605&lt;/item&gt;&lt;item&gt;1606&lt;/item&gt;&lt;item&gt;1607&lt;/item&gt;&lt;item&gt;1613&lt;/item&gt;&lt;item&gt;1624&lt;/item&gt;&lt;item&gt;1628&lt;/item&gt;&lt;item&gt;1633&lt;/item&gt;&lt;item&gt;1678&lt;/item&gt;&lt;item&gt;1745&lt;/item&gt;&lt;item&gt;1752&lt;/item&gt;&lt;item&gt;1774&lt;/item&gt;&lt;item&gt;3355&lt;/item&gt;&lt;item&gt;3379&lt;/item&gt;&lt;item&gt;3384&lt;/item&gt;&lt;item&gt;3611&lt;/item&gt;&lt;item&gt;3612&lt;/item&gt;&lt;item&gt;3613&lt;/item&gt;&lt;item&gt;3614&lt;/item&gt;&lt;/record-ids&gt;&lt;/item&gt;&lt;/Libraries&gt;"/>
  </w:docVars>
  <w:rsids>
    <w:rsidRoot w:val="005D15E1"/>
    <w:rsid w:val="00015D13"/>
    <w:rsid w:val="000405A4"/>
    <w:rsid w:val="00096C3C"/>
    <w:rsid w:val="000E3863"/>
    <w:rsid w:val="001667DB"/>
    <w:rsid w:val="001C23D2"/>
    <w:rsid w:val="001E4D3F"/>
    <w:rsid w:val="0021586B"/>
    <w:rsid w:val="00273556"/>
    <w:rsid w:val="002B0428"/>
    <w:rsid w:val="00322125"/>
    <w:rsid w:val="00386081"/>
    <w:rsid w:val="00482B1C"/>
    <w:rsid w:val="004A5FA0"/>
    <w:rsid w:val="0052375D"/>
    <w:rsid w:val="00553CC3"/>
    <w:rsid w:val="005C2201"/>
    <w:rsid w:val="005C5DEB"/>
    <w:rsid w:val="005D15E1"/>
    <w:rsid w:val="0062378B"/>
    <w:rsid w:val="006577E0"/>
    <w:rsid w:val="00683C5E"/>
    <w:rsid w:val="00701FE4"/>
    <w:rsid w:val="00702FBD"/>
    <w:rsid w:val="00730716"/>
    <w:rsid w:val="00754D85"/>
    <w:rsid w:val="007A7484"/>
    <w:rsid w:val="007C0161"/>
    <w:rsid w:val="007F0923"/>
    <w:rsid w:val="00803C85"/>
    <w:rsid w:val="008145B7"/>
    <w:rsid w:val="00831B50"/>
    <w:rsid w:val="0085093D"/>
    <w:rsid w:val="008714CC"/>
    <w:rsid w:val="00883A4F"/>
    <w:rsid w:val="009B70EE"/>
    <w:rsid w:val="00A76D56"/>
    <w:rsid w:val="00AB0B80"/>
    <w:rsid w:val="00AC0B86"/>
    <w:rsid w:val="00AD6D76"/>
    <w:rsid w:val="00AE5FA1"/>
    <w:rsid w:val="00AF2565"/>
    <w:rsid w:val="00B67F12"/>
    <w:rsid w:val="00C54BBF"/>
    <w:rsid w:val="00CD64B8"/>
    <w:rsid w:val="00D112DB"/>
    <w:rsid w:val="00D30940"/>
    <w:rsid w:val="00D57157"/>
    <w:rsid w:val="00D806AA"/>
    <w:rsid w:val="00DD38F9"/>
    <w:rsid w:val="00E152AB"/>
    <w:rsid w:val="00EC66E3"/>
    <w:rsid w:val="00ED3A70"/>
    <w:rsid w:val="00F60457"/>
    <w:rsid w:val="00F7044D"/>
    <w:rsid w:val="00FC5F8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3EC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5D15E1"/>
    <w:pPr>
      <w:jc w:val="center"/>
    </w:pPr>
    <w:rPr>
      <w:rFonts w:ascii="Cambria" w:hAnsi="Cambria"/>
    </w:rPr>
  </w:style>
  <w:style w:type="paragraph" w:customStyle="1" w:styleId="EndNoteBibliography">
    <w:name w:val="EndNote Bibliography"/>
    <w:basedOn w:val="Normal"/>
    <w:rsid w:val="005D15E1"/>
    <w:rPr>
      <w:rFonts w:ascii="Cambria" w:hAnsi="Cambria"/>
    </w:rPr>
  </w:style>
  <w:style w:type="paragraph" w:styleId="BalloonText">
    <w:name w:val="Balloon Text"/>
    <w:basedOn w:val="Normal"/>
    <w:link w:val="BalloonTextChar"/>
    <w:uiPriority w:val="99"/>
    <w:semiHidden/>
    <w:unhideWhenUsed/>
    <w:rsid w:val="005D1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5E1"/>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5D15E1"/>
    <w:pPr>
      <w:jc w:val="center"/>
    </w:pPr>
    <w:rPr>
      <w:rFonts w:ascii="Cambria" w:hAnsi="Cambria"/>
    </w:rPr>
  </w:style>
  <w:style w:type="paragraph" w:customStyle="1" w:styleId="EndNoteBibliography">
    <w:name w:val="EndNote Bibliography"/>
    <w:basedOn w:val="Normal"/>
    <w:rsid w:val="005D15E1"/>
    <w:rPr>
      <w:rFonts w:ascii="Cambria" w:hAnsi="Cambria"/>
    </w:rPr>
  </w:style>
  <w:style w:type="paragraph" w:styleId="BalloonText">
    <w:name w:val="Balloon Text"/>
    <w:basedOn w:val="Normal"/>
    <w:link w:val="BalloonTextChar"/>
    <w:uiPriority w:val="99"/>
    <w:semiHidden/>
    <w:unhideWhenUsed/>
    <w:rsid w:val="005D15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5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94A38-D702-48E7-97CB-D439EC5C1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5257</Words>
  <Characters>29969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35156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Fiery Cushman</dc:creator>
  <cp:lastModifiedBy>Adam Morris</cp:lastModifiedBy>
  <cp:revision>9</cp:revision>
  <dcterms:created xsi:type="dcterms:W3CDTF">2014-11-11T04:17:00Z</dcterms:created>
  <dcterms:modified xsi:type="dcterms:W3CDTF">2014-11-16T18:46:00Z</dcterms:modified>
</cp:coreProperties>
</file>