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8BDBE" w14:textId="77777777" w:rsidR="00743FEA" w:rsidRPr="00957C11" w:rsidRDefault="003D3E0D" w:rsidP="00743FEA">
      <w:pPr>
        <w:jc w:val="center"/>
        <w:rPr>
          <w:rFonts w:ascii="Helvetica" w:hAnsi="Helvetica" w:cs="Helvetica"/>
          <w:b/>
          <w:sz w:val="28"/>
          <w:u w:val="single"/>
        </w:rPr>
      </w:pPr>
      <w:r w:rsidRPr="00957C11">
        <w:rPr>
          <w:rFonts w:ascii="Helvetica" w:hAnsi="Helvetica" w:cs="Helvetica"/>
          <w:b/>
          <w:sz w:val="28"/>
          <w:u w:val="single"/>
        </w:rPr>
        <w:t xml:space="preserve">Supplementary </w:t>
      </w:r>
      <w:r w:rsidR="00331FA7" w:rsidRPr="00957C11">
        <w:rPr>
          <w:rFonts w:ascii="Helvetica" w:hAnsi="Helvetica" w:cs="Helvetica"/>
          <w:b/>
          <w:sz w:val="28"/>
          <w:u w:val="single"/>
        </w:rPr>
        <w:t>Materials</w:t>
      </w:r>
    </w:p>
    <w:p w14:paraId="5443E023" w14:textId="77777777" w:rsidR="00743FEA" w:rsidRPr="00957C11" w:rsidRDefault="003D3E0D" w:rsidP="00AC230D">
      <w:pPr>
        <w:jc w:val="center"/>
        <w:rPr>
          <w:rFonts w:ascii="Helvetica" w:hAnsi="Helvetica" w:cs="Helvetica"/>
          <w:b/>
          <w:sz w:val="24"/>
        </w:rPr>
      </w:pPr>
      <w:r w:rsidRPr="00957C11">
        <w:rPr>
          <w:rFonts w:ascii="Helvetica" w:hAnsi="Helvetica" w:cs="Helvetica"/>
          <w:b/>
          <w:sz w:val="24"/>
        </w:rPr>
        <w:t>Experiment 1</w:t>
      </w:r>
    </w:p>
    <w:p w14:paraId="4AFA8ECF" w14:textId="77777777" w:rsidR="00B056BE" w:rsidRDefault="005E2B98" w:rsidP="00FB794C">
      <w:pPr>
        <w:rPr>
          <w:rFonts w:ascii="Helvetica" w:hAnsi="Helvetica" w:cs="Helvetica"/>
          <w:sz w:val="24"/>
        </w:rPr>
      </w:pPr>
      <w:r>
        <w:rPr>
          <w:rFonts w:ascii="Helvetica" w:hAnsi="Helvetica" w:cs="Helvetica"/>
          <w:sz w:val="24"/>
        </w:rPr>
        <w:t>Methods</w:t>
      </w:r>
    </w:p>
    <w:p w14:paraId="09456ADA" w14:textId="77777777" w:rsidR="00A83E0A" w:rsidRPr="00777AF7" w:rsidRDefault="009023AC" w:rsidP="00FB794C">
      <w:pPr>
        <w:rPr>
          <w:rFonts w:ascii="Helvetica" w:hAnsi="Helvetica" w:cs="Helvetica"/>
          <w:i/>
        </w:rPr>
      </w:pPr>
      <w:r w:rsidRPr="00777AF7">
        <w:rPr>
          <w:rFonts w:ascii="Helvetica" w:hAnsi="Helvetica" w:cs="Helvetica"/>
          <w:i/>
        </w:rPr>
        <w:t xml:space="preserve">Task </w:t>
      </w:r>
      <w:r w:rsidR="0076365F" w:rsidRPr="00777AF7">
        <w:rPr>
          <w:rFonts w:ascii="Helvetica" w:hAnsi="Helvetica" w:cs="Helvetica"/>
          <w:i/>
        </w:rPr>
        <w:t>design</w:t>
      </w:r>
    </w:p>
    <w:p w14:paraId="4720E3E5" w14:textId="77777777" w:rsidR="00425B86" w:rsidRPr="00957C11" w:rsidRDefault="004563A2" w:rsidP="00743FEA">
      <w:pPr>
        <w:rPr>
          <w:rFonts w:ascii="Helvetica" w:hAnsi="Helvetica" w:cs="Helvetica"/>
        </w:rPr>
      </w:pPr>
      <w:r w:rsidRPr="00957C11">
        <w:rPr>
          <w:rFonts w:ascii="Helvetica" w:hAnsi="Helvetica" w:cs="Helvetica"/>
        </w:rPr>
        <w:t>232 subjects were recruited on Amazon Mechanical Turk to participate in a</w:t>
      </w:r>
      <w:r w:rsidR="00DC67DD" w:rsidRPr="00957C11">
        <w:rPr>
          <w:rFonts w:ascii="Helvetica" w:hAnsi="Helvetica" w:cs="Helvetica"/>
        </w:rPr>
        <w:t xml:space="preserve"> two-stage</w:t>
      </w:r>
      <w:r w:rsidRPr="00957C11">
        <w:rPr>
          <w:rFonts w:ascii="Helvetica" w:hAnsi="Helvetica" w:cs="Helvetica"/>
        </w:rPr>
        <w:t xml:space="preserve"> </w:t>
      </w:r>
      <w:r w:rsidR="002F1537" w:rsidRPr="00957C11">
        <w:rPr>
          <w:rFonts w:ascii="Helvetica" w:hAnsi="Helvetica" w:cs="Helvetica"/>
        </w:rPr>
        <w:t xml:space="preserve">Markov decision </w:t>
      </w:r>
      <w:r w:rsidR="00D33AE0" w:rsidRPr="00957C11">
        <w:rPr>
          <w:rFonts w:ascii="Helvetica" w:hAnsi="Helvetica" w:cs="Helvetica"/>
        </w:rPr>
        <w:t xml:space="preserve">task.  </w:t>
      </w:r>
      <w:r w:rsidR="00761953">
        <w:rPr>
          <w:rFonts w:ascii="Helvetica" w:hAnsi="Helvetica" w:cs="Helvetica"/>
        </w:rPr>
        <w:t>Four possible s</w:t>
      </w:r>
      <w:r w:rsidR="000A0197" w:rsidRPr="00957C11">
        <w:rPr>
          <w:rFonts w:ascii="Helvetica" w:hAnsi="Helvetica" w:cs="Helvetica"/>
        </w:rPr>
        <w:t xml:space="preserve">tage 1 </w:t>
      </w:r>
      <w:r w:rsidR="00D33AE0" w:rsidRPr="00957C11">
        <w:rPr>
          <w:rFonts w:ascii="Helvetica" w:hAnsi="Helvetica" w:cs="Helvetica"/>
        </w:rPr>
        <w:t>option</w:t>
      </w:r>
      <w:r w:rsidR="00A87C78" w:rsidRPr="00957C11">
        <w:rPr>
          <w:rFonts w:ascii="Helvetica" w:hAnsi="Helvetica" w:cs="Helvetica"/>
        </w:rPr>
        <w:t xml:space="preserve">s (represented by the numbers 1 through </w:t>
      </w:r>
      <w:r w:rsidR="00D33AE0" w:rsidRPr="00957C11">
        <w:rPr>
          <w:rFonts w:ascii="Helvetica" w:hAnsi="Helvetica" w:cs="Helvetica"/>
        </w:rPr>
        <w:t>4</w:t>
      </w:r>
      <w:r w:rsidR="00761953">
        <w:rPr>
          <w:rFonts w:ascii="Helvetica" w:hAnsi="Helvetica" w:cs="Helvetica"/>
        </w:rPr>
        <w:t>)</w:t>
      </w:r>
      <w:r w:rsidR="00D33AE0" w:rsidRPr="00957C11">
        <w:rPr>
          <w:rFonts w:ascii="Helvetica" w:hAnsi="Helvetica" w:cs="Helvetica"/>
        </w:rPr>
        <w:t xml:space="preserve"> each led</w:t>
      </w:r>
      <w:r w:rsidR="005D5EAA" w:rsidRPr="00957C11">
        <w:rPr>
          <w:rFonts w:ascii="Helvetica" w:hAnsi="Helvetica" w:cs="Helvetica"/>
        </w:rPr>
        <w:t xml:space="preserve"> probabilistically</w:t>
      </w:r>
      <w:r w:rsidR="00D33AE0" w:rsidRPr="00957C11">
        <w:rPr>
          <w:rFonts w:ascii="Helvetica" w:hAnsi="Helvetica" w:cs="Helvetica"/>
        </w:rPr>
        <w:t xml:space="preserve"> to </w:t>
      </w:r>
      <w:r w:rsidR="001605E7" w:rsidRPr="00957C11">
        <w:rPr>
          <w:rFonts w:ascii="Helvetica" w:hAnsi="Helvetica" w:cs="Helvetica"/>
        </w:rPr>
        <w:t xml:space="preserve">one of </w:t>
      </w:r>
      <w:r w:rsidR="000A0197" w:rsidRPr="00957C11">
        <w:rPr>
          <w:rFonts w:ascii="Helvetica" w:hAnsi="Helvetica" w:cs="Helvetica"/>
        </w:rPr>
        <w:t>three</w:t>
      </w:r>
      <w:r w:rsidR="00425B86" w:rsidRPr="00957C11">
        <w:rPr>
          <w:rFonts w:ascii="Helvetica" w:hAnsi="Helvetica" w:cs="Helvetica"/>
        </w:rPr>
        <w:t xml:space="preserve"> </w:t>
      </w:r>
      <w:r w:rsidR="005D5EAA" w:rsidRPr="00957C11">
        <w:rPr>
          <w:rFonts w:ascii="Helvetica" w:hAnsi="Helvetica" w:cs="Helvetica"/>
        </w:rPr>
        <w:t>states</w:t>
      </w:r>
      <w:r w:rsidR="00525076" w:rsidRPr="00957C11">
        <w:rPr>
          <w:rFonts w:ascii="Helvetica" w:hAnsi="Helvetica" w:cs="Helvetica"/>
        </w:rPr>
        <w:t xml:space="preserve"> (represented by the colors red, </w:t>
      </w:r>
      <w:r w:rsidR="005D5EAA" w:rsidRPr="00957C11">
        <w:rPr>
          <w:rFonts w:ascii="Helvetica" w:hAnsi="Helvetica" w:cs="Helvetica"/>
        </w:rPr>
        <w:t>blue</w:t>
      </w:r>
      <w:r w:rsidR="00525076" w:rsidRPr="00957C11">
        <w:rPr>
          <w:rFonts w:ascii="Helvetica" w:hAnsi="Helvetica" w:cs="Helvetica"/>
        </w:rPr>
        <w:t>, and green</w:t>
      </w:r>
      <w:r w:rsidR="005D5EAA" w:rsidRPr="00957C11">
        <w:rPr>
          <w:rFonts w:ascii="Helvetica" w:hAnsi="Helvetica" w:cs="Helvetica"/>
        </w:rPr>
        <w:t>).</w:t>
      </w:r>
      <w:r w:rsidR="00B577F7" w:rsidRPr="00957C11">
        <w:rPr>
          <w:rFonts w:ascii="Helvetica" w:hAnsi="Helvetica" w:cs="Helvetica"/>
        </w:rPr>
        <w:t xml:space="preserve">  </w:t>
      </w:r>
      <w:r w:rsidR="003D5286" w:rsidRPr="00957C11">
        <w:rPr>
          <w:rFonts w:ascii="Helvetica" w:hAnsi="Helvetica" w:cs="Helvetica"/>
        </w:rPr>
        <w:t xml:space="preserve">These </w:t>
      </w:r>
      <w:r w:rsidR="00B577F7" w:rsidRPr="00957C11">
        <w:rPr>
          <w:rFonts w:ascii="Helvetica" w:hAnsi="Helvetica" w:cs="Helvetica"/>
        </w:rPr>
        <w:t>states</w:t>
      </w:r>
      <w:r w:rsidR="0096600E" w:rsidRPr="00957C11">
        <w:rPr>
          <w:rFonts w:ascii="Helvetica" w:hAnsi="Helvetica" w:cs="Helvetica"/>
        </w:rPr>
        <w:t xml:space="preserve"> in turn</w:t>
      </w:r>
      <w:r w:rsidR="00B577F7" w:rsidRPr="00957C11">
        <w:rPr>
          <w:rFonts w:ascii="Helvetica" w:hAnsi="Helvetica" w:cs="Helvetica"/>
        </w:rPr>
        <w:t xml:space="preserve"> had only one available action, which deterministically led to a reward.  </w:t>
      </w:r>
      <w:r w:rsidR="00163577">
        <w:rPr>
          <w:rFonts w:ascii="Helvetica" w:hAnsi="Helvetica" w:cs="Helvetica"/>
        </w:rPr>
        <w:t>(See Figure 1.)</w:t>
      </w:r>
    </w:p>
    <w:p w14:paraId="53D39298" w14:textId="77777777" w:rsidR="00E70391" w:rsidRPr="00E70391" w:rsidRDefault="002A2FA6" w:rsidP="00761953">
      <w:pPr>
        <w:rPr>
          <w:rFonts w:ascii="Helvetica" w:hAnsi="Helvetica" w:cs="Helvetica"/>
        </w:rPr>
      </w:pPr>
      <w:r>
        <w:rPr>
          <w:rFonts w:ascii="Helvetica" w:hAnsi="Helvetica" w:cs="Helvetica"/>
          <w:noProof/>
        </w:rPr>
        <w:drawing>
          <wp:inline distT="0" distB="0" distL="0" distR="0" wp14:anchorId="0981FC2D" wp14:editId="5AB3F0DC">
            <wp:extent cx="5943600" cy="1969135"/>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r w:rsidR="00E70391">
        <w:rPr>
          <w:rFonts w:ascii="Helvetica" w:hAnsi="Helvetica" w:cs="Helvetica"/>
        </w:rPr>
        <w:br/>
      </w:r>
      <w:r w:rsidR="00E70391" w:rsidRPr="00761953">
        <w:rPr>
          <w:rFonts w:ascii="Helvetica" w:hAnsi="Helvetica" w:cs="Helvetica"/>
          <w:b/>
          <w:sz w:val="20"/>
        </w:rPr>
        <w:t>F</w:t>
      </w:r>
      <w:r w:rsidR="00FD0164" w:rsidRPr="00761953">
        <w:rPr>
          <w:rFonts w:ascii="Helvetica" w:hAnsi="Helvetica" w:cs="Helvetica"/>
          <w:b/>
          <w:sz w:val="20"/>
        </w:rPr>
        <w:t>igure 1:</w:t>
      </w:r>
      <w:r w:rsidR="00FD0164">
        <w:rPr>
          <w:rFonts w:ascii="Helvetica" w:hAnsi="Helvetica" w:cs="Helvetica"/>
          <w:sz w:val="20"/>
        </w:rPr>
        <w:t xml:space="preserve"> (A</w:t>
      </w:r>
      <w:r w:rsidR="00E70391">
        <w:rPr>
          <w:rFonts w:ascii="Helvetica" w:hAnsi="Helvetica" w:cs="Helvetica"/>
          <w:sz w:val="20"/>
        </w:rPr>
        <w:t>) Desi</w:t>
      </w:r>
      <w:r w:rsidR="00BD13D8">
        <w:rPr>
          <w:rFonts w:ascii="Helvetica" w:hAnsi="Helvetica" w:cs="Helvetica"/>
          <w:sz w:val="20"/>
        </w:rPr>
        <w:t>gn of E</w:t>
      </w:r>
      <w:r w:rsidR="00FD0164">
        <w:rPr>
          <w:rFonts w:ascii="Helvetica" w:hAnsi="Helvetica" w:cs="Helvetica"/>
          <w:sz w:val="20"/>
        </w:rPr>
        <w:t xml:space="preserve">xperiment 1. </w:t>
      </w:r>
      <w:r w:rsidR="0099212D">
        <w:rPr>
          <w:rFonts w:ascii="Helvetica" w:hAnsi="Helvetica" w:cs="Helvetica"/>
          <w:sz w:val="20"/>
        </w:rPr>
        <w:t xml:space="preserve">Four number options lead probabilistically to one of three colors, which in turn lead to rewards.  </w:t>
      </w:r>
      <w:r w:rsidR="00FD0164">
        <w:rPr>
          <w:rFonts w:ascii="Helvetica" w:hAnsi="Helvetica" w:cs="Helvetica"/>
          <w:sz w:val="20"/>
        </w:rPr>
        <w:t>(B</w:t>
      </w:r>
      <w:r w:rsidR="00E70391">
        <w:rPr>
          <w:rFonts w:ascii="Helvetica" w:hAnsi="Helvetica" w:cs="Helvetica"/>
          <w:sz w:val="20"/>
        </w:rPr>
        <w:t>) Flow of the task.</w:t>
      </w:r>
      <w:r w:rsidR="00D37F35">
        <w:rPr>
          <w:rFonts w:ascii="Helvetica" w:hAnsi="Helvetica" w:cs="Helvetica"/>
          <w:sz w:val="20"/>
        </w:rPr>
        <w:t xml:space="preserve">  Subject is presented with two numbers, </w:t>
      </w:r>
      <w:r w:rsidR="00441769">
        <w:rPr>
          <w:rFonts w:ascii="Helvetica" w:hAnsi="Helvetica" w:cs="Helvetica"/>
          <w:sz w:val="20"/>
        </w:rPr>
        <w:t>clicks on</w:t>
      </w:r>
      <w:r w:rsidR="00D37F35">
        <w:rPr>
          <w:rFonts w:ascii="Helvetica" w:hAnsi="Helvetica" w:cs="Helvetica"/>
          <w:sz w:val="20"/>
        </w:rPr>
        <w:t xml:space="preserve"> </w:t>
      </w:r>
      <w:proofErr w:type="gramStart"/>
      <w:r w:rsidR="00D37F35">
        <w:rPr>
          <w:rFonts w:ascii="Helvetica" w:hAnsi="Helvetica" w:cs="Helvetica"/>
          <w:sz w:val="20"/>
        </w:rPr>
        <w:t>number</w:t>
      </w:r>
      <w:proofErr w:type="gramEnd"/>
      <w:r w:rsidR="00D37F35">
        <w:rPr>
          <w:rFonts w:ascii="Helvetica" w:hAnsi="Helvetica" w:cs="Helvetica"/>
          <w:sz w:val="20"/>
        </w:rPr>
        <w:t xml:space="preserve"> 1, transitions to the blue square, clicks on it, and receives a reward.</w:t>
      </w:r>
    </w:p>
    <w:p w14:paraId="76ABB937" w14:textId="77777777" w:rsidR="00397186" w:rsidRPr="00957C11" w:rsidRDefault="00C3680D" w:rsidP="00743FEA">
      <w:pPr>
        <w:rPr>
          <w:rFonts w:ascii="Helvetica" w:hAnsi="Helvetica" w:cs="Helvetica"/>
        </w:rPr>
      </w:pPr>
      <w:r>
        <w:rPr>
          <w:rFonts w:ascii="Helvetica" w:hAnsi="Helvetica" w:cs="Helvetica"/>
        </w:rPr>
        <w:t>On 80% of trials, n</w:t>
      </w:r>
      <w:r w:rsidRPr="00957C11">
        <w:rPr>
          <w:rFonts w:ascii="Helvetica" w:hAnsi="Helvetica" w:cs="Helvetica"/>
        </w:rPr>
        <w:t xml:space="preserve">umbers 1 and 3 </w:t>
      </w:r>
      <w:r>
        <w:rPr>
          <w:rFonts w:ascii="Helvetica" w:hAnsi="Helvetica" w:cs="Helvetica"/>
        </w:rPr>
        <w:t>led to blue and numbers 2 and 4 led to red.</w:t>
      </w:r>
      <w:r w:rsidRPr="00957C11">
        <w:rPr>
          <w:rFonts w:ascii="Helvetica" w:hAnsi="Helvetica" w:cs="Helvetica"/>
        </w:rPr>
        <w:t xml:space="preserve"> </w:t>
      </w:r>
      <w:r>
        <w:rPr>
          <w:rFonts w:ascii="Helvetica" w:hAnsi="Helvetica" w:cs="Helvetica"/>
        </w:rPr>
        <w:t>But</w:t>
      </w:r>
      <w:r w:rsidR="00761953">
        <w:rPr>
          <w:rFonts w:ascii="Helvetica" w:hAnsi="Helvetica" w:cs="Helvetica"/>
        </w:rPr>
        <w:t>,</w:t>
      </w:r>
      <w:r>
        <w:rPr>
          <w:rFonts w:ascii="Helvetica" w:hAnsi="Helvetica" w:cs="Helvetica"/>
        </w:rPr>
        <w:t xml:space="preserve"> each had a 20% chance of leading to green.  </w:t>
      </w:r>
      <w:r w:rsidR="00031AA3" w:rsidRPr="00957C11">
        <w:rPr>
          <w:rFonts w:ascii="Helvetica" w:hAnsi="Helvetica" w:cs="Helvetica"/>
        </w:rPr>
        <w:t>Subjects were explicitly told these</w:t>
      </w:r>
      <w:r w:rsidR="00BB2BAF" w:rsidRPr="00957C11">
        <w:rPr>
          <w:rFonts w:ascii="Helvetica" w:hAnsi="Helvetica" w:cs="Helvetica"/>
        </w:rPr>
        <w:t xml:space="preserve"> transition</w:t>
      </w:r>
      <w:r w:rsidR="00031AA3" w:rsidRPr="00957C11">
        <w:rPr>
          <w:rFonts w:ascii="Helvetica" w:hAnsi="Helvetica" w:cs="Helvetica"/>
        </w:rPr>
        <w:t xml:space="preserve"> probabilities, and were trained </w:t>
      </w:r>
      <w:r w:rsidR="0093133A" w:rsidRPr="00957C11">
        <w:rPr>
          <w:rFonts w:ascii="Helvetica" w:hAnsi="Helvetica" w:cs="Helvetica"/>
        </w:rPr>
        <w:t>on</w:t>
      </w:r>
      <w:r w:rsidR="00031AA3" w:rsidRPr="00957C11">
        <w:rPr>
          <w:rFonts w:ascii="Helvetica" w:hAnsi="Helvetica" w:cs="Helvetica"/>
        </w:rPr>
        <w:t xml:space="preserve"> them in the practice rounds.</w:t>
      </w:r>
      <w:r w:rsidR="00FB726C" w:rsidRPr="00957C11">
        <w:rPr>
          <w:rFonts w:ascii="Helvetica" w:hAnsi="Helvetica" w:cs="Helvetica"/>
        </w:rPr>
        <w:t xml:space="preserve">  The high-probability transition of each number became the “goal” of that number – the goal of clicking on 1 would be to get blue, the goal of clicking on 2 would be to get red, etc.</w:t>
      </w:r>
    </w:p>
    <w:p w14:paraId="34ED77AE" w14:textId="77777777" w:rsidR="007E3496" w:rsidRPr="00957C11" w:rsidRDefault="00A52E5C" w:rsidP="00743FEA">
      <w:pPr>
        <w:rPr>
          <w:rFonts w:ascii="Helvetica" w:hAnsi="Helvetica" w:cs="Helvetica"/>
        </w:rPr>
      </w:pPr>
      <w:r>
        <w:rPr>
          <w:rFonts w:ascii="Helvetica" w:hAnsi="Helvetica" w:cs="Helvetica"/>
        </w:rPr>
        <w:t>On each trial</w:t>
      </w:r>
      <w:r w:rsidR="00B577F7" w:rsidRPr="00957C11">
        <w:rPr>
          <w:rFonts w:ascii="Helvetica" w:hAnsi="Helvetica" w:cs="Helvetica"/>
        </w:rPr>
        <w:t xml:space="preserve"> subjects were presented with </w:t>
      </w:r>
      <w:r w:rsidR="002567C8" w:rsidRPr="00957C11">
        <w:rPr>
          <w:rFonts w:ascii="Helvetica" w:hAnsi="Helvetica" w:cs="Helvetica"/>
        </w:rPr>
        <w:t xml:space="preserve">only </w:t>
      </w:r>
      <w:r w:rsidR="00B577F7" w:rsidRPr="00957C11">
        <w:rPr>
          <w:rFonts w:ascii="Helvetica" w:hAnsi="Helvetica" w:cs="Helvetica"/>
        </w:rPr>
        <w:t>two of the four</w:t>
      </w:r>
      <w:r w:rsidR="00425B86" w:rsidRPr="00957C11">
        <w:rPr>
          <w:rFonts w:ascii="Helvetica" w:hAnsi="Helvetica" w:cs="Helvetica"/>
        </w:rPr>
        <w:t xml:space="preserve"> </w:t>
      </w:r>
      <w:r w:rsidR="0014065C" w:rsidRPr="00957C11">
        <w:rPr>
          <w:rFonts w:ascii="Helvetica" w:hAnsi="Helvetica" w:cs="Helvetica"/>
        </w:rPr>
        <w:t>number options</w:t>
      </w:r>
      <w:r w:rsidR="007E3496" w:rsidRPr="00957C11">
        <w:rPr>
          <w:rFonts w:ascii="Helvetica" w:hAnsi="Helvetica" w:cs="Helvetica"/>
        </w:rPr>
        <w:t>. The option pairs to present were chosen randomly, with the constraint that the high-probability transitions of the two options had to lead to different colors – i.e. 1 and 3 could not be paired.</w:t>
      </w:r>
    </w:p>
    <w:p w14:paraId="15151C10" w14:textId="77777777" w:rsidR="003D3E0D" w:rsidRDefault="007E3496" w:rsidP="00743FEA">
      <w:pPr>
        <w:rPr>
          <w:rFonts w:ascii="Helvetica" w:hAnsi="Helvetica" w:cs="Helvetica"/>
        </w:rPr>
      </w:pPr>
      <w:r w:rsidRPr="00957C11">
        <w:rPr>
          <w:rFonts w:ascii="Helvetica" w:hAnsi="Helvetica" w:cs="Helvetica"/>
        </w:rPr>
        <w:t xml:space="preserve">After clicking on one of the two numbers, subjects transitioned to a color, clicked on the color, and received a reward.  </w:t>
      </w:r>
      <w:r w:rsidR="00090293" w:rsidRPr="00957C11">
        <w:rPr>
          <w:rFonts w:ascii="Helvetica" w:hAnsi="Helvetica" w:cs="Helvetica"/>
        </w:rPr>
        <w:t xml:space="preserve">The transitions </w:t>
      </w:r>
      <w:r w:rsidR="00312269" w:rsidRPr="00957C11">
        <w:rPr>
          <w:rFonts w:ascii="Helvetica" w:hAnsi="Helvetica" w:cs="Helvetica"/>
        </w:rPr>
        <w:t xml:space="preserve">from number to color </w:t>
      </w:r>
      <w:r w:rsidR="00090293" w:rsidRPr="00957C11">
        <w:rPr>
          <w:rFonts w:ascii="Helvetica" w:hAnsi="Helvetica" w:cs="Helvetica"/>
        </w:rPr>
        <w:t>were determined randomly according to the transition probabilities above</w:t>
      </w:r>
      <w:r w:rsidRPr="00957C11">
        <w:rPr>
          <w:rFonts w:ascii="Helvetica" w:hAnsi="Helvetica" w:cs="Helvetica"/>
        </w:rPr>
        <w:t>.</w:t>
      </w:r>
      <w:r w:rsidR="009D082B" w:rsidRPr="00957C11">
        <w:rPr>
          <w:rFonts w:ascii="Helvetica" w:hAnsi="Helvetica" w:cs="Helvetica"/>
        </w:rPr>
        <w:t xml:space="preserve">  </w:t>
      </w:r>
      <w:r w:rsidR="009A58E1" w:rsidRPr="00957C11">
        <w:rPr>
          <w:rFonts w:ascii="Helvetica" w:hAnsi="Helvetica" w:cs="Helvetica"/>
        </w:rPr>
        <w:t xml:space="preserve">The </w:t>
      </w:r>
      <w:r w:rsidR="00076704" w:rsidRPr="00957C11">
        <w:rPr>
          <w:rFonts w:ascii="Helvetica" w:hAnsi="Helvetica" w:cs="Helvetica"/>
        </w:rPr>
        <w:t xml:space="preserve">rewards </w:t>
      </w:r>
      <w:r w:rsidR="00E145A1" w:rsidRPr="00957C11">
        <w:rPr>
          <w:rFonts w:ascii="Helvetica" w:hAnsi="Helvetica" w:cs="Helvetica"/>
        </w:rPr>
        <w:t xml:space="preserve">for each color </w:t>
      </w:r>
      <w:r w:rsidR="00076704" w:rsidRPr="00957C11">
        <w:rPr>
          <w:rFonts w:ascii="Helvetica" w:hAnsi="Helvetica" w:cs="Helvetica"/>
        </w:rPr>
        <w:t xml:space="preserve">were </w:t>
      </w:r>
      <w:r w:rsidR="00A02232" w:rsidRPr="00957C11">
        <w:rPr>
          <w:rFonts w:ascii="Helvetica" w:hAnsi="Helvetica" w:cs="Helvetica"/>
        </w:rPr>
        <w:t>initialized uniformly</w:t>
      </w:r>
      <w:r w:rsidR="00076704" w:rsidRPr="00957C11">
        <w:rPr>
          <w:rFonts w:ascii="Helvetica" w:hAnsi="Helvetica" w:cs="Helvetica"/>
        </w:rPr>
        <w:t xml:space="preserve"> at random on a range of -4 </w:t>
      </w:r>
      <w:r w:rsidR="004C4DB3" w:rsidRPr="00957C11">
        <w:rPr>
          <w:rFonts w:ascii="Helvetica" w:hAnsi="Helvetica" w:cs="Helvetica"/>
        </w:rPr>
        <w:t xml:space="preserve">points </w:t>
      </w:r>
      <w:r w:rsidR="00076704" w:rsidRPr="00957C11">
        <w:rPr>
          <w:rFonts w:ascii="Helvetica" w:hAnsi="Helvetica" w:cs="Helvetica"/>
        </w:rPr>
        <w:t xml:space="preserve">to </w:t>
      </w:r>
      <w:r w:rsidR="0085358D" w:rsidRPr="00957C11">
        <w:rPr>
          <w:rFonts w:ascii="Helvetica" w:hAnsi="Helvetica" w:cs="Helvetica"/>
        </w:rPr>
        <w:t>+</w:t>
      </w:r>
      <w:r w:rsidR="00076704" w:rsidRPr="00957C11">
        <w:rPr>
          <w:rFonts w:ascii="Helvetica" w:hAnsi="Helvetica" w:cs="Helvetica"/>
        </w:rPr>
        <w:t>5</w:t>
      </w:r>
      <w:r w:rsidR="004C4DB3" w:rsidRPr="00957C11">
        <w:rPr>
          <w:rFonts w:ascii="Helvetica" w:hAnsi="Helvetica" w:cs="Helvetica"/>
        </w:rPr>
        <w:t xml:space="preserve"> points</w:t>
      </w:r>
      <w:r w:rsidR="00A26D82" w:rsidRPr="00957C11">
        <w:rPr>
          <w:rFonts w:ascii="Helvetica" w:hAnsi="Helvetica" w:cs="Helvetica"/>
        </w:rPr>
        <w:t xml:space="preserve">, and </w:t>
      </w:r>
      <w:r w:rsidR="00761953">
        <w:rPr>
          <w:rFonts w:ascii="Helvetica" w:hAnsi="Helvetica" w:cs="Helvetica"/>
        </w:rPr>
        <w:t>varied according to</w:t>
      </w:r>
      <w:r w:rsidR="00B9661D" w:rsidRPr="00957C11">
        <w:rPr>
          <w:rFonts w:ascii="Helvetica" w:hAnsi="Helvetica" w:cs="Helvetica"/>
        </w:rPr>
        <w:t xml:space="preserve"> a</w:t>
      </w:r>
      <w:r w:rsidR="00722A75" w:rsidRPr="00957C11">
        <w:rPr>
          <w:rFonts w:ascii="Helvetica" w:hAnsi="Helvetica" w:cs="Helvetica"/>
        </w:rPr>
        <w:t xml:space="preserve"> bounded</w:t>
      </w:r>
      <w:r w:rsidR="00B9661D" w:rsidRPr="00957C11">
        <w:rPr>
          <w:rFonts w:ascii="Helvetica" w:hAnsi="Helvetica" w:cs="Helvetica"/>
        </w:rPr>
        <w:t xml:space="preserve"> Gaussian random walk </w:t>
      </w:r>
      <w:r w:rsidR="00A52E5C">
        <w:rPr>
          <w:rFonts w:ascii="Helvetica" w:hAnsi="Helvetica" w:cs="Helvetica"/>
        </w:rPr>
        <w:t xml:space="preserve">for the </w:t>
      </w:r>
      <w:r w:rsidR="00761953">
        <w:rPr>
          <w:rFonts w:ascii="Helvetica" w:hAnsi="Helvetica" w:cs="Helvetica"/>
        </w:rPr>
        <w:t>remainder</w:t>
      </w:r>
      <w:r w:rsidR="00A52E5C">
        <w:rPr>
          <w:rFonts w:ascii="Helvetica" w:hAnsi="Helvetica" w:cs="Helvetica"/>
        </w:rPr>
        <w:t xml:space="preserve"> of the experiment</w:t>
      </w:r>
      <w:r w:rsidR="00DF4F32" w:rsidRPr="00957C11">
        <w:rPr>
          <w:rFonts w:ascii="Helvetica" w:hAnsi="Helvetica" w:cs="Helvetica"/>
        </w:rPr>
        <w:t xml:space="preserve">.  </w:t>
      </w:r>
      <w:r w:rsidR="002E594C" w:rsidRPr="00957C11">
        <w:rPr>
          <w:rFonts w:ascii="Helvetica" w:hAnsi="Helvetica" w:cs="Helvetica"/>
        </w:rPr>
        <w:t>After each round, t</w:t>
      </w:r>
      <w:r w:rsidR="00DF4F32" w:rsidRPr="00957C11">
        <w:rPr>
          <w:rFonts w:ascii="Helvetica" w:hAnsi="Helvetica" w:cs="Helvetica"/>
        </w:rPr>
        <w:t xml:space="preserve">he drift was </w:t>
      </w:r>
      <w:r w:rsidR="00DF4F32" w:rsidRPr="00957C11">
        <w:rPr>
          <w:rFonts w:ascii="Helvetica" w:hAnsi="Helvetica" w:cs="Helvetica"/>
        </w:rPr>
        <w:lastRenderedPageBreak/>
        <w:t xml:space="preserve">sampled from a normal distribution with </w:t>
      </w:r>
      <w:r w:rsidR="00F234FB" w:rsidRPr="00957C11">
        <w:rPr>
          <w:rFonts w:ascii="Helvetica" w:hAnsi="Helvetica" w:cs="Helvetica"/>
        </w:rPr>
        <w:t>(</w:t>
      </w:r>
      <w:r w:rsidR="00E24E8C" w:rsidRPr="00957C11">
        <w:rPr>
          <w:rFonts w:ascii="Helvetica" w:hAnsi="Helvetica" w:cs="Helvetica"/>
        </w:rPr>
        <w:t>μ=0,</w:t>
      </w:r>
      <w:r w:rsidR="00DF4F32" w:rsidRPr="00957C11">
        <w:rPr>
          <w:rFonts w:ascii="Helvetica" w:hAnsi="Helvetica" w:cs="Helvetica"/>
        </w:rPr>
        <w:t xml:space="preserve"> </w:t>
      </w:r>
      <w:r w:rsidR="00E24E8C" w:rsidRPr="00957C11">
        <w:rPr>
          <w:rFonts w:ascii="Helvetica" w:hAnsi="Helvetica" w:cs="Helvetica"/>
        </w:rPr>
        <w:t>σ</w:t>
      </w:r>
      <w:r w:rsidR="00BF463F" w:rsidRPr="00957C11">
        <w:rPr>
          <w:rFonts w:ascii="Helvetica" w:hAnsi="Helvetica" w:cs="Helvetica"/>
        </w:rPr>
        <w:t>=1.8</w:t>
      </w:r>
      <w:r w:rsidR="00F234FB" w:rsidRPr="00957C11">
        <w:rPr>
          <w:rFonts w:ascii="Helvetica" w:hAnsi="Helvetica" w:cs="Helvetica"/>
        </w:rPr>
        <w:t>)</w:t>
      </w:r>
      <w:r w:rsidR="00F72C75" w:rsidRPr="00957C11">
        <w:rPr>
          <w:rFonts w:ascii="Helvetica" w:hAnsi="Helvetica" w:cs="Helvetica"/>
        </w:rPr>
        <w:t>, rounded to the nearest integer</w:t>
      </w:r>
      <w:r w:rsidR="005D6133" w:rsidRPr="00957C11">
        <w:rPr>
          <w:rFonts w:ascii="Helvetica" w:hAnsi="Helvetica" w:cs="Helvetica"/>
        </w:rPr>
        <w:t>, and added to the current reward level</w:t>
      </w:r>
      <w:r w:rsidR="0007400B" w:rsidRPr="00957C11">
        <w:rPr>
          <w:rStyle w:val="FootnoteReference"/>
          <w:rFonts w:ascii="Helvetica" w:hAnsi="Helvetica" w:cs="Helvetica"/>
        </w:rPr>
        <w:footnoteReference w:id="1"/>
      </w:r>
      <w:r w:rsidR="00F72C75" w:rsidRPr="00957C11">
        <w:rPr>
          <w:rFonts w:ascii="Helvetica" w:hAnsi="Helvetica" w:cs="Helvetica"/>
        </w:rPr>
        <w:t>.</w:t>
      </w:r>
    </w:p>
    <w:p w14:paraId="65E26116" w14:textId="77777777" w:rsidR="00964C29" w:rsidRDefault="00964C29" w:rsidP="00743FEA">
      <w:pPr>
        <w:rPr>
          <w:rFonts w:ascii="Helvetica" w:hAnsi="Helvetica" w:cs="Helvetica"/>
        </w:rPr>
      </w:pPr>
      <w:r w:rsidRPr="00957C11">
        <w:rPr>
          <w:rFonts w:ascii="Helvetica" w:hAnsi="Helvetica" w:cs="Helvetica"/>
        </w:rPr>
        <w:t xml:space="preserve">Subjects </w:t>
      </w:r>
      <w:r w:rsidR="00A52E5C">
        <w:rPr>
          <w:rFonts w:ascii="Helvetica" w:hAnsi="Helvetica" w:cs="Helvetica"/>
        </w:rPr>
        <w:t>completed</w:t>
      </w:r>
      <w:r w:rsidRPr="00957C11">
        <w:rPr>
          <w:rFonts w:ascii="Helvetica" w:hAnsi="Helvetica" w:cs="Helvetica"/>
        </w:rPr>
        <w:t xml:space="preserve"> 75 practice trials </w:t>
      </w:r>
      <w:r w:rsidR="00A52E5C">
        <w:rPr>
          <w:rFonts w:ascii="Helvetica" w:hAnsi="Helvetica" w:cs="Helvetica"/>
        </w:rPr>
        <w:t>followed by</w:t>
      </w:r>
      <w:r w:rsidRPr="00957C11">
        <w:rPr>
          <w:rFonts w:ascii="Helvetica" w:hAnsi="Helvetica" w:cs="Helvetica"/>
        </w:rPr>
        <w:t xml:space="preserve"> 175 </w:t>
      </w:r>
      <w:r w:rsidR="00A52E5C">
        <w:rPr>
          <w:rFonts w:ascii="Helvetica" w:hAnsi="Helvetica" w:cs="Helvetica"/>
        </w:rPr>
        <w:t>rewarded</w:t>
      </w:r>
      <w:r w:rsidRPr="00957C11">
        <w:rPr>
          <w:rFonts w:ascii="Helvetica" w:hAnsi="Helvetica" w:cs="Helvetica"/>
        </w:rPr>
        <w:t xml:space="preserve"> trials.  On the </w:t>
      </w:r>
      <w:r w:rsidR="00A52E5C">
        <w:rPr>
          <w:rFonts w:ascii="Helvetica" w:hAnsi="Helvetica" w:cs="Helvetica"/>
        </w:rPr>
        <w:t>rewarded</w:t>
      </w:r>
      <w:r w:rsidRPr="00957C11">
        <w:rPr>
          <w:rFonts w:ascii="Helvetica" w:hAnsi="Helvetica" w:cs="Helvetica"/>
        </w:rPr>
        <w:t xml:space="preserve"> trials, subjects had only 4 seconds to make their choice between the two numbers.  If they </w:t>
      </w:r>
      <w:r w:rsidR="00761953">
        <w:rPr>
          <w:rFonts w:ascii="Helvetica" w:hAnsi="Helvetica" w:cs="Helvetica"/>
        </w:rPr>
        <w:t>did not make a choice within 4s</w:t>
      </w:r>
      <w:r w:rsidRPr="00957C11">
        <w:rPr>
          <w:rFonts w:ascii="Helvetica" w:hAnsi="Helvetica" w:cs="Helvetica"/>
        </w:rPr>
        <w:t xml:space="preserve"> the trial would time out and the next trial would begin.  </w:t>
      </w:r>
      <w:r>
        <w:rPr>
          <w:rFonts w:ascii="Helvetica" w:hAnsi="Helvetica" w:cs="Helvetica"/>
        </w:rPr>
        <w:t>Subjects were excluded from analysis if they timed out on more than 50 trials.</w:t>
      </w:r>
    </w:p>
    <w:p w14:paraId="38B36993" w14:textId="77777777" w:rsidR="001F76D6" w:rsidRDefault="001F76D6" w:rsidP="00743FEA">
      <w:pPr>
        <w:rPr>
          <w:rFonts w:ascii="Helvetica" w:hAnsi="Helvetica" w:cs="Helvetica"/>
        </w:rPr>
      </w:pPr>
      <w:r>
        <w:rPr>
          <w:rFonts w:ascii="Helvetica" w:hAnsi="Helvetica" w:cs="Helvetica"/>
        </w:rPr>
        <w:t xml:space="preserve">Following </w:t>
      </w:r>
      <w:proofErr w:type="spellStart"/>
      <w:r w:rsidR="00B1749D">
        <w:rPr>
          <w:rFonts w:ascii="Helvetica" w:hAnsi="Helvetica" w:cs="Helvetica"/>
        </w:rPr>
        <w:t>Gläscher</w:t>
      </w:r>
      <w:proofErr w:type="spellEnd"/>
      <w:r>
        <w:rPr>
          <w:rFonts w:ascii="Helvetica" w:hAnsi="Helvetica" w:cs="Helvetica"/>
        </w:rPr>
        <w:t xml:space="preserve"> </w:t>
      </w:r>
      <w:r w:rsidR="00B1749D">
        <w:rPr>
          <w:rFonts w:ascii="Helvetica" w:hAnsi="Helvetica" w:cs="Helvetica"/>
        </w:rPr>
        <w:t>et al (2010</w:t>
      </w:r>
      <w:r>
        <w:rPr>
          <w:rFonts w:ascii="Helvetica" w:hAnsi="Helvetica" w:cs="Helvetica"/>
        </w:rPr>
        <w:t xml:space="preserve">), we also </w:t>
      </w:r>
      <w:r w:rsidR="001F64C3">
        <w:rPr>
          <w:rFonts w:ascii="Helvetica" w:hAnsi="Helvetica" w:cs="Helvetica"/>
        </w:rPr>
        <w:t xml:space="preserve">excluded subjects who did not meet a minimum threshold of learning.  </w:t>
      </w:r>
      <w:r w:rsidR="00A51563">
        <w:rPr>
          <w:rFonts w:ascii="Helvetica" w:hAnsi="Helvetica" w:cs="Helvetica"/>
        </w:rPr>
        <w:t xml:space="preserve">We </w:t>
      </w:r>
      <w:r>
        <w:rPr>
          <w:rFonts w:ascii="Helvetica" w:hAnsi="Helvetica" w:cs="Helvetica"/>
        </w:rPr>
        <w:t xml:space="preserve">ran a Monte Carlo simulation of 10,000 agents </w:t>
      </w:r>
      <w:r w:rsidR="00025EAF">
        <w:rPr>
          <w:rFonts w:ascii="Helvetica" w:hAnsi="Helvetica" w:cs="Helvetica"/>
        </w:rPr>
        <w:t>pe</w:t>
      </w:r>
      <w:r w:rsidR="006D3CD6">
        <w:rPr>
          <w:rFonts w:ascii="Helvetica" w:hAnsi="Helvetica" w:cs="Helvetica"/>
        </w:rPr>
        <w:t xml:space="preserve">rforming the task randomly, </w:t>
      </w:r>
      <w:r w:rsidR="0078778E">
        <w:rPr>
          <w:rFonts w:ascii="Helvetica" w:hAnsi="Helvetica" w:cs="Helvetica"/>
        </w:rPr>
        <w:t>and determined the</w:t>
      </w:r>
      <w:r w:rsidR="005B45BC">
        <w:rPr>
          <w:rFonts w:ascii="Helvetica" w:hAnsi="Helvetica" w:cs="Helvetica"/>
        </w:rPr>
        <w:t xml:space="preserve"> 95</w:t>
      </w:r>
      <w:r w:rsidR="005B45BC" w:rsidRPr="005B45BC">
        <w:rPr>
          <w:rFonts w:ascii="Helvetica" w:hAnsi="Helvetica" w:cs="Helvetica"/>
          <w:vertAlign w:val="superscript"/>
        </w:rPr>
        <w:t>th</w:t>
      </w:r>
      <w:r w:rsidR="005B45BC">
        <w:rPr>
          <w:rFonts w:ascii="Helvetica" w:hAnsi="Helvetica" w:cs="Helvetica"/>
        </w:rPr>
        <w:t xml:space="preserve"> percentile of their final scores.  We excluded subjects whose final scores were below this cutoff</w:t>
      </w:r>
      <w:r w:rsidR="00B1749D">
        <w:rPr>
          <w:rFonts w:ascii="Helvetica" w:hAnsi="Helvetica" w:cs="Helvetica"/>
        </w:rPr>
        <w:t>.</w:t>
      </w:r>
    </w:p>
    <w:p w14:paraId="55E60B69" w14:textId="77777777" w:rsidR="007A41BB" w:rsidRPr="00777AF7" w:rsidRDefault="006B195A" w:rsidP="00743FEA">
      <w:pPr>
        <w:rPr>
          <w:rFonts w:ascii="Helvetica" w:hAnsi="Helvetica" w:cs="Helvetica"/>
          <w:i/>
        </w:rPr>
      </w:pPr>
      <w:r w:rsidRPr="00777AF7">
        <w:rPr>
          <w:rFonts w:ascii="Helvetica" w:hAnsi="Helvetica" w:cs="Helvetica"/>
          <w:i/>
        </w:rPr>
        <w:t>Congruent goal trials</w:t>
      </w:r>
    </w:p>
    <w:p w14:paraId="7550A145" w14:textId="77777777" w:rsidR="009842AA" w:rsidRDefault="00A52E5C" w:rsidP="00743FEA">
      <w:pPr>
        <w:rPr>
          <w:rFonts w:ascii="Helvetica" w:hAnsi="Helvetica" w:cs="Helvetica"/>
        </w:rPr>
      </w:pPr>
      <w:r>
        <w:rPr>
          <w:rFonts w:ascii="Helvetica" w:hAnsi="Helvetica" w:cs="Helvetica"/>
        </w:rPr>
        <w:t>A</w:t>
      </w:r>
      <w:r w:rsidR="00A8187B" w:rsidRPr="00957C11">
        <w:rPr>
          <w:rFonts w:ascii="Helvetica" w:hAnsi="Helvetica" w:cs="Helvetica"/>
        </w:rPr>
        <w:t xml:space="preserve"> critical subset of trials </w:t>
      </w:r>
      <w:r>
        <w:rPr>
          <w:rFonts w:ascii="Helvetica" w:hAnsi="Helvetica" w:cs="Helvetica"/>
        </w:rPr>
        <w:t>that we call</w:t>
      </w:r>
      <w:r w:rsidR="00A8187B" w:rsidRPr="00957C11">
        <w:rPr>
          <w:rFonts w:ascii="Helvetica" w:hAnsi="Helvetica" w:cs="Helvetica"/>
        </w:rPr>
        <w:t xml:space="preserve"> </w:t>
      </w:r>
      <w:r w:rsidR="00A8187B" w:rsidRPr="00957C11">
        <w:rPr>
          <w:rFonts w:ascii="Helvetica" w:hAnsi="Helvetica" w:cs="Helvetica"/>
          <w:i/>
        </w:rPr>
        <w:t xml:space="preserve">congruent goal </w:t>
      </w:r>
      <w:r w:rsidR="007A6EE6" w:rsidRPr="00957C11">
        <w:rPr>
          <w:rFonts w:ascii="Helvetica" w:hAnsi="Helvetica" w:cs="Helvetica"/>
        </w:rPr>
        <w:t xml:space="preserve">had </w:t>
      </w:r>
      <w:r w:rsidR="001C41ED" w:rsidRPr="00957C11">
        <w:rPr>
          <w:rFonts w:ascii="Helvetica" w:hAnsi="Helvetica" w:cs="Helvetica"/>
        </w:rPr>
        <w:t>two</w:t>
      </w:r>
      <w:r w:rsidR="00734B3C" w:rsidRPr="00957C11">
        <w:rPr>
          <w:rFonts w:ascii="Helvetica" w:hAnsi="Helvetica" w:cs="Helvetica"/>
        </w:rPr>
        <w:t xml:space="preserve"> defining characteristics</w:t>
      </w:r>
      <w:r w:rsidR="001C41ED" w:rsidRPr="00957C11">
        <w:rPr>
          <w:rFonts w:ascii="Helvetica" w:hAnsi="Helvetica" w:cs="Helvetica"/>
        </w:rPr>
        <w:t>: they</w:t>
      </w:r>
      <w:r w:rsidR="007A6EE6" w:rsidRPr="00957C11">
        <w:rPr>
          <w:rFonts w:ascii="Helvetica" w:hAnsi="Helvetica" w:cs="Helvetica"/>
        </w:rPr>
        <w:t xml:space="preserve"> immediately followed a low-probab</w:t>
      </w:r>
      <w:r w:rsidR="00BA3127" w:rsidRPr="00957C11">
        <w:rPr>
          <w:rFonts w:ascii="Helvetica" w:hAnsi="Helvetica" w:cs="Helvetica"/>
        </w:rPr>
        <w:t>ility transition to gre</w:t>
      </w:r>
      <w:r w:rsidR="00E02197" w:rsidRPr="00957C11">
        <w:rPr>
          <w:rFonts w:ascii="Helvetica" w:hAnsi="Helvetica" w:cs="Helvetica"/>
        </w:rPr>
        <w:t>en,</w:t>
      </w:r>
      <w:r w:rsidR="001C41ED" w:rsidRPr="00957C11">
        <w:rPr>
          <w:rFonts w:ascii="Helvetica" w:hAnsi="Helvetica" w:cs="Helvetica"/>
        </w:rPr>
        <w:t xml:space="preserve"> and</w:t>
      </w:r>
      <w:r w:rsidR="00E02197" w:rsidRPr="00957C11">
        <w:rPr>
          <w:rFonts w:ascii="Helvetica" w:hAnsi="Helvetica" w:cs="Helvetica"/>
        </w:rPr>
        <w:t xml:space="preserve"> they </w:t>
      </w:r>
      <w:r>
        <w:rPr>
          <w:rFonts w:ascii="Helvetica" w:hAnsi="Helvetica" w:cs="Helvetica"/>
        </w:rPr>
        <w:t>did not present participants with the Stage 1</w:t>
      </w:r>
      <w:r w:rsidR="001C41ED" w:rsidRPr="00957C11">
        <w:rPr>
          <w:rFonts w:ascii="Helvetica" w:hAnsi="Helvetica" w:cs="Helvetica"/>
        </w:rPr>
        <w:t xml:space="preserve"> </w:t>
      </w:r>
      <w:r>
        <w:rPr>
          <w:rFonts w:ascii="Helvetica" w:hAnsi="Helvetica" w:cs="Helvetica"/>
        </w:rPr>
        <w:t>choice</w:t>
      </w:r>
      <w:r w:rsidR="001C41ED" w:rsidRPr="00957C11">
        <w:rPr>
          <w:rFonts w:ascii="Helvetica" w:hAnsi="Helvetica" w:cs="Helvetica"/>
        </w:rPr>
        <w:t xml:space="preserve"> </w:t>
      </w:r>
      <w:r>
        <w:rPr>
          <w:rFonts w:ascii="Helvetica" w:hAnsi="Helvetica" w:cs="Helvetica"/>
        </w:rPr>
        <w:t>that they had</w:t>
      </w:r>
      <w:r w:rsidR="001C41ED" w:rsidRPr="00957C11">
        <w:rPr>
          <w:rFonts w:ascii="Helvetica" w:hAnsi="Helvetica" w:cs="Helvetica"/>
        </w:rPr>
        <w:t xml:space="preserve"> chosen </w:t>
      </w:r>
      <w:r>
        <w:rPr>
          <w:rFonts w:ascii="Helvetica" w:hAnsi="Helvetica" w:cs="Helvetica"/>
        </w:rPr>
        <w:t xml:space="preserve">on the previous </w:t>
      </w:r>
      <w:r w:rsidR="00862764">
        <w:rPr>
          <w:rFonts w:ascii="Helvetica" w:hAnsi="Helvetica" w:cs="Helvetica"/>
        </w:rPr>
        <w:t>trial</w:t>
      </w:r>
      <w:r w:rsidR="001C41ED" w:rsidRPr="00957C11">
        <w:rPr>
          <w:rFonts w:ascii="Helvetica" w:hAnsi="Helvetica" w:cs="Helvetica"/>
        </w:rPr>
        <w:t xml:space="preserve">. </w:t>
      </w:r>
      <w:r w:rsidR="00347E13" w:rsidRPr="00957C11">
        <w:rPr>
          <w:rFonts w:ascii="Helvetica" w:hAnsi="Helvetica" w:cs="Helvetica"/>
        </w:rPr>
        <w:t xml:space="preserve">For example, </w:t>
      </w:r>
      <w:r w:rsidR="00771B38" w:rsidRPr="00957C11">
        <w:rPr>
          <w:rFonts w:ascii="Helvetica" w:hAnsi="Helvetica" w:cs="Helvetica"/>
        </w:rPr>
        <w:t xml:space="preserve">if the subject was presented with options 1 and 2, chose option 1, and transitioned to </w:t>
      </w:r>
      <w:proofErr w:type="gramStart"/>
      <w:r w:rsidR="00771B38" w:rsidRPr="00957C11">
        <w:rPr>
          <w:rFonts w:ascii="Helvetica" w:hAnsi="Helvetica" w:cs="Helvetica"/>
        </w:rPr>
        <w:t>green,</w:t>
      </w:r>
      <w:proofErr w:type="gramEnd"/>
      <w:r w:rsidR="00771B38" w:rsidRPr="00957C11">
        <w:rPr>
          <w:rFonts w:ascii="Helvetica" w:hAnsi="Helvetica" w:cs="Helvetica"/>
        </w:rPr>
        <w:t xml:space="preserve"> the next trial would be a congruent goal trial</w:t>
      </w:r>
      <w:r w:rsidR="00E62060">
        <w:rPr>
          <w:rFonts w:ascii="Helvetica" w:hAnsi="Helvetica" w:cs="Helvetica"/>
        </w:rPr>
        <w:t xml:space="preserve"> if it presented option 3 (paired with either 2 or 4)</w:t>
      </w:r>
      <w:r w:rsidR="00771B38" w:rsidRPr="00957C11">
        <w:rPr>
          <w:rFonts w:ascii="Helvetica" w:hAnsi="Helvetica" w:cs="Helvetica"/>
        </w:rPr>
        <w:t>.</w:t>
      </w:r>
      <w:r w:rsidR="003C2479" w:rsidRPr="00957C11">
        <w:rPr>
          <w:rFonts w:ascii="Helvetica" w:hAnsi="Helvetica" w:cs="Helvetica"/>
        </w:rPr>
        <w:t xml:space="preserve">  </w:t>
      </w:r>
      <w:r w:rsidR="00E43459">
        <w:rPr>
          <w:rFonts w:ascii="Helvetica" w:hAnsi="Helvetica" w:cs="Helvetica"/>
        </w:rPr>
        <w:t>(</w:t>
      </w:r>
      <w:r w:rsidR="003C2479" w:rsidRPr="00957C11">
        <w:rPr>
          <w:rFonts w:ascii="Helvetica" w:hAnsi="Helvetica" w:cs="Helvetica"/>
        </w:rPr>
        <w:t xml:space="preserve">See Figure </w:t>
      </w:r>
      <w:r w:rsidR="008713A5">
        <w:rPr>
          <w:rFonts w:ascii="Helvetica" w:hAnsi="Helvetica" w:cs="Helvetica"/>
        </w:rPr>
        <w:t>2.</w:t>
      </w:r>
      <w:r w:rsidR="00E43459">
        <w:rPr>
          <w:rFonts w:ascii="Helvetica" w:hAnsi="Helvetica" w:cs="Helvetica"/>
        </w:rPr>
        <w:t>)</w:t>
      </w:r>
    </w:p>
    <w:p w14:paraId="3147C403" w14:textId="77777777" w:rsidR="00D37F35" w:rsidRPr="00957C11" w:rsidRDefault="002A2FA6" w:rsidP="00761953">
      <w:pPr>
        <w:rPr>
          <w:rFonts w:ascii="Helvetica" w:hAnsi="Helvetica" w:cs="Helvetica"/>
        </w:rPr>
      </w:pPr>
      <w:r>
        <w:rPr>
          <w:rFonts w:ascii="Helvetica" w:hAnsi="Helvetica" w:cs="Helvetica"/>
          <w:noProof/>
        </w:rPr>
        <w:drawing>
          <wp:inline distT="0" distB="0" distL="0" distR="0" wp14:anchorId="442C0FB3" wp14:editId="69630F74">
            <wp:extent cx="5279390" cy="2322830"/>
            <wp:effectExtent l="0" t="0" r="0" b="1270"/>
            <wp:docPr id="2" name="Picture 2"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322830"/>
                    </a:xfrm>
                    <a:prstGeom prst="rect">
                      <a:avLst/>
                    </a:prstGeom>
                    <a:noFill/>
                    <a:ln>
                      <a:noFill/>
                    </a:ln>
                  </pic:spPr>
                </pic:pic>
              </a:graphicData>
            </a:graphic>
          </wp:inline>
        </w:drawing>
      </w:r>
      <w:r w:rsidR="00150321">
        <w:rPr>
          <w:rFonts w:ascii="Helvetica" w:hAnsi="Helvetica" w:cs="Helvetica"/>
        </w:rPr>
        <w:br/>
      </w:r>
      <w:r w:rsidR="00150321" w:rsidRPr="00761953">
        <w:rPr>
          <w:rFonts w:ascii="Helvetica" w:hAnsi="Helvetica" w:cs="Helvetica"/>
          <w:b/>
          <w:sz w:val="20"/>
        </w:rPr>
        <w:t>Figure 2:</w:t>
      </w:r>
      <w:r w:rsidR="00150321">
        <w:rPr>
          <w:rFonts w:ascii="Helvetica" w:hAnsi="Helvetica" w:cs="Helvetica"/>
          <w:sz w:val="20"/>
        </w:rPr>
        <w:t xml:space="preserve"> Congruent goal trial on trial N.</w:t>
      </w:r>
      <w:r w:rsidR="001D64D3">
        <w:rPr>
          <w:rFonts w:ascii="Helvetica" w:hAnsi="Helvetica" w:cs="Helvetica"/>
          <w:sz w:val="20"/>
        </w:rPr>
        <w:t xml:space="preserve">  On trial N-1, subject chooses </w:t>
      </w:r>
      <w:r w:rsidR="0048689A">
        <w:rPr>
          <w:rFonts w:ascii="Helvetica" w:hAnsi="Helvetica" w:cs="Helvetica"/>
          <w:sz w:val="20"/>
        </w:rPr>
        <w:t xml:space="preserve">option </w:t>
      </w:r>
      <w:r w:rsidR="001D64D3">
        <w:rPr>
          <w:rFonts w:ascii="Helvetica" w:hAnsi="Helvetica" w:cs="Helvetica"/>
          <w:sz w:val="20"/>
        </w:rPr>
        <w:t>1, transitions to green, and earns +3 points.  The model-</w:t>
      </w:r>
      <w:r w:rsidR="004844A3">
        <w:rPr>
          <w:rFonts w:ascii="Helvetica" w:hAnsi="Helvetica" w:cs="Helvetica"/>
          <w:sz w:val="20"/>
        </w:rPr>
        <w:t>free goal</w:t>
      </w:r>
      <w:r w:rsidR="001D64D3">
        <w:rPr>
          <w:rFonts w:ascii="Helvetica" w:hAnsi="Helvetica" w:cs="Helvetica"/>
          <w:sz w:val="20"/>
        </w:rPr>
        <w:t xml:space="preserve"> value is +3.</w:t>
      </w:r>
      <w:r w:rsidR="001D64D3">
        <w:rPr>
          <w:rFonts w:ascii="Helvetica" w:hAnsi="Helvetica" w:cs="Helvetica"/>
        </w:rPr>
        <w:t xml:space="preserve">  </w:t>
      </w:r>
      <w:r w:rsidR="001D64D3">
        <w:rPr>
          <w:rFonts w:ascii="Helvetica" w:hAnsi="Helvetica" w:cs="Helvetica"/>
          <w:sz w:val="20"/>
        </w:rPr>
        <w:t>On trial N, the subject is presented with options 3 and 4.</w:t>
      </w:r>
      <w:r w:rsidR="00313D87">
        <w:rPr>
          <w:rFonts w:ascii="Helvetica" w:hAnsi="Helvetica" w:cs="Helvetica"/>
          <w:sz w:val="20"/>
        </w:rPr>
        <w:t xml:space="preserve">  </w:t>
      </w:r>
      <w:r w:rsidR="00235144">
        <w:rPr>
          <w:rFonts w:ascii="Helvetica" w:hAnsi="Helvetica" w:cs="Helvetica"/>
          <w:sz w:val="20"/>
        </w:rPr>
        <w:t>(</w:t>
      </w:r>
      <w:r w:rsidR="009F2593">
        <w:rPr>
          <w:rFonts w:ascii="Helvetica" w:hAnsi="Helvetica" w:cs="Helvetica"/>
          <w:sz w:val="20"/>
        </w:rPr>
        <w:t>Critically,</w:t>
      </w:r>
      <w:r w:rsidR="00235144">
        <w:rPr>
          <w:rFonts w:ascii="Helvetica" w:hAnsi="Helvetica" w:cs="Helvetica"/>
          <w:sz w:val="20"/>
        </w:rPr>
        <w:t xml:space="preserve"> o</w:t>
      </w:r>
      <w:r w:rsidR="00313D87">
        <w:rPr>
          <w:rFonts w:ascii="Helvetica" w:hAnsi="Helvetica" w:cs="Helvetica"/>
          <w:sz w:val="20"/>
        </w:rPr>
        <w:t>ption 3</w:t>
      </w:r>
      <w:r w:rsidR="00385B66">
        <w:rPr>
          <w:rFonts w:ascii="Helvetica" w:hAnsi="Helvetica" w:cs="Helvetica"/>
          <w:sz w:val="20"/>
        </w:rPr>
        <w:t xml:space="preserve"> has the same goal as option 1.</w:t>
      </w:r>
      <w:r w:rsidR="00235144">
        <w:rPr>
          <w:rFonts w:ascii="Helvetica" w:hAnsi="Helvetica" w:cs="Helvetica"/>
          <w:sz w:val="20"/>
        </w:rPr>
        <w:t>)</w:t>
      </w:r>
    </w:p>
    <w:p w14:paraId="293768F4" w14:textId="77777777" w:rsidR="002D416F" w:rsidRPr="00957C11" w:rsidRDefault="00FB726C" w:rsidP="00743FEA">
      <w:pPr>
        <w:rPr>
          <w:rFonts w:ascii="Helvetica" w:hAnsi="Helvetica" w:cs="Helvetica"/>
          <w:sz w:val="24"/>
        </w:rPr>
      </w:pPr>
      <w:r w:rsidRPr="00957C11">
        <w:rPr>
          <w:rFonts w:ascii="Helvetica" w:hAnsi="Helvetica" w:cs="Helvetica"/>
          <w:sz w:val="24"/>
        </w:rPr>
        <w:t>Analysis</w:t>
      </w:r>
    </w:p>
    <w:p w14:paraId="4DC22584" w14:textId="77777777" w:rsidR="00A75A10" w:rsidRDefault="00B27557" w:rsidP="00743FEA">
      <w:pPr>
        <w:rPr>
          <w:rFonts w:ascii="Helvetica" w:hAnsi="Helvetica" w:cs="Helvetica"/>
        </w:rPr>
      </w:pPr>
      <w:r w:rsidRPr="00957C11">
        <w:rPr>
          <w:rFonts w:ascii="Helvetica" w:hAnsi="Helvetica" w:cs="Helvetica"/>
        </w:rPr>
        <w:t xml:space="preserve">We restricted our </w:t>
      </w:r>
      <w:r w:rsidR="00532D05" w:rsidRPr="00957C11">
        <w:rPr>
          <w:rFonts w:ascii="Helvetica" w:hAnsi="Helvetica" w:cs="Helvetica"/>
        </w:rPr>
        <w:t xml:space="preserve">analyses to </w:t>
      </w:r>
      <w:r w:rsidR="009F2593">
        <w:rPr>
          <w:rFonts w:ascii="Helvetica" w:hAnsi="Helvetica" w:cs="Helvetica"/>
        </w:rPr>
        <w:t>congruent goal</w:t>
      </w:r>
      <w:r w:rsidR="00532D05" w:rsidRPr="00957C11">
        <w:rPr>
          <w:rFonts w:ascii="Helvetica" w:hAnsi="Helvetica" w:cs="Helvetica"/>
        </w:rPr>
        <w:t xml:space="preserve"> trials</w:t>
      </w:r>
      <w:r w:rsidR="00A75A10">
        <w:rPr>
          <w:rFonts w:ascii="Helvetica" w:hAnsi="Helvetica" w:cs="Helvetica"/>
        </w:rPr>
        <w:t xml:space="preserve">.  We </w:t>
      </w:r>
      <w:r w:rsidR="006A526C">
        <w:rPr>
          <w:rFonts w:ascii="Helvetica" w:hAnsi="Helvetica" w:cs="Helvetica"/>
        </w:rPr>
        <w:t>defined</w:t>
      </w:r>
      <w:r w:rsidR="00A75A10">
        <w:rPr>
          <w:rFonts w:ascii="Helvetica" w:hAnsi="Helvetica" w:cs="Helvetica"/>
        </w:rPr>
        <w:t xml:space="preserve"> the </w:t>
      </w:r>
      <w:r w:rsidR="006A526C">
        <w:rPr>
          <w:rFonts w:ascii="Helvetica" w:hAnsi="Helvetica" w:cs="Helvetica"/>
        </w:rPr>
        <w:t>“</w:t>
      </w:r>
      <w:r w:rsidR="00A75A10">
        <w:rPr>
          <w:rFonts w:ascii="Helvetica" w:hAnsi="Helvetica" w:cs="Helvetica"/>
        </w:rPr>
        <w:t xml:space="preserve">model-free </w:t>
      </w:r>
      <w:r w:rsidR="006A526C">
        <w:rPr>
          <w:rFonts w:ascii="Helvetica" w:hAnsi="Helvetica" w:cs="Helvetica"/>
        </w:rPr>
        <w:t xml:space="preserve">goal value” </w:t>
      </w:r>
      <w:r w:rsidR="00A75A10">
        <w:rPr>
          <w:rFonts w:ascii="Helvetica" w:hAnsi="Helvetica" w:cs="Helvetica"/>
        </w:rPr>
        <w:t>as the reward obtained on the previous trial</w:t>
      </w:r>
      <w:r w:rsidR="00761953">
        <w:rPr>
          <w:rFonts w:ascii="Helvetica" w:hAnsi="Helvetica" w:cs="Helvetica"/>
        </w:rPr>
        <w:t>; that is,</w:t>
      </w:r>
      <w:r w:rsidR="00A75A10">
        <w:rPr>
          <w:rFonts w:ascii="Helvetica" w:hAnsi="Helvetica" w:cs="Helvetica"/>
        </w:rPr>
        <w:t xml:space="preserve"> </w:t>
      </w:r>
      <w:r w:rsidR="00761953">
        <w:rPr>
          <w:rFonts w:ascii="Helvetica" w:hAnsi="Helvetica" w:cs="Helvetica"/>
        </w:rPr>
        <w:t xml:space="preserve">the most recent reward that immediately </w:t>
      </w:r>
      <w:r w:rsidR="00761953">
        <w:rPr>
          <w:rFonts w:ascii="Helvetica" w:hAnsi="Helvetica" w:cs="Helvetica"/>
        </w:rPr>
        <w:lastRenderedPageBreak/>
        <w:t>followed</w:t>
      </w:r>
      <w:r w:rsidR="00D6344A">
        <w:rPr>
          <w:rFonts w:ascii="Helvetica" w:hAnsi="Helvetica" w:cs="Helvetica"/>
        </w:rPr>
        <w:t xml:space="preserve"> selection of the </w:t>
      </w:r>
      <w:r w:rsidR="006A526C">
        <w:rPr>
          <w:rFonts w:ascii="Helvetica" w:hAnsi="Helvetica" w:cs="Helvetica"/>
        </w:rPr>
        <w:t>relevant</w:t>
      </w:r>
      <w:r w:rsidR="00D6344A">
        <w:rPr>
          <w:rFonts w:ascii="Helvetica" w:hAnsi="Helvetica" w:cs="Helvetica"/>
        </w:rPr>
        <w:t xml:space="preserve"> goal.  Although formal approaches to model-free reinforcement learning (e.g. Q learning) typically estimate value according to </w:t>
      </w:r>
      <w:r w:rsidR="000F57FD">
        <w:rPr>
          <w:rFonts w:ascii="Helvetica" w:hAnsi="Helvetica" w:cs="Helvetica"/>
        </w:rPr>
        <w:t>a</w:t>
      </w:r>
      <w:r w:rsidR="00D6344A">
        <w:rPr>
          <w:rFonts w:ascii="Helvetica" w:hAnsi="Helvetica" w:cs="Helvetica"/>
        </w:rPr>
        <w:t xml:space="preserve"> geometrically-weighted sum of all past rewards</w:t>
      </w:r>
      <w:r w:rsidR="006A526C">
        <w:rPr>
          <w:rFonts w:ascii="Helvetica" w:hAnsi="Helvetica" w:cs="Helvetica"/>
        </w:rPr>
        <w:t xml:space="preserve"> (Sutton &amp; </w:t>
      </w:r>
      <w:proofErr w:type="spellStart"/>
      <w:r w:rsidR="006A526C">
        <w:rPr>
          <w:rFonts w:ascii="Helvetica" w:hAnsi="Helvetica" w:cs="Helvetica"/>
        </w:rPr>
        <w:t>Barto</w:t>
      </w:r>
      <w:proofErr w:type="spellEnd"/>
      <w:r w:rsidR="00B00E6D">
        <w:rPr>
          <w:rFonts w:ascii="Helvetica" w:hAnsi="Helvetica" w:cs="Helvetica"/>
        </w:rPr>
        <w:t>, 1998</w:t>
      </w:r>
      <w:r w:rsidR="006A526C">
        <w:rPr>
          <w:rFonts w:ascii="Helvetica" w:hAnsi="Helvetica" w:cs="Helvetica"/>
        </w:rPr>
        <w:t>)</w:t>
      </w:r>
      <w:r w:rsidR="000F57FD">
        <w:rPr>
          <w:rFonts w:ascii="Helvetica" w:hAnsi="Helvetica" w:cs="Helvetica"/>
        </w:rPr>
        <w:t xml:space="preserve">, past experimental research indicates more robust statistical estimates of model-free value assignment </w:t>
      </w:r>
      <w:r w:rsidR="006A526C">
        <w:rPr>
          <w:rFonts w:ascii="Helvetica" w:hAnsi="Helvetica" w:cs="Helvetica"/>
        </w:rPr>
        <w:t>under the simplifying assumption that the most recent reward experience dominates value representation (</w:t>
      </w:r>
      <w:proofErr w:type="spellStart"/>
      <w:r w:rsidR="00AC3EB7">
        <w:rPr>
          <w:rFonts w:ascii="Helvetica" w:hAnsi="Helvetica" w:cs="Helvetica"/>
        </w:rPr>
        <w:t>Daw</w:t>
      </w:r>
      <w:proofErr w:type="spellEnd"/>
      <w:r w:rsidR="00AC3EB7">
        <w:rPr>
          <w:rFonts w:ascii="Helvetica" w:hAnsi="Helvetica" w:cs="Helvetica"/>
        </w:rPr>
        <w:t>, personal communication</w:t>
      </w:r>
      <w:r w:rsidR="006A526C">
        <w:rPr>
          <w:rFonts w:ascii="Helvetica" w:hAnsi="Helvetica" w:cs="Helvetica"/>
        </w:rPr>
        <w:t>)</w:t>
      </w:r>
      <w:r w:rsidR="00854E52">
        <w:rPr>
          <w:rFonts w:ascii="Helvetica" w:hAnsi="Helvetica" w:cs="Helvetica"/>
        </w:rPr>
        <w:t>.  T</w:t>
      </w:r>
      <w:r w:rsidR="00761953">
        <w:rPr>
          <w:rFonts w:ascii="Helvetica" w:hAnsi="Helvetica" w:cs="Helvetica"/>
        </w:rPr>
        <w:t>his estimation technique</w:t>
      </w:r>
      <w:r w:rsidR="00854E52">
        <w:rPr>
          <w:rFonts w:ascii="Helvetica" w:hAnsi="Helvetica" w:cs="Helvetica"/>
        </w:rPr>
        <w:t xml:space="preserve"> has been </w:t>
      </w:r>
      <w:r w:rsidR="00761953">
        <w:rPr>
          <w:rFonts w:ascii="Helvetica" w:hAnsi="Helvetica" w:cs="Helvetica"/>
        </w:rPr>
        <w:t xml:space="preserve">used in </w:t>
      </w:r>
      <w:r w:rsidR="00854E52">
        <w:rPr>
          <w:rFonts w:ascii="Helvetica" w:hAnsi="Helvetica" w:cs="Helvetica"/>
        </w:rPr>
        <w:t xml:space="preserve">past studies of </w:t>
      </w:r>
      <w:r w:rsidR="00761953">
        <w:rPr>
          <w:rFonts w:ascii="Helvetica" w:hAnsi="Helvetica" w:cs="Helvetica"/>
        </w:rPr>
        <w:t>stochastic sequential decision-making paradigms</w:t>
      </w:r>
      <w:r w:rsidR="00854E52">
        <w:rPr>
          <w:rFonts w:ascii="Helvetica" w:hAnsi="Helvetica" w:cs="Helvetica"/>
        </w:rPr>
        <w:t xml:space="preserve"> (</w:t>
      </w:r>
      <w:proofErr w:type="spellStart"/>
      <w:r w:rsidR="00854E52">
        <w:rPr>
          <w:rFonts w:ascii="Helvetica" w:hAnsi="Helvetica" w:cs="Helvetica"/>
        </w:rPr>
        <w:t>Daw</w:t>
      </w:r>
      <w:proofErr w:type="spellEnd"/>
      <w:r w:rsidR="00854E52">
        <w:rPr>
          <w:rFonts w:ascii="Helvetica" w:hAnsi="Helvetica" w:cs="Helvetica"/>
        </w:rPr>
        <w:t xml:space="preserve"> et al 2011; Otto et al 2013)</w:t>
      </w:r>
      <w:r w:rsidR="006A526C">
        <w:rPr>
          <w:rFonts w:ascii="Helvetica" w:hAnsi="Helvetica" w:cs="Helvetica"/>
        </w:rPr>
        <w:t xml:space="preserve">.  </w:t>
      </w:r>
      <w:r w:rsidR="00EC3E8A">
        <w:rPr>
          <w:rFonts w:ascii="Helvetica" w:hAnsi="Helvetica" w:cs="Helvetica"/>
        </w:rPr>
        <w:t>In order to further validate this analytic approach</w:t>
      </w:r>
      <w:r w:rsidR="006A526C">
        <w:rPr>
          <w:rFonts w:ascii="Helvetica" w:hAnsi="Helvetica" w:cs="Helvetica"/>
        </w:rPr>
        <w:t>,</w:t>
      </w:r>
      <w:r w:rsidR="00EC3E8A">
        <w:rPr>
          <w:rFonts w:ascii="Helvetica" w:hAnsi="Helvetica" w:cs="Helvetica"/>
        </w:rPr>
        <w:t xml:space="preserve"> below</w:t>
      </w:r>
      <w:r w:rsidR="006A526C">
        <w:rPr>
          <w:rFonts w:ascii="Helvetica" w:hAnsi="Helvetica" w:cs="Helvetica"/>
        </w:rPr>
        <w:t xml:space="preserve"> we show that </w:t>
      </w:r>
      <w:r w:rsidR="00EC3E8A">
        <w:rPr>
          <w:rFonts w:ascii="Helvetica" w:hAnsi="Helvetica" w:cs="Helvetica"/>
        </w:rPr>
        <w:t>it</w:t>
      </w:r>
      <w:r w:rsidR="006A526C">
        <w:rPr>
          <w:rFonts w:ascii="Helvetica" w:hAnsi="Helvetica" w:cs="Helvetica"/>
        </w:rPr>
        <w:t xml:space="preserve"> successfully recovers evidence for model-free value assignment to goal selection from </w:t>
      </w:r>
      <w:r w:rsidR="001F4AC2">
        <w:rPr>
          <w:rFonts w:ascii="Helvetica" w:hAnsi="Helvetica" w:cs="Helvetica"/>
        </w:rPr>
        <w:t xml:space="preserve">the data generated by </w:t>
      </w:r>
      <w:r w:rsidR="006A526C">
        <w:rPr>
          <w:rFonts w:ascii="Helvetica" w:hAnsi="Helvetica" w:cs="Helvetica"/>
        </w:rPr>
        <w:t xml:space="preserve">a formal computational </w:t>
      </w:r>
      <w:r w:rsidR="001F4AC2">
        <w:rPr>
          <w:rFonts w:ascii="Helvetica" w:hAnsi="Helvetica" w:cs="Helvetica"/>
        </w:rPr>
        <w:t>model of our hypothesized mechanism.</w:t>
      </w:r>
    </w:p>
    <w:p w14:paraId="2C2620BB" w14:textId="77777777" w:rsidR="004844A3" w:rsidRDefault="00EC3E8A" w:rsidP="00743FEA">
      <w:pPr>
        <w:rPr>
          <w:rFonts w:ascii="Helvetica" w:hAnsi="Helvetica" w:cs="Helvetica"/>
        </w:rPr>
      </w:pPr>
      <w:r>
        <w:rPr>
          <w:rFonts w:ascii="Helvetica" w:hAnsi="Helvetica" w:cs="Helvetica"/>
        </w:rPr>
        <w:t>As an initial, course-grained analysis,</w:t>
      </w:r>
      <w:r w:rsidR="00905907" w:rsidRPr="00957C11">
        <w:rPr>
          <w:rFonts w:ascii="Helvetica" w:hAnsi="Helvetica" w:cs="Helvetica"/>
        </w:rPr>
        <w:t xml:space="preserve"> </w:t>
      </w:r>
      <w:r w:rsidR="006A526C">
        <w:rPr>
          <w:rFonts w:ascii="Helvetica" w:hAnsi="Helvetica" w:cs="Helvetica"/>
        </w:rPr>
        <w:t xml:space="preserve">for each participant </w:t>
      </w:r>
      <w:r w:rsidR="00B83664" w:rsidRPr="00957C11">
        <w:rPr>
          <w:rFonts w:ascii="Helvetica" w:hAnsi="Helvetica" w:cs="Helvetica"/>
        </w:rPr>
        <w:t xml:space="preserve">we </w:t>
      </w:r>
      <w:r w:rsidR="002A3FF7" w:rsidRPr="00957C11">
        <w:rPr>
          <w:rFonts w:ascii="Helvetica" w:hAnsi="Helvetica" w:cs="Helvetica"/>
        </w:rPr>
        <w:t>computed</w:t>
      </w:r>
      <w:r w:rsidR="006A526C">
        <w:rPr>
          <w:rFonts w:ascii="Helvetica" w:hAnsi="Helvetica" w:cs="Helvetica"/>
        </w:rPr>
        <w:t xml:space="preserve"> </w:t>
      </w:r>
      <w:r w:rsidR="002A3FF7" w:rsidRPr="00957C11">
        <w:rPr>
          <w:rFonts w:ascii="Helvetica" w:hAnsi="Helvetica" w:cs="Helvetica"/>
        </w:rPr>
        <w:t xml:space="preserve">the </w:t>
      </w:r>
      <w:r w:rsidR="006A526C">
        <w:rPr>
          <w:rFonts w:ascii="Helvetica" w:hAnsi="Helvetica" w:cs="Helvetica"/>
        </w:rPr>
        <w:t>proportion of congruent goal trials on which they maintained their choice of goal, comparing trials on which</w:t>
      </w:r>
      <w:r w:rsidR="002A3FF7" w:rsidRPr="00957C11">
        <w:rPr>
          <w:rFonts w:ascii="Helvetica" w:hAnsi="Helvetica" w:cs="Helvetica"/>
        </w:rPr>
        <w:t xml:space="preserve"> </w:t>
      </w:r>
      <w:r w:rsidR="00755B16">
        <w:rPr>
          <w:rFonts w:ascii="Helvetica" w:hAnsi="Helvetica" w:cs="Helvetica"/>
        </w:rPr>
        <w:t>model-</w:t>
      </w:r>
      <w:r w:rsidR="004844A3">
        <w:rPr>
          <w:rFonts w:ascii="Helvetica" w:hAnsi="Helvetica" w:cs="Helvetica"/>
        </w:rPr>
        <w:t>free goal</w:t>
      </w:r>
      <w:r w:rsidR="00E25C47" w:rsidRPr="00957C11">
        <w:rPr>
          <w:rFonts w:ascii="Helvetica" w:hAnsi="Helvetica" w:cs="Helvetica"/>
        </w:rPr>
        <w:t xml:space="preserve"> value</w:t>
      </w:r>
      <w:r w:rsidR="002A3FF7" w:rsidRPr="00957C11">
        <w:rPr>
          <w:rFonts w:ascii="Helvetica" w:hAnsi="Helvetica" w:cs="Helvetica"/>
        </w:rPr>
        <w:t xml:space="preserve"> was less than 0</w:t>
      </w:r>
      <w:r w:rsidR="006A526C">
        <w:rPr>
          <w:rFonts w:ascii="Helvetica" w:hAnsi="Helvetica" w:cs="Helvetica"/>
        </w:rPr>
        <w:t xml:space="preserve"> (i.e. goal selection was followed by punishment)</w:t>
      </w:r>
      <w:r w:rsidR="002A3FF7" w:rsidRPr="00957C11">
        <w:rPr>
          <w:rFonts w:ascii="Helvetica" w:hAnsi="Helvetica" w:cs="Helvetica"/>
        </w:rPr>
        <w:t xml:space="preserve"> </w:t>
      </w:r>
      <w:r w:rsidR="006A526C">
        <w:rPr>
          <w:rFonts w:ascii="Helvetica" w:hAnsi="Helvetica" w:cs="Helvetica"/>
        </w:rPr>
        <w:t>to trials on which</w:t>
      </w:r>
      <w:r w:rsidR="00E25C47" w:rsidRPr="00957C11">
        <w:rPr>
          <w:rFonts w:ascii="Helvetica" w:hAnsi="Helvetica" w:cs="Helvetica"/>
        </w:rPr>
        <w:t xml:space="preserve"> the mean choice when it </w:t>
      </w:r>
      <w:r w:rsidR="002A3FF7" w:rsidRPr="00957C11">
        <w:rPr>
          <w:rFonts w:ascii="Helvetica" w:hAnsi="Helvetica" w:cs="Helvetica"/>
        </w:rPr>
        <w:t>was greater than 0</w:t>
      </w:r>
      <w:r w:rsidR="006A526C">
        <w:rPr>
          <w:rFonts w:ascii="Helvetica" w:hAnsi="Helvetica" w:cs="Helvetica"/>
        </w:rPr>
        <w:t xml:space="preserve"> (i.e. goal selection was followed by reward).  We then compared these proportions</w:t>
      </w:r>
      <w:r>
        <w:rPr>
          <w:rFonts w:ascii="Helvetica" w:hAnsi="Helvetica" w:cs="Helvetica"/>
        </w:rPr>
        <w:t xml:space="preserve"> across participants</w:t>
      </w:r>
      <w:r w:rsidR="006A526C">
        <w:rPr>
          <w:rFonts w:ascii="Helvetica" w:hAnsi="Helvetica" w:cs="Helvetica"/>
        </w:rPr>
        <w:t xml:space="preserve"> using a repeated measures t-test</w:t>
      </w:r>
      <w:r w:rsidR="002A3FF7" w:rsidRPr="00957C11">
        <w:rPr>
          <w:rFonts w:ascii="Helvetica" w:hAnsi="Helvetica" w:cs="Helvetica"/>
        </w:rPr>
        <w:t>.</w:t>
      </w:r>
      <w:r w:rsidR="00905907" w:rsidRPr="00957C11">
        <w:rPr>
          <w:rFonts w:ascii="Helvetica" w:hAnsi="Helvetica" w:cs="Helvetica"/>
        </w:rPr>
        <w:t xml:space="preserve">  </w:t>
      </w:r>
    </w:p>
    <w:p w14:paraId="4DC26F5D" w14:textId="77777777" w:rsidR="00851E9F" w:rsidRPr="00957C11" w:rsidRDefault="00905907" w:rsidP="00743FEA">
      <w:pPr>
        <w:rPr>
          <w:rFonts w:ascii="Helvetica" w:hAnsi="Helvetica" w:cs="Helvetica"/>
        </w:rPr>
      </w:pPr>
      <w:r w:rsidRPr="00957C11">
        <w:rPr>
          <w:rFonts w:ascii="Helvetica" w:hAnsi="Helvetica" w:cs="Helvetica"/>
        </w:rPr>
        <w:t>Second, as a m</w:t>
      </w:r>
      <w:r w:rsidR="00CD6F60" w:rsidRPr="00957C11">
        <w:rPr>
          <w:rFonts w:ascii="Helvetica" w:hAnsi="Helvetica" w:cs="Helvetica"/>
        </w:rPr>
        <w:t xml:space="preserve">ore granular test, we regressed choice on </w:t>
      </w:r>
      <w:r w:rsidR="006A526C">
        <w:rPr>
          <w:rFonts w:ascii="Helvetica" w:hAnsi="Helvetica" w:cs="Helvetica"/>
        </w:rPr>
        <w:t xml:space="preserve">the </w:t>
      </w:r>
      <w:r w:rsidR="004844A3">
        <w:rPr>
          <w:rFonts w:ascii="Helvetica" w:hAnsi="Helvetica" w:cs="Helvetica"/>
        </w:rPr>
        <w:t xml:space="preserve">model-free goal </w:t>
      </w:r>
      <w:r w:rsidR="006A526C">
        <w:rPr>
          <w:rFonts w:ascii="Helvetica" w:hAnsi="Helvetica" w:cs="Helvetica"/>
        </w:rPr>
        <w:t>value</w:t>
      </w:r>
      <w:r w:rsidR="00CD6F60" w:rsidRPr="00957C11">
        <w:rPr>
          <w:rFonts w:ascii="Helvetica" w:hAnsi="Helvetica" w:cs="Helvetica"/>
        </w:rPr>
        <w:t xml:space="preserve"> using a</w:t>
      </w:r>
      <w:r w:rsidR="005D3D0C" w:rsidRPr="00957C11">
        <w:rPr>
          <w:rFonts w:ascii="Helvetica" w:hAnsi="Helvetica" w:cs="Helvetica"/>
        </w:rPr>
        <w:t xml:space="preserve"> </w:t>
      </w:r>
      <w:r w:rsidR="004C3462" w:rsidRPr="00957C11">
        <w:rPr>
          <w:rFonts w:ascii="Helvetica" w:hAnsi="Helvetica" w:cs="Helvetica"/>
        </w:rPr>
        <w:t xml:space="preserve">logistic </w:t>
      </w:r>
      <w:r w:rsidR="00CD6F60" w:rsidRPr="00957C11">
        <w:rPr>
          <w:rFonts w:ascii="Helvetica" w:hAnsi="Helvetica" w:cs="Helvetica"/>
        </w:rPr>
        <w:t>mixed-effects model</w:t>
      </w:r>
      <w:r w:rsidR="005834F2">
        <w:rPr>
          <w:rFonts w:ascii="Helvetica" w:hAnsi="Helvetica" w:cs="Helvetica"/>
        </w:rPr>
        <w:t xml:space="preserve">, estimating both random </w:t>
      </w:r>
      <w:r w:rsidR="00FB455E">
        <w:rPr>
          <w:rFonts w:ascii="Helvetica" w:hAnsi="Helvetica" w:cs="Helvetica"/>
        </w:rPr>
        <w:t>intercepts</w:t>
      </w:r>
      <w:r w:rsidR="005834F2">
        <w:rPr>
          <w:rFonts w:ascii="Helvetica" w:hAnsi="Helvetica" w:cs="Helvetica"/>
        </w:rPr>
        <w:t xml:space="preserve"> and random slopes at the subject level</w:t>
      </w:r>
      <w:r w:rsidR="007C7A06">
        <w:rPr>
          <w:rStyle w:val="FootnoteReference"/>
          <w:rFonts w:ascii="Helvetica" w:hAnsi="Helvetica" w:cs="Helvetica"/>
        </w:rPr>
        <w:footnoteReference w:id="2"/>
      </w:r>
      <w:r w:rsidR="007C7A06">
        <w:rPr>
          <w:rFonts w:ascii="Helvetica" w:hAnsi="Helvetica" w:cs="Helvetica"/>
        </w:rPr>
        <w:t>.</w:t>
      </w:r>
    </w:p>
    <w:p w14:paraId="37371CED" w14:textId="77777777" w:rsidR="00761395" w:rsidRPr="004E3476" w:rsidRDefault="000162C3" w:rsidP="00743FEA">
      <w:pPr>
        <w:rPr>
          <w:rFonts w:ascii="Helvetica" w:eastAsia="MS Mincho" w:hAnsi="Helvetica" w:cs="Helvetica"/>
        </w:rPr>
      </w:pPr>
      <w:r w:rsidRPr="00957C11">
        <w:rPr>
          <w:rFonts w:ascii="Helvetica" w:hAnsi="Helvetica" w:cs="Helvetica"/>
        </w:rPr>
        <w:t>Third</w:t>
      </w:r>
      <w:r w:rsidR="00EC25AA" w:rsidRPr="00957C11">
        <w:rPr>
          <w:rFonts w:ascii="Helvetica" w:hAnsi="Helvetica" w:cs="Helvetica"/>
        </w:rPr>
        <w:t>, to defi</w:t>
      </w:r>
      <w:r w:rsidR="009D02D8" w:rsidRPr="00957C11">
        <w:rPr>
          <w:rFonts w:ascii="Helvetica" w:hAnsi="Helvetica" w:cs="Helvetica"/>
        </w:rPr>
        <w:t xml:space="preserve">nitively rule out any influence from a pure model-based or model-free system, we estimated a </w:t>
      </w:r>
      <w:r w:rsidR="004C5DD6" w:rsidRPr="00957C11">
        <w:rPr>
          <w:rFonts w:ascii="Helvetica" w:hAnsi="Helvetica" w:cs="Helvetica"/>
        </w:rPr>
        <w:t>second</w:t>
      </w:r>
      <w:r w:rsidR="00031F95" w:rsidRPr="00957C11">
        <w:rPr>
          <w:rFonts w:ascii="Helvetica" w:hAnsi="Helvetica" w:cs="Helvetica"/>
        </w:rPr>
        <w:t xml:space="preserve"> mixed-effects model with approximate model-based and model-free action values as additional regressors.</w:t>
      </w:r>
      <w:r w:rsidR="00851E9F" w:rsidRPr="00957C11">
        <w:rPr>
          <w:rFonts w:ascii="Helvetica" w:hAnsi="Helvetica" w:cs="Helvetica"/>
        </w:rPr>
        <w:t xml:space="preserve">  </w:t>
      </w:r>
      <w:commentRangeStart w:id="0"/>
      <w:r w:rsidR="00851E9F" w:rsidRPr="00957C11">
        <w:rPr>
          <w:rFonts w:ascii="Helvetica" w:hAnsi="Helvetica" w:cs="Helvetica"/>
        </w:rPr>
        <w:t xml:space="preserve">The model-based value of an action with a certain color goal </w:t>
      </w:r>
      <w:r w:rsidR="00812AD2" w:rsidRPr="00957C11">
        <w:rPr>
          <w:rFonts w:ascii="Helvetica" w:hAnsi="Helvetica" w:cs="Helvetica"/>
        </w:rPr>
        <w:t xml:space="preserve">was </w:t>
      </w:r>
      <w:r w:rsidR="00C76AA3" w:rsidRPr="00957C11">
        <w:rPr>
          <w:rFonts w:ascii="Helvetica" w:hAnsi="Helvetica" w:cs="Helvetica"/>
        </w:rPr>
        <w:t xml:space="preserve">defined as </w:t>
      </w:r>
      <w:r w:rsidR="00812AD2" w:rsidRPr="00957C11">
        <w:rPr>
          <w:rFonts w:ascii="Helvetica" w:hAnsi="Helvetica" w:cs="Helvetica"/>
        </w:rPr>
        <w:t xml:space="preserve">the last reward </w:t>
      </w:r>
      <w:r w:rsidR="004E3476">
        <w:rPr>
          <w:rFonts w:ascii="Helvetica" w:hAnsi="Helvetica" w:cs="Helvetica"/>
        </w:rPr>
        <w:t>that</w:t>
      </w:r>
      <w:r w:rsidR="00812AD2" w:rsidRPr="00957C11">
        <w:rPr>
          <w:rFonts w:ascii="Helvetica" w:hAnsi="Helvetica" w:cs="Helvetica"/>
        </w:rPr>
        <w:t xml:space="preserve"> the subject received from that color</w:t>
      </w:r>
      <w:commentRangeEnd w:id="0"/>
      <w:r w:rsidR="0060731A">
        <w:rPr>
          <w:rStyle w:val="CommentReference"/>
        </w:rPr>
        <w:commentReference w:id="0"/>
      </w:r>
      <w:r w:rsidR="00812AD2" w:rsidRPr="00957C11">
        <w:rPr>
          <w:rFonts w:ascii="Helvetica" w:hAnsi="Helvetica" w:cs="Helvetica"/>
        </w:rPr>
        <w:t xml:space="preserve">.  </w:t>
      </w:r>
      <w:r w:rsidR="00761395">
        <w:rPr>
          <w:rFonts w:ascii="Helvetica" w:hAnsi="Helvetica" w:cs="Helvetica"/>
        </w:rPr>
        <w:t>T</w:t>
      </w:r>
      <w:r w:rsidR="00D21AFF" w:rsidRPr="004E3476">
        <w:rPr>
          <w:rFonts w:ascii="Helvetica" w:eastAsia="MS Mincho" w:hAnsi="Helvetica" w:cs="Helvetica"/>
        </w:rPr>
        <w:t xml:space="preserve">he model-free value of an action was </w:t>
      </w:r>
      <w:r w:rsidR="00C76AA3" w:rsidRPr="004E3476">
        <w:rPr>
          <w:rFonts w:ascii="Helvetica" w:eastAsia="MS Mincho" w:hAnsi="Helvetica" w:cs="Helvetica"/>
        </w:rPr>
        <w:t xml:space="preserve">defined as </w:t>
      </w:r>
      <w:r w:rsidR="00D21AFF" w:rsidRPr="004E3476">
        <w:rPr>
          <w:rFonts w:ascii="Helvetica" w:eastAsia="MS Mincho" w:hAnsi="Helvetica" w:cs="Helvetica"/>
        </w:rPr>
        <w:t>the reward received the last time the subject selected that</w:t>
      </w:r>
      <w:r w:rsidR="00761395" w:rsidRPr="004E3476">
        <w:rPr>
          <w:rFonts w:ascii="Helvetica" w:eastAsia="MS Mincho" w:hAnsi="Helvetica" w:cs="Helvetica"/>
        </w:rPr>
        <w:t xml:space="preserve"> action.</w:t>
      </w:r>
      <w:r w:rsidR="004844A3" w:rsidRPr="004E3476">
        <w:rPr>
          <w:rFonts w:ascii="Helvetica" w:eastAsia="MS Mincho" w:hAnsi="Helvetica" w:cs="Helvetica"/>
        </w:rPr>
        <w:t xml:space="preserve">  In each case, convergence of our statistical model depended upon discounting reward values; we implemented a discounting parameter of </w:t>
      </w:r>
      <m:oMath>
        <m:r>
          <w:rPr>
            <w:rFonts w:ascii="Cambria Math" w:hAnsi="Cambria Math" w:cs="Helvetica"/>
          </w:rPr>
          <m:t xml:space="preserve">γ= </m:t>
        </m:r>
      </m:oMath>
      <w:r w:rsidR="004844A3" w:rsidRPr="004E3476">
        <w:rPr>
          <w:rFonts w:ascii="Helvetica" w:eastAsia="MS Mincho" w:hAnsi="Helvetica" w:cs="Helvetica"/>
        </w:rPr>
        <w:t>.85 per trial.</w:t>
      </w:r>
    </w:p>
    <w:p w14:paraId="585D7747" w14:textId="701FE0D4" w:rsidR="00837644" w:rsidRPr="004E3476" w:rsidRDefault="00A735B7" w:rsidP="00743FEA">
      <w:pPr>
        <w:rPr>
          <w:rFonts w:ascii="Helvetica" w:eastAsia="MS Mincho" w:hAnsi="Helvetica" w:cs="Helvetica"/>
        </w:rPr>
      </w:pPr>
      <w:r w:rsidRPr="004E3476">
        <w:rPr>
          <w:rFonts w:ascii="Helvetica" w:eastAsia="MS Mincho" w:hAnsi="Helvetica" w:cs="Helvetica"/>
        </w:rPr>
        <w:t>These two values</w:t>
      </w:r>
      <w:r w:rsidR="0053284C" w:rsidRPr="004E3476">
        <w:rPr>
          <w:rFonts w:ascii="Helvetica" w:eastAsia="MS Mincho" w:hAnsi="Helvetica" w:cs="Helvetica"/>
        </w:rPr>
        <w:t>, model-based and model-free</w:t>
      </w:r>
      <w:r w:rsidR="008C2692" w:rsidRPr="004E3476">
        <w:rPr>
          <w:rFonts w:ascii="Helvetica" w:eastAsia="MS Mincho" w:hAnsi="Helvetica" w:cs="Helvetica"/>
        </w:rPr>
        <w:t xml:space="preserve"> action</w:t>
      </w:r>
      <w:r w:rsidR="0053284C" w:rsidRPr="004E3476">
        <w:rPr>
          <w:rFonts w:ascii="Helvetica" w:eastAsia="MS Mincho" w:hAnsi="Helvetica" w:cs="Helvetica"/>
        </w:rPr>
        <w:t>,</w:t>
      </w:r>
      <w:r w:rsidRPr="004E3476">
        <w:rPr>
          <w:rFonts w:ascii="Helvetica" w:eastAsia="MS Mincho" w:hAnsi="Helvetica" w:cs="Helvetica"/>
        </w:rPr>
        <w:t xml:space="preserve"> were computed for both available </w:t>
      </w:r>
      <w:r w:rsidR="004844A3" w:rsidRPr="004E3476">
        <w:rPr>
          <w:rFonts w:ascii="Helvetica" w:eastAsia="MS Mincho" w:hAnsi="Helvetica" w:cs="Helvetica"/>
        </w:rPr>
        <w:t>Stage 1</w:t>
      </w:r>
      <w:r w:rsidRPr="004E3476">
        <w:rPr>
          <w:rFonts w:ascii="Helvetica" w:eastAsia="MS Mincho" w:hAnsi="Helvetica" w:cs="Helvetica"/>
        </w:rPr>
        <w:t xml:space="preserve"> options </w:t>
      </w:r>
      <w:r w:rsidR="004844A3" w:rsidRPr="004E3476">
        <w:rPr>
          <w:rFonts w:ascii="Helvetica" w:eastAsia="MS Mincho" w:hAnsi="Helvetica" w:cs="Helvetica"/>
        </w:rPr>
        <w:t>for each</w:t>
      </w:r>
      <w:r w:rsidRPr="004E3476">
        <w:rPr>
          <w:rFonts w:ascii="Helvetica" w:eastAsia="MS Mincho" w:hAnsi="Helvetica" w:cs="Helvetica"/>
        </w:rPr>
        <w:t xml:space="preserve"> critical trial</w:t>
      </w:r>
      <w:r w:rsidR="00BB360B" w:rsidRPr="004E3476">
        <w:rPr>
          <w:rFonts w:ascii="Helvetica" w:eastAsia="MS Mincho" w:hAnsi="Helvetica" w:cs="Helvetica"/>
        </w:rPr>
        <w:t>.  Then</w:t>
      </w:r>
      <w:r w:rsidR="004844A3" w:rsidRPr="004E3476">
        <w:rPr>
          <w:rFonts w:ascii="Helvetica" w:eastAsia="MS Mincho" w:hAnsi="Helvetica" w:cs="Helvetica"/>
        </w:rPr>
        <w:t>,</w:t>
      </w:r>
      <w:r w:rsidR="009F6919" w:rsidRPr="004E3476">
        <w:rPr>
          <w:rFonts w:ascii="Helvetica" w:eastAsia="MS Mincho" w:hAnsi="Helvetica" w:cs="Helvetica"/>
        </w:rPr>
        <w:t xml:space="preserve"> </w:t>
      </w:r>
      <w:r w:rsidR="001E5C4F" w:rsidRPr="004E3476">
        <w:rPr>
          <w:rFonts w:ascii="Helvetica" w:eastAsia="MS Mincho" w:hAnsi="Helvetica" w:cs="Helvetica"/>
        </w:rPr>
        <w:t xml:space="preserve">the model-based value of the </w:t>
      </w:r>
      <w:proofErr w:type="gramStart"/>
      <w:r w:rsidR="001E5C4F" w:rsidRPr="004E3476">
        <w:rPr>
          <w:rFonts w:ascii="Helvetica" w:eastAsia="MS Mincho" w:hAnsi="Helvetica" w:cs="Helvetica"/>
        </w:rPr>
        <w:t>action which the subject did not cho</w:t>
      </w:r>
      <w:ins w:id="1" w:author="Sam Gershman" w:date="2014-12-10T18:43:00Z">
        <w:r w:rsidR="00B85F8C">
          <w:rPr>
            <w:rFonts w:ascii="Helvetica" w:eastAsia="MS Mincho" w:hAnsi="Helvetica" w:cs="Helvetica"/>
          </w:rPr>
          <w:t>o</w:t>
        </w:r>
      </w:ins>
      <w:r w:rsidR="001E5C4F" w:rsidRPr="004E3476">
        <w:rPr>
          <w:rFonts w:ascii="Helvetica" w:eastAsia="MS Mincho" w:hAnsi="Helvetica" w:cs="Helvetica"/>
        </w:rPr>
        <w:t>se</w:t>
      </w:r>
      <w:proofErr w:type="gramEnd"/>
      <w:r w:rsidR="001E5C4F" w:rsidRPr="004E3476">
        <w:rPr>
          <w:rFonts w:ascii="Helvetica" w:eastAsia="MS Mincho" w:hAnsi="Helvetica" w:cs="Helvetica"/>
        </w:rPr>
        <w:t xml:space="preserve"> was subtracted from the model-based value of the actio</w:t>
      </w:r>
      <w:r w:rsidR="009F6919" w:rsidRPr="004E3476">
        <w:rPr>
          <w:rFonts w:ascii="Helvetica" w:eastAsia="MS Mincho" w:hAnsi="Helvetica" w:cs="Helvetica"/>
        </w:rPr>
        <w:t>n which the subject did ch</w:t>
      </w:r>
      <w:ins w:id="2" w:author="Sam Gershman" w:date="2014-12-10T18:44:00Z">
        <w:r w:rsidR="00B85F8C">
          <w:rPr>
            <w:rFonts w:ascii="Helvetica" w:eastAsia="MS Mincho" w:hAnsi="Helvetica" w:cs="Helvetica"/>
          </w:rPr>
          <w:t>o</w:t>
        </w:r>
      </w:ins>
      <w:r w:rsidR="009F6919" w:rsidRPr="004E3476">
        <w:rPr>
          <w:rFonts w:ascii="Helvetica" w:eastAsia="MS Mincho" w:hAnsi="Helvetica" w:cs="Helvetica"/>
        </w:rPr>
        <w:t xml:space="preserve">ose (in accordance with the coding scheme of the dependent variable), and </w:t>
      </w:r>
      <w:r w:rsidR="00A81077" w:rsidRPr="004E3476">
        <w:rPr>
          <w:rFonts w:ascii="Helvetica" w:eastAsia="MS Mincho" w:hAnsi="Helvetica" w:cs="Helvetica"/>
        </w:rPr>
        <w:t>the resulting single</w:t>
      </w:r>
      <w:r w:rsidR="009F6919" w:rsidRPr="004E3476">
        <w:rPr>
          <w:rFonts w:ascii="Helvetica" w:eastAsia="MS Mincho" w:hAnsi="Helvetica" w:cs="Helvetica"/>
        </w:rPr>
        <w:t xml:space="preserve"> </w:t>
      </w:r>
      <w:ins w:id="3" w:author="Sam Gershman" w:date="2014-12-10T18:44:00Z">
        <w:r w:rsidR="00B85F8C">
          <w:rPr>
            <w:rFonts w:ascii="Helvetica" w:eastAsia="MS Mincho" w:hAnsi="Helvetica" w:cs="Helvetica"/>
          </w:rPr>
          <w:t xml:space="preserve">relative </w:t>
        </w:r>
      </w:ins>
      <w:r w:rsidR="009F6919" w:rsidRPr="004E3476">
        <w:rPr>
          <w:rFonts w:ascii="Helvetica" w:eastAsia="MS Mincho" w:hAnsi="Helvetica" w:cs="Helvetica"/>
        </w:rPr>
        <w:t>value became the model-based regressor in the mixed-effects model.  The same procedure was applied to the model-free values.</w:t>
      </w:r>
      <w:r w:rsidR="006134A5" w:rsidRPr="004E3476">
        <w:rPr>
          <w:rFonts w:ascii="Helvetica" w:eastAsia="MS Mincho" w:hAnsi="Helvetica" w:cs="Helvetica"/>
        </w:rPr>
        <w:t xml:space="preserve">  </w:t>
      </w:r>
      <w:r w:rsidR="00837644" w:rsidRPr="004E3476">
        <w:rPr>
          <w:rFonts w:ascii="Helvetica" w:eastAsia="MS Mincho" w:hAnsi="Helvetica" w:cs="Helvetica"/>
        </w:rPr>
        <w:t>Therefore, the second mixed-eff</w:t>
      </w:r>
      <w:r w:rsidR="00E25C47" w:rsidRPr="004E3476">
        <w:rPr>
          <w:rFonts w:ascii="Helvetica" w:eastAsia="MS Mincho" w:hAnsi="Helvetica" w:cs="Helvetica"/>
        </w:rPr>
        <w:t>ect model had three regressors: model-based, model-free, and model-</w:t>
      </w:r>
      <w:r w:rsidR="004844A3" w:rsidRPr="004E3476">
        <w:rPr>
          <w:rFonts w:ascii="Helvetica" w:eastAsia="MS Mincho" w:hAnsi="Helvetica" w:cs="Helvetica"/>
        </w:rPr>
        <w:t>free goal</w:t>
      </w:r>
      <w:r w:rsidR="00761395" w:rsidRPr="004E3476">
        <w:rPr>
          <w:rStyle w:val="FootnoteReference"/>
          <w:rFonts w:ascii="Helvetica" w:eastAsia="MS Mincho" w:hAnsi="Helvetica" w:cs="Helvetica"/>
        </w:rPr>
        <w:footnoteReference w:id="3"/>
      </w:r>
      <w:r w:rsidR="00761395" w:rsidRPr="004E3476">
        <w:rPr>
          <w:rFonts w:ascii="Helvetica" w:eastAsia="MS Mincho" w:hAnsi="Helvetica" w:cs="Helvetica"/>
        </w:rPr>
        <w:t>.</w:t>
      </w:r>
    </w:p>
    <w:p w14:paraId="14B5CE10" w14:textId="77777777" w:rsidR="006134A5" w:rsidRPr="004E3476" w:rsidRDefault="004844A3" w:rsidP="00743FEA">
      <w:pPr>
        <w:rPr>
          <w:rFonts w:ascii="Helvetica" w:eastAsia="MS Mincho" w:hAnsi="Helvetica" w:cs="Helvetica"/>
        </w:rPr>
      </w:pPr>
      <w:r w:rsidRPr="004E3476">
        <w:rPr>
          <w:rFonts w:ascii="Helvetica" w:eastAsia="MS Mincho" w:hAnsi="Helvetica" w:cs="Helvetica"/>
        </w:rPr>
        <w:t>We used the Wald test to derive the</w:t>
      </w:r>
      <w:r w:rsidR="006134A5" w:rsidRPr="004E3476">
        <w:rPr>
          <w:rFonts w:ascii="Helvetica" w:eastAsia="MS Mincho" w:hAnsi="Helvetica" w:cs="Helvetica"/>
        </w:rPr>
        <w:t xml:space="preserve"> significance of the model-</w:t>
      </w:r>
      <w:r w:rsidRPr="004E3476">
        <w:rPr>
          <w:rFonts w:ascii="Helvetica" w:eastAsia="MS Mincho" w:hAnsi="Helvetica" w:cs="Helvetica"/>
        </w:rPr>
        <w:t>free goal</w:t>
      </w:r>
      <w:r w:rsidR="006134A5" w:rsidRPr="004E3476">
        <w:rPr>
          <w:rFonts w:ascii="Helvetica" w:eastAsia="MS Mincho" w:hAnsi="Helvetica" w:cs="Helvetica"/>
        </w:rPr>
        <w:t xml:space="preserve"> regressor i</w:t>
      </w:r>
      <w:r w:rsidR="009662F7" w:rsidRPr="004E3476">
        <w:rPr>
          <w:rFonts w:ascii="Helvetica" w:eastAsia="MS Mincho" w:hAnsi="Helvetica" w:cs="Helvetica"/>
        </w:rPr>
        <w:t>n the mixed-effect</w:t>
      </w:r>
      <w:r w:rsidR="00761395" w:rsidRPr="004E3476">
        <w:rPr>
          <w:rFonts w:ascii="Helvetica" w:eastAsia="MS Mincho" w:hAnsi="Helvetica" w:cs="Helvetica"/>
        </w:rPr>
        <w:t>s</w:t>
      </w:r>
      <w:r w:rsidR="009662F7" w:rsidRPr="004E3476">
        <w:rPr>
          <w:rFonts w:ascii="Helvetica" w:eastAsia="MS Mincho" w:hAnsi="Helvetica" w:cs="Helvetica"/>
        </w:rPr>
        <w:t xml:space="preserve"> models</w:t>
      </w:r>
      <w:r w:rsidR="00FB492A" w:rsidRPr="004E3476">
        <w:rPr>
          <w:rFonts w:ascii="Helvetica" w:eastAsia="MS Mincho" w:hAnsi="Helvetica" w:cs="Helvetica"/>
        </w:rPr>
        <w:t xml:space="preserve">.  We also </w:t>
      </w:r>
      <w:r w:rsidRPr="004E3476">
        <w:rPr>
          <w:rFonts w:ascii="Helvetica" w:eastAsia="MS Mincho" w:hAnsi="Helvetica" w:cs="Helvetica"/>
        </w:rPr>
        <w:t>estimated null models (</w:t>
      </w:r>
      <w:r w:rsidR="006A7E77" w:rsidRPr="004E3476">
        <w:rPr>
          <w:rFonts w:ascii="Helvetica" w:eastAsia="MS Mincho" w:hAnsi="Helvetica" w:cs="Helvetica"/>
        </w:rPr>
        <w:t>the full model with the mod</w:t>
      </w:r>
      <w:r w:rsidR="00B12F9C" w:rsidRPr="004E3476">
        <w:rPr>
          <w:rFonts w:ascii="Helvetica" w:eastAsia="MS Mincho" w:hAnsi="Helvetica" w:cs="Helvetica"/>
        </w:rPr>
        <w:t>el-</w:t>
      </w:r>
      <w:r w:rsidRPr="004E3476">
        <w:rPr>
          <w:rFonts w:ascii="Helvetica" w:eastAsia="MS Mincho" w:hAnsi="Helvetica" w:cs="Helvetica"/>
        </w:rPr>
        <w:t>free goal</w:t>
      </w:r>
      <w:r w:rsidR="00B12F9C" w:rsidRPr="004E3476">
        <w:rPr>
          <w:rFonts w:ascii="Helvetica" w:eastAsia="MS Mincho" w:hAnsi="Helvetica" w:cs="Helvetica"/>
        </w:rPr>
        <w:t xml:space="preserve"> </w:t>
      </w:r>
      <w:r w:rsidR="00B12F9C" w:rsidRPr="004E3476">
        <w:rPr>
          <w:rFonts w:ascii="Helvetica" w:eastAsia="MS Mincho" w:hAnsi="Helvetica" w:cs="Helvetica"/>
        </w:rPr>
        <w:lastRenderedPageBreak/>
        <w:t>regressor removed)</w:t>
      </w:r>
      <w:r w:rsidR="001745C1" w:rsidRPr="004E3476">
        <w:rPr>
          <w:rFonts w:ascii="Helvetica" w:eastAsia="MS Mincho" w:hAnsi="Helvetica" w:cs="Helvetica"/>
        </w:rPr>
        <w:t>,</w:t>
      </w:r>
      <w:r w:rsidR="00B12F9C" w:rsidRPr="004E3476">
        <w:rPr>
          <w:rFonts w:ascii="Helvetica" w:eastAsia="MS Mincho" w:hAnsi="Helvetica" w:cs="Helvetica"/>
        </w:rPr>
        <w:t xml:space="preserve"> and performed both likelihood ratio tests and </w:t>
      </w:r>
      <w:r w:rsidR="000059D0" w:rsidRPr="004E3476">
        <w:rPr>
          <w:rFonts w:ascii="Helvetica" w:eastAsia="MS Mincho" w:hAnsi="Helvetica" w:cs="Helvetica"/>
        </w:rPr>
        <w:t>parametric bootstrap analyses to assess whether the model-</w:t>
      </w:r>
      <w:r w:rsidRPr="004E3476">
        <w:rPr>
          <w:rFonts w:ascii="Helvetica" w:eastAsia="MS Mincho" w:hAnsi="Helvetica" w:cs="Helvetica"/>
        </w:rPr>
        <w:t>free goal</w:t>
      </w:r>
      <w:r w:rsidR="000059D0" w:rsidRPr="004E3476">
        <w:rPr>
          <w:rFonts w:ascii="Helvetica" w:eastAsia="MS Mincho" w:hAnsi="Helvetica" w:cs="Helvetica"/>
        </w:rPr>
        <w:t xml:space="preserve"> regressor </w:t>
      </w:r>
      <w:r w:rsidR="000F0E16" w:rsidRPr="004E3476">
        <w:rPr>
          <w:rFonts w:ascii="Helvetica" w:eastAsia="MS Mincho" w:hAnsi="Helvetica" w:cs="Helvetica"/>
        </w:rPr>
        <w:t>increased the</w:t>
      </w:r>
      <w:r w:rsidR="0060474A" w:rsidRPr="004E3476">
        <w:rPr>
          <w:rFonts w:ascii="Helvetica" w:eastAsia="MS Mincho" w:hAnsi="Helvetica" w:cs="Helvetica"/>
        </w:rPr>
        <w:t xml:space="preserve"> model’s</w:t>
      </w:r>
      <w:r w:rsidR="000F0E16" w:rsidRPr="004E3476">
        <w:rPr>
          <w:rFonts w:ascii="Helvetica" w:eastAsia="MS Mincho" w:hAnsi="Helvetica" w:cs="Helvetica"/>
        </w:rPr>
        <w:t xml:space="preserve"> li</w:t>
      </w:r>
      <w:r w:rsidRPr="004E3476">
        <w:rPr>
          <w:rFonts w:ascii="Helvetica" w:eastAsia="MS Mincho" w:hAnsi="Helvetica" w:cs="Helvetica"/>
        </w:rPr>
        <w:t xml:space="preserve">kelihood enough to justify </w:t>
      </w:r>
      <w:r w:rsidR="00832374" w:rsidRPr="004E3476">
        <w:rPr>
          <w:rFonts w:ascii="Helvetica" w:eastAsia="MS Mincho" w:hAnsi="Helvetica" w:cs="Helvetica"/>
        </w:rPr>
        <w:t>inclu</w:t>
      </w:r>
      <w:r w:rsidRPr="004E3476">
        <w:rPr>
          <w:rFonts w:ascii="Helvetica" w:eastAsia="MS Mincho" w:hAnsi="Helvetica" w:cs="Helvetica"/>
        </w:rPr>
        <w:t>sion</w:t>
      </w:r>
      <w:r w:rsidR="00832374" w:rsidRPr="004E3476">
        <w:rPr>
          <w:rFonts w:ascii="Helvetica" w:eastAsia="MS Mincho" w:hAnsi="Helvetica" w:cs="Helvetica"/>
        </w:rPr>
        <w:t>.</w:t>
      </w:r>
    </w:p>
    <w:p w14:paraId="1DAF0B8A" w14:textId="77777777" w:rsidR="000B1F27" w:rsidRPr="004E3476" w:rsidRDefault="000B1F27" w:rsidP="00743FEA">
      <w:pPr>
        <w:rPr>
          <w:rFonts w:ascii="Helvetica" w:eastAsia="MS Mincho" w:hAnsi="Helvetica" w:cs="Helvetica"/>
        </w:rPr>
      </w:pPr>
      <w:r w:rsidRPr="004E3476">
        <w:rPr>
          <w:rFonts w:ascii="Helvetica" w:eastAsia="MS Mincho" w:hAnsi="Helvetica" w:cs="Helvetica"/>
        </w:rPr>
        <w:t>All</w:t>
      </w:r>
      <w:r w:rsidR="004844A3" w:rsidRPr="004E3476">
        <w:rPr>
          <w:rFonts w:ascii="Helvetica" w:eastAsia="MS Mincho" w:hAnsi="Helvetica" w:cs="Helvetica"/>
        </w:rPr>
        <w:t xml:space="preserve"> mixed effect</w:t>
      </w:r>
      <w:r w:rsidRPr="004E3476">
        <w:rPr>
          <w:rFonts w:ascii="Helvetica" w:eastAsia="MS Mincho" w:hAnsi="Helvetica" w:cs="Helvetica"/>
        </w:rPr>
        <w:t xml:space="preserve"> analyses were conducted in R (</w:t>
      </w:r>
      <w:r w:rsidR="008E714E" w:rsidRPr="004E3476">
        <w:rPr>
          <w:rFonts w:ascii="Helvetica" w:eastAsia="MS Mincho" w:hAnsi="Helvetica" w:cs="Helvetica"/>
        </w:rPr>
        <w:t>R Core Team, 2014</w:t>
      </w:r>
      <w:r w:rsidRPr="004E3476">
        <w:rPr>
          <w:rFonts w:ascii="Helvetica" w:eastAsia="MS Mincho" w:hAnsi="Helvetica" w:cs="Helvetica"/>
        </w:rPr>
        <w:t>)</w:t>
      </w:r>
      <w:r w:rsidR="00AC3EB7" w:rsidRPr="004E3476">
        <w:rPr>
          <w:rFonts w:ascii="Helvetica" w:eastAsia="MS Mincho" w:hAnsi="Helvetica" w:cs="Helvetica"/>
        </w:rPr>
        <w:t xml:space="preserve">, making use of the lme4 linear mixed effects package </w:t>
      </w:r>
      <w:r w:rsidR="00AC3EB7" w:rsidRPr="00AC3EB7">
        <w:rPr>
          <w:rFonts w:ascii="Helvetica" w:hAnsi="Helvetica" w:cs="Helvetica"/>
        </w:rPr>
        <w:t>(</w:t>
      </w:r>
      <w:hyperlink r:id="rId12" w:anchor="bib7" w:history="1">
        <w:r w:rsidR="00AC3EB7" w:rsidRPr="00AC3EB7">
          <w:rPr>
            <w:rStyle w:val="Hyperlink"/>
            <w:rFonts w:ascii="Helvetica" w:hAnsi="Helvetica" w:cs="Helvetica"/>
            <w:color w:val="auto"/>
            <w:u w:val="none"/>
          </w:rPr>
          <w:t xml:space="preserve">Bates and </w:t>
        </w:r>
        <w:proofErr w:type="spellStart"/>
        <w:r w:rsidR="00AC3EB7" w:rsidRPr="00AC3EB7">
          <w:rPr>
            <w:rStyle w:val="Hyperlink"/>
            <w:rFonts w:ascii="Helvetica" w:hAnsi="Helvetica" w:cs="Helvetica"/>
            <w:color w:val="auto"/>
            <w:u w:val="none"/>
          </w:rPr>
          <w:t>Maechler</w:t>
        </w:r>
        <w:proofErr w:type="spellEnd"/>
        <w:r w:rsidR="00AC3EB7" w:rsidRPr="00AC3EB7">
          <w:rPr>
            <w:rStyle w:val="Hyperlink"/>
            <w:rFonts w:ascii="Helvetica" w:hAnsi="Helvetica" w:cs="Helvetica"/>
            <w:color w:val="auto"/>
            <w:u w:val="none"/>
          </w:rPr>
          <w:t>, 2010</w:t>
        </w:r>
      </w:hyperlink>
      <w:r w:rsidR="00AC3EB7" w:rsidRPr="00AC3EB7">
        <w:rPr>
          <w:rFonts w:ascii="Helvetica" w:hAnsi="Helvetica" w:cs="Helvetica"/>
        </w:rPr>
        <w:t>)</w:t>
      </w:r>
      <w:r w:rsidRPr="004E3476">
        <w:rPr>
          <w:rFonts w:ascii="Helvetica" w:eastAsia="MS Mincho" w:hAnsi="Helvetica" w:cs="Helvetica"/>
        </w:rPr>
        <w:t>.</w:t>
      </w:r>
    </w:p>
    <w:p w14:paraId="5F5A6ACC" w14:textId="77777777" w:rsidR="005D2968" w:rsidRPr="004E3476" w:rsidRDefault="004C6C26" w:rsidP="00B8441A">
      <w:pPr>
        <w:rPr>
          <w:rFonts w:ascii="Helvetica" w:eastAsia="MS Mincho" w:hAnsi="Helvetica" w:cs="Helvetica"/>
          <w:sz w:val="24"/>
        </w:rPr>
      </w:pPr>
      <w:r w:rsidRPr="004E3476">
        <w:rPr>
          <w:rFonts w:ascii="Helvetica" w:eastAsia="MS Mincho" w:hAnsi="Helvetica" w:cs="Helvetica"/>
          <w:sz w:val="24"/>
        </w:rPr>
        <w:t>Results</w:t>
      </w:r>
    </w:p>
    <w:p w14:paraId="2AC000C2" w14:textId="77777777" w:rsidR="002B1307" w:rsidRPr="004E3476" w:rsidRDefault="000E49E7" w:rsidP="00B8441A">
      <w:pPr>
        <w:rPr>
          <w:rFonts w:ascii="Helvetica" w:eastAsia="MS Mincho" w:hAnsi="Helvetica" w:cs="Helvetica"/>
          <w:sz w:val="24"/>
        </w:rPr>
      </w:pPr>
      <w:r>
        <w:rPr>
          <w:rFonts w:ascii="Helvetica" w:hAnsi="Helvetica" w:cs="Helvetica"/>
        </w:rPr>
        <w:t>After applying our exclusionary criteria</w:t>
      </w:r>
      <w:r w:rsidR="00C52F61">
        <w:rPr>
          <w:rFonts w:ascii="Helvetica" w:hAnsi="Helvetica" w:cs="Helvetica"/>
        </w:rPr>
        <w:t xml:space="preserve">, </w:t>
      </w:r>
      <w:r>
        <w:rPr>
          <w:rFonts w:ascii="Helvetica" w:hAnsi="Helvetica" w:cs="Helvetica"/>
        </w:rPr>
        <w:t>there were</w:t>
      </w:r>
      <w:r w:rsidR="00EF4CD0" w:rsidRPr="00957C11">
        <w:rPr>
          <w:rFonts w:ascii="Helvetica" w:hAnsi="Helvetica" w:cs="Helvetica"/>
        </w:rPr>
        <w:t xml:space="preserve"> </w:t>
      </w:r>
      <w:r>
        <w:rPr>
          <w:rFonts w:ascii="Helvetica" w:hAnsi="Helvetica" w:cs="Helvetica"/>
        </w:rPr>
        <w:t>135</w:t>
      </w:r>
      <w:r w:rsidR="00EF4CD0" w:rsidRPr="00957C11">
        <w:rPr>
          <w:rFonts w:ascii="Helvetica" w:hAnsi="Helvetica" w:cs="Helvetica"/>
        </w:rPr>
        <w:t xml:space="preserve"> subjects </w:t>
      </w:r>
      <w:r w:rsidR="00EF4CD0">
        <w:rPr>
          <w:rFonts w:ascii="Helvetica" w:hAnsi="Helvetica" w:cs="Helvetica"/>
        </w:rPr>
        <w:t xml:space="preserve">and </w:t>
      </w:r>
      <w:r>
        <w:rPr>
          <w:rFonts w:ascii="Helvetica" w:hAnsi="Helvetica" w:cs="Helvetica"/>
        </w:rPr>
        <w:t>3806</w:t>
      </w:r>
      <w:r w:rsidR="00EF4CD0">
        <w:rPr>
          <w:rFonts w:ascii="Helvetica" w:hAnsi="Helvetica" w:cs="Helvetica"/>
        </w:rPr>
        <w:t xml:space="preserve"> </w:t>
      </w:r>
      <w:r w:rsidR="00B8441A">
        <w:rPr>
          <w:rFonts w:ascii="Helvetica" w:hAnsi="Helvetica" w:cs="Helvetica"/>
        </w:rPr>
        <w:t>congruent goal trials</w:t>
      </w:r>
      <w:r w:rsidR="00EF4CD0" w:rsidRPr="00957C11">
        <w:rPr>
          <w:rFonts w:ascii="Helvetica" w:hAnsi="Helvetica" w:cs="Helvetica"/>
        </w:rPr>
        <w:t>.</w:t>
      </w:r>
      <w:r w:rsidR="00C96137" w:rsidRPr="004E3476">
        <w:rPr>
          <w:rFonts w:ascii="Helvetica" w:eastAsia="MS Mincho" w:hAnsi="Helvetica" w:cs="Helvetica"/>
        </w:rPr>
        <w:t xml:space="preserve"> </w:t>
      </w:r>
      <w:r w:rsidR="00B8441A" w:rsidRPr="004E3476">
        <w:rPr>
          <w:rFonts w:ascii="Helvetica" w:eastAsia="MS Mincho" w:hAnsi="Helvetica" w:cs="Helvetica"/>
        </w:rPr>
        <w:t xml:space="preserve"> </w:t>
      </w:r>
      <w:r w:rsidR="00C53F46" w:rsidRPr="004E3476">
        <w:rPr>
          <w:rFonts w:ascii="Helvetica" w:eastAsia="MS Mincho" w:hAnsi="Helvetica" w:cs="Helvetica"/>
        </w:rPr>
        <w:t xml:space="preserve">When the model-free </w:t>
      </w:r>
      <w:r w:rsidR="00CA3081" w:rsidRPr="004E3476">
        <w:rPr>
          <w:rFonts w:ascii="Helvetica" w:eastAsia="MS Mincho" w:hAnsi="Helvetica" w:cs="Helvetica"/>
        </w:rPr>
        <w:t>goal</w:t>
      </w:r>
      <w:r w:rsidR="00C53F46" w:rsidRPr="004E3476">
        <w:rPr>
          <w:rFonts w:ascii="Helvetica" w:eastAsia="MS Mincho" w:hAnsi="Helvetica" w:cs="Helvetica"/>
        </w:rPr>
        <w:t xml:space="preserve"> value</w:t>
      </w:r>
      <w:r w:rsidR="00CA3081" w:rsidRPr="004E3476">
        <w:rPr>
          <w:rFonts w:ascii="Helvetica" w:eastAsia="MS Mincho" w:hAnsi="Helvetica" w:cs="Helvetica"/>
        </w:rPr>
        <w:t xml:space="preserve"> was positive</w:t>
      </w:r>
      <w:r w:rsidR="00C96137" w:rsidRPr="004E3476">
        <w:rPr>
          <w:rFonts w:ascii="Helvetica" w:eastAsia="MS Mincho" w:hAnsi="Helvetica" w:cs="Helvetica"/>
        </w:rPr>
        <w:t xml:space="preserve">, subjects chose the </w:t>
      </w:r>
      <w:r w:rsidR="00CA3081" w:rsidRPr="004E3476">
        <w:rPr>
          <w:rFonts w:ascii="Helvetica" w:eastAsia="MS Mincho" w:hAnsi="Helvetica" w:cs="Helvetica"/>
        </w:rPr>
        <w:t>congruent goal</w:t>
      </w:r>
      <w:r w:rsidR="00683BCC">
        <w:rPr>
          <w:rFonts w:ascii="Helvetica" w:eastAsia="MS Mincho" w:hAnsi="Helvetica" w:cs="Helvetica"/>
        </w:rPr>
        <w:t xml:space="preserve"> 89.5</w:t>
      </w:r>
      <w:r w:rsidR="00C96137" w:rsidRPr="004E3476">
        <w:rPr>
          <w:rFonts w:ascii="Helvetica" w:eastAsia="MS Mincho" w:hAnsi="Helvetica" w:cs="Helvetica"/>
        </w:rPr>
        <w:t>%</w:t>
      </w:r>
      <w:r w:rsidR="00683BCC">
        <w:rPr>
          <w:rFonts w:ascii="Helvetica" w:eastAsia="MS Mincho" w:hAnsi="Helvetica" w:cs="Helvetica"/>
        </w:rPr>
        <w:t xml:space="preserve"> (SEM = 1.1</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When </w:t>
      </w:r>
      <w:r w:rsidR="003260D1" w:rsidRPr="004E3476">
        <w:rPr>
          <w:rFonts w:ascii="Helvetica" w:eastAsia="MS Mincho" w:hAnsi="Helvetica" w:cs="Helvetica"/>
        </w:rPr>
        <w:t>it was</w:t>
      </w:r>
      <w:r w:rsidR="00DD1BF7" w:rsidRPr="004E3476">
        <w:rPr>
          <w:rFonts w:ascii="Helvetica" w:eastAsia="MS Mincho" w:hAnsi="Helvetica" w:cs="Helvetica"/>
        </w:rPr>
        <w:t xml:space="preserve"> negative</w:t>
      </w:r>
      <w:r w:rsidR="00C96137" w:rsidRPr="004E3476">
        <w:rPr>
          <w:rFonts w:ascii="Helvetica" w:eastAsia="MS Mincho" w:hAnsi="Helvetica" w:cs="Helvetica"/>
        </w:rPr>
        <w:t xml:space="preserve">, subjects chose the </w:t>
      </w:r>
      <w:r w:rsidR="003260D1" w:rsidRPr="004E3476">
        <w:rPr>
          <w:rFonts w:ascii="Helvetica" w:eastAsia="MS Mincho" w:hAnsi="Helvetica" w:cs="Helvetica"/>
        </w:rPr>
        <w:t>congruent goal</w:t>
      </w:r>
      <w:r w:rsidR="00752AA7">
        <w:rPr>
          <w:rFonts w:ascii="Helvetica" w:eastAsia="MS Mincho" w:hAnsi="Helvetica" w:cs="Helvetica"/>
        </w:rPr>
        <w:t xml:space="preserve"> 68.6</w:t>
      </w:r>
      <w:r w:rsidR="00C96137" w:rsidRPr="004E3476">
        <w:rPr>
          <w:rFonts w:ascii="Helvetica" w:eastAsia="MS Mincho" w:hAnsi="Helvetica" w:cs="Helvetica"/>
        </w:rPr>
        <w:t>%</w:t>
      </w:r>
      <w:r w:rsidR="00C56FB1">
        <w:rPr>
          <w:rFonts w:ascii="Helvetica" w:eastAsia="MS Mincho" w:hAnsi="Helvetica" w:cs="Helvetica"/>
        </w:rPr>
        <w:t xml:space="preserve"> (SEM = 1.7</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This difference was s</w:t>
      </w:r>
      <w:r w:rsidR="00944D1B">
        <w:rPr>
          <w:rFonts w:ascii="Helvetica" w:eastAsia="MS Mincho" w:hAnsi="Helvetica" w:cs="Helvetica"/>
        </w:rPr>
        <w:t xml:space="preserve">ignificant (paired t-test, </w:t>
      </w:r>
      <w:proofErr w:type="gramStart"/>
      <w:r w:rsidR="00944D1B">
        <w:rPr>
          <w:rFonts w:ascii="Helvetica" w:eastAsia="MS Mincho" w:hAnsi="Helvetica" w:cs="Helvetica"/>
        </w:rPr>
        <w:t>t(</w:t>
      </w:r>
      <w:proofErr w:type="gramEnd"/>
      <w:r w:rsidR="00944D1B">
        <w:rPr>
          <w:rFonts w:ascii="Helvetica" w:eastAsia="MS Mincho" w:hAnsi="Helvetica" w:cs="Helvetica"/>
        </w:rPr>
        <w:t>134</w:t>
      </w:r>
      <w:r w:rsidR="00C96137" w:rsidRPr="004E3476">
        <w:rPr>
          <w:rFonts w:ascii="Helvetica" w:eastAsia="MS Mincho" w:hAnsi="Helvetica" w:cs="Helvetica"/>
        </w:rPr>
        <w:t xml:space="preserve">) = </w:t>
      </w:r>
      <w:r w:rsidR="00944D1B">
        <w:rPr>
          <w:rFonts w:ascii="Helvetica" w:hAnsi="Helvetica" w:cs="Helvetica"/>
        </w:rPr>
        <w:t>-12.5</w:t>
      </w:r>
      <w:r w:rsidR="00C87D3C" w:rsidRPr="00957C11">
        <w:rPr>
          <w:rFonts w:ascii="Helvetica" w:hAnsi="Helvetica" w:cs="Helvetica"/>
        </w:rPr>
        <w:t>, p &lt; .00</w:t>
      </w:r>
      <w:r w:rsidR="00C96137" w:rsidRPr="00957C11">
        <w:rPr>
          <w:rFonts w:ascii="Helvetica" w:hAnsi="Helvetica" w:cs="Helvetica"/>
        </w:rPr>
        <w:t>01).</w:t>
      </w:r>
    </w:p>
    <w:p w14:paraId="22E9D47E" w14:textId="77777777" w:rsidR="00C96137" w:rsidRPr="004E3476" w:rsidRDefault="00C93E4C" w:rsidP="00743FEA">
      <w:pPr>
        <w:rPr>
          <w:rFonts w:ascii="Helvetica" w:eastAsia="MS Mincho" w:hAnsi="Helvetica" w:cs="Helvetica"/>
        </w:rPr>
      </w:pPr>
      <w:r>
        <w:rPr>
          <w:rFonts w:ascii="Helvetica" w:eastAsia="MS Mincho" w:hAnsi="Helvetica" w:cs="Helvetica"/>
        </w:rPr>
        <w:t>To estimate the models, w</w:t>
      </w:r>
      <w:r w:rsidR="00096A2A">
        <w:rPr>
          <w:rFonts w:ascii="Helvetica" w:eastAsia="MS Mincho" w:hAnsi="Helvetica" w:cs="Helvetica"/>
        </w:rPr>
        <w:t xml:space="preserve">e </w:t>
      </w:r>
      <w:r>
        <w:rPr>
          <w:rFonts w:ascii="Helvetica" w:eastAsia="MS Mincho" w:hAnsi="Helvetica" w:cs="Helvetica"/>
        </w:rPr>
        <w:t>excluded</w:t>
      </w:r>
      <w:r w:rsidR="00096A2A">
        <w:rPr>
          <w:rFonts w:ascii="Helvetica" w:eastAsia="MS Mincho" w:hAnsi="Helvetica" w:cs="Helvetica"/>
        </w:rPr>
        <w:t xml:space="preserve"> 7 </w:t>
      </w:r>
      <w:r w:rsidR="00B41606">
        <w:rPr>
          <w:rFonts w:ascii="Helvetica" w:eastAsia="MS Mincho" w:hAnsi="Helvetica" w:cs="Helvetica"/>
        </w:rPr>
        <w:t xml:space="preserve">additional </w:t>
      </w:r>
      <w:r w:rsidR="00096A2A">
        <w:rPr>
          <w:rFonts w:ascii="Helvetica" w:eastAsia="MS Mincho" w:hAnsi="Helvetica" w:cs="Helvetica"/>
        </w:rPr>
        <w:t xml:space="preserve">subjects who made the same choice on every congruent goal trial.  </w:t>
      </w:r>
      <w:r w:rsidR="001745C1" w:rsidRPr="004E3476">
        <w:rPr>
          <w:rFonts w:ascii="Helvetica" w:eastAsia="MS Mincho" w:hAnsi="Helvetica" w:cs="Helvetica"/>
        </w:rPr>
        <w:t>In the simple mixed-effect</w:t>
      </w:r>
      <w:r w:rsidR="00AB6FA6" w:rsidRPr="004E3476">
        <w:rPr>
          <w:rFonts w:ascii="Helvetica" w:eastAsia="MS Mincho" w:hAnsi="Helvetica" w:cs="Helvetica"/>
        </w:rPr>
        <w:t>s</w:t>
      </w:r>
      <w:r w:rsidR="001745C1" w:rsidRPr="004E3476">
        <w:rPr>
          <w:rFonts w:ascii="Helvetica" w:eastAsia="MS Mincho" w:hAnsi="Helvetica" w:cs="Helvetica"/>
        </w:rPr>
        <w:t xml:space="preserve"> model, the model-</w:t>
      </w:r>
      <w:r w:rsidR="004844A3" w:rsidRPr="004E3476">
        <w:rPr>
          <w:rFonts w:ascii="Helvetica" w:eastAsia="MS Mincho" w:hAnsi="Helvetica" w:cs="Helvetica"/>
        </w:rPr>
        <w:t>free goal</w:t>
      </w:r>
      <w:r w:rsidR="001745C1" w:rsidRPr="004E3476">
        <w:rPr>
          <w:rFonts w:ascii="Helvetica" w:eastAsia="MS Mincho" w:hAnsi="Helvetica" w:cs="Helvetica"/>
        </w:rPr>
        <w:t xml:space="preserve"> </w:t>
      </w:r>
      <w:r w:rsidR="006B57A3" w:rsidRPr="004E3476">
        <w:rPr>
          <w:rFonts w:ascii="Helvetica" w:eastAsia="MS Mincho" w:hAnsi="Helvetica" w:cs="Helvetica"/>
        </w:rPr>
        <w:t>regressor</w:t>
      </w:r>
      <w:r w:rsidR="004844A3" w:rsidRPr="004E3476">
        <w:rPr>
          <w:rFonts w:ascii="Helvetica" w:eastAsia="MS Mincho" w:hAnsi="Helvetica" w:cs="Helvetica"/>
        </w:rPr>
        <w:t xml:space="preserve"> significant</w:t>
      </w:r>
      <w:r w:rsidR="006B57A3" w:rsidRPr="004E3476">
        <w:rPr>
          <w:rFonts w:ascii="Helvetica" w:eastAsia="MS Mincho" w:hAnsi="Helvetica" w:cs="Helvetica"/>
        </w:rPr>
        <w:t xml:space="preserve">ly predicted choice </w:t>
      </w:r>
      <m:oMath>
        <m:r>
          <w:rPr>
            <w:rFonts w:ascii="Cambria Math" w:hAnsi="Cambria Math" w:cs="Helvetica"/>
          </w:rPr>
          <m:t>β</m:t>
        </m:r>
      </m:oMath>
      <w:r w:rsidR="006B57A3" w:rsidRPr="004E3476">
        <w:rPr>
          <w:rFonts w:ascii="Helvetica" w:eastAsia="MS Mincho" w:hAnsi="Helvetica" w:cs="Helvetica"/>
        </w:rPr>
        <w:t xml:space="preserve"> = </w:t>
      </w:r>
      <w:r w:rsidR="00944D1B">
        <w:rPr>
          <w:rFonts w:ascii="Helvetica" w:eastAsia="MS Mincho" w:hAnsi="Helvetica" w:cs="Helvetica"/>
        </w:rPr>
        <w:t>.191</w:t>
      </w:r>
      <w:r w:rsidR="009662F7" w:rsidRPr="004E3476">
        <w:rPr>
          <w:rFonts w:ascii="Helvetica" w:eastAsia="MS Mincho" w:hAnsi="Helvetica" w:cs="Helvetica"/>
        </w:rPr>
        <w:t xml:space="preserve">, z = </w:t>
      </w:r>
      <w:r w:rsidR="00944D1B">
        <w:rPr>
          <w:rFonts w:ascii="Helvetica" w:eastAsia="MS Mincho" w:hAnsi="Helvetica" w:cs="Helvetica"/>
        </w:rPr>
        <w:t>12.1</w:t>
      </w:r>
      <w:r w:rsidR="00C87D3C" w:rsidRPr="004E3476">
        <w:rPr>
          <w:rFonts w:ascii="Helvetica" w:eastAsia="MS Mincho" w:hAnsi="Helvetica" w:cs="Helvetica"/>
        </w:rPr>
        <w:t>, p &lt; .00</w:t>
      </w:r>
      <w:r w:rsidR="006B57A3" w:rsidRPr="004E3476">
        <w:rPr>
          <w:rFonts w:ascii="Helvetica" w:eastAsia="MS Mincho" w:hAnsi="Helvetica" w:cs="Helvetica"/>
        </w:rPr>
        <w:t>01</w:t>
      </w:r>
      <w:r w:rsidR="002B1307" w:rsidRPr="004E3476">
        <w:rPr>
          <w:rFonts w:ascii="Helvetica" w:eastAsia="MS Mincho" w:hAnsi="Helvetica" w:cs="Helvetica"/>
        </w:rPr>
        <w:t>.  The model was preferred to a null model without the reward</w:t>
      </w:r>
      <w:r w:rsidR="00F81DCB" w:rsidRPr="004E3476">
        <w:rPr>
          <w:rFonts w:ascii="Helvetica" w:eastAsia="MS Mincho" w:hAnsi="Helvetica" w:cs="Helvetica"/>
        </w:rPr>
        <w:t xml:space="preserve"> (Likelihood ratio test,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DB376C">
        <w:rPr>
          <w:rFonts w:ascii="Helvetica" w:eastAsia="MS Mincho" w:hAnsi="Helvetica" w:cs="Helvetica"/>
        </w:rPr>
        <w:t>(2) = 266.0</w:t>
      </w:r>
      <w:r w:rsidR="00F81DCB" w:rsidRPr="004E3476">
        <w:rPr>
          <w:rFonts w:ascii="Helvetica" w:eastAsia="MS Mincho" w:hAnsi="Helvetica" w:cs="Helvetica"/>
        </w:rPr>
        <w:t>, p &lt; .0001).</w:t>
      </w:r>
      <w:r w:rsidR="00C87D3C" w:rsidRPr="004E3476">
        <w:rPr>
          <w:rFonts w:ascii="Helvetica" w:eastAsia="MS Mincho" w:hAnsi="Helvetica" w:cs="Helvetica"/>
        </w:rPr>
        <w:t xml:space="preserve">  In a parametric bootstrap a</w:t>
      </w:r>
      <w:r w:rsidR="00005402" w:rsidRPr="004E3476">
        <w:rPr>
          <w:rFonts w:ascii="Helvetica" w:eastAsia="MS Mincho" w:hAnsi="Helvetica" w:cs="Helvetica"/>
        </w:rPr>
        <w:t xml:space="preserve">nalysis, </w:t>
      </w:r>
      <w:r w:rsidR="00986FDB">
        <w:rPr>
          <w:rFonts w:ascii="Helvetica" w:eastAsia="MS Mincho" w:hAnsi="Helvetica" w:cs="Helvetica"/>
        </w:rPr>
        <w:t>0</w:t>
      </w:r>
      <w:r w:rsidR="00C87D3C" w:rsidRPr="004E3476">
        <w:rPr>
          <w:rFonts w:ascii="Helvetica" w:eastAsia="MS Mincho" w:hAnsi="Helvetica" w:cs="Helvetica"/>
        </w:rPr>
        <w:t xml:space="preserve"> out of 1000 randomly resampled null models had </w:t>
      </w:r>
      <w:proofErr w:type="gramStart"/>
      <w:r w:rsidR="00C87D3C" w:rsidRPr="004E3476">
        <w:rPr>
          <w:rFonts w:ascii="Helvetica" w:eastAsia="MS Mincho" w:hAnsi="Helvetica" w:cs="Helvetica"/>
        </w:rPr>
        <w:t>a likelihood</w:t>
      </w:r>
      <w:proofErr w:type="gramEnd"/>
      <w:r w:rsidR="00C87D3C" w:rsidRPr="004E3476">
        <w:rPr>
          <w:rFonts w:ascii="Helvetica" w:eastAsia="MS Mincho" w:hAnsi="Helvetica" w:cs="Helvetica"/>
        </w:rPr>
        <w:t xml:space="preserve"> as l</w:t>
      </w:r>
      <w:r w:rsidR="00005402" w:rsidRPr="004E3476">
        <w:rPr>
          <w:rFonts w:ascii="Helvetica" w:eastAsia="MS Mincho" w:hAnsi="Helvetica" w:cs="Helvetica"/>
        </w:rPr>
        <w:t>arge as the full model</w:t>
      </w:r>
      <w:r w:rsidR="00704C6E" w:rsidRPr="004E3476">
        <w:rPr>
          <w:rFonts w:ascii="Helvetica" w:eastAsia="MS Mincho" w:hAnsi="Helvetica" w:cs="Helvetica"/>
        </w:rPr>
        <w:t>.</w:t>
      </w:r>
    </w:p>
    <w:p w14:paraId="7F899A38" w14:textId="77777777" w:rsidR="00640036" w:rsidRPr="004E3476" w:rsidRDefault="00640036" w:rsidP="00743FEA">
      <w:pPr>
        <w:rPr>
          <w:rFonts w:ascii="Helvetica" w:eastAsia="MS Mincho" w:hAnsi="Helvetica" w:cs="Helvetica"/>
        </w:rPr>
      </w:pPr>
      <w:r w:rsidRPr="004E3476">
        <w:rPr>
          <w:rFonts w:ascii="Helvetica" w:eastAsia="MS Mincho" w:hAnsi="Helvetica" w:cs="Helvetica"/>
        </w:rPr>
        <w:t>In the complete mixed-effect</w:t>
      </w:r>
      <w:r w:rsidR="00AB6FA6" w:rsidRPr="004E3476">
        <w:rPr>
          <w:rFonts w:ascii="Helvetica" w:eastAsia="MS Mincho" w:hAnsi="Helvetica" w:cs="Helvetica"/>
        </w:rPr>
        <w:t>s</w:t>
      </w:r>
      <w:r w:rsidRPr="004E3476">
        <w:rPr>
          <w:rFonts w:ascii="Helvetica" w:eastAsia="MS Mincho" w:hAnsi="Helvetica" w:cs="Helvetica"/>
        </w:rPr>
        <w:t xml:space="preserve"> model, with the model-based, model-free, and model-</w:t>
      </w:r>
      <w:r w:rsidR="004844A3" w:rsidRPr="004E3476">
        <w:rPr>
          <w:rFonts w:ascii="Helvetica" w:eastAsia="MS Mincho" w:hAnsi="Helvetica" w:cs="Helvetica"/>
        </w:rPr>
        <w:t>free goal</w:t>
      </w:r>
      <w:r w:rsidRPr="004E3476">
        <w:rPr>
          <w:rFonts w:ascii="Helvetica" w:eastAsia="MS Mincho" w:hAnsi="Helvetica" w:cs="Helvetica"/>
        </w:rPr>
        <w:t xml:space="preserve"> values as regressors, </w:t>
      </w:r>
      <w:r w:rsidR="006B57A3" w:rsidRPr="004E3476">
        <w:rPr>
          <w:rFonts w:ascii="Helvetica" w:eastAsia="MS Mincho" w:hAnsi="Helvetica" w:cs="Helvetica"/>
        </w:rPr>
        <w:t xml:space="preserve">the model-free goal regressor again significantly predicted choice </w:t>
      </w:r>
      <m:oMath>
        <m:r>
          <w:rPr>
            <w:rFonts w:ascii="Cambria Math" w:hAnsi="Cambria Math" w:cs="Helvetica"/>
          </w:rPr>
          <m:t>β</m:t>
        </m:r>
      </m:oMath>
      <w:r w:rsidR="00DB376C">
        <w:rPr>
          <w:rFonts w:ascii="Helvetica" w:eastAsia="MS Mincho" w:hAnsi="Helvetica" w:cs="Helvetica"/>
        </w:rPr>
        <w:t xml:space="preserve"> = .200, z = 12.3</w:t>
      </w:r>
      <w:r w:rsidR="006B57A3" w:rsidRPr="004E3476">
        <w:rPr>
          <w:rFonts w:ascii="Helvetica" w:eastAsia="MS Mincho" w:hAnsi="Helvetica" w:cs="Helvetica"/>
        </w:rPr>
        <w:t>, p &lt; .0001</w:t>
      </w:r>
      <w:r w:rsidRPr="004E3476">
        <w:rPr>
          <w:rFonts w:ascii="Helvetica" w:eastAsia="MS Mincho" w:hAnsi="Helvetica" w:cs="Helvetica"/>
        </w:rPr>
        <w:t>.</w:t>
      </w:r>
      <w:r w:rsidR="002303A6" w:rsidRPr="004E3476">
        <w:rPr>
          <w:rFonts w:ascii="Helvetica" w:eastAsia="MS Mincho" w:hAnsi="Helvetica" w:cs="Helvetica"/>
        </w:rPr>
        <w:t xml:space="preserve">  The model was prefer</w:t>
      </w:r>
      <w:r w:rsidR="00D80271" w:rsidRPr="004E3476">
        <w:rPr>
          <w:rFonts w:ascii="Helvetica" w:eastAsia="MS Mincho" w:hAnsi="Helvetica" w:cs="Helvetica"/>
        </w:rPr>
        <w:t xml:space="preserve">red to the null model </w:t>
      </w:r>
      <w:r w:rsidR="00ED40D2" w:rsidRPr="004E3476">
        <w:rPr>
          <w:rFonts w:ascii="Helvetica" w:eastAsia="MS Mincho" w:hAnsi="Helvetica" w:cs="Helvetica"/>
        </w:rPr>
        <w:t>(</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D80271" w:rsidRPr="004E3476">
        <w:rPr>
          <w:rFonts w:ascii="Helvetica" w:eastAsia="MS Mincho" w:hAnsi="Helvetica" w:cs="Helvetica"/>
        </w:rPr>
        <w:t>(4</w:t>
      </w:r>
      <w:r w:rsidR="00DB376C">
        <w:rPr>
          <w:rFonts w:ascii="Helvetica" w:eastAsia="MS Mincho" w:hAnsi="Helvetica" w:cs="Helvetica"/>
        </w:rPr>
        <w:t>) = 298.2</w:t>
      </w:r>
      <w:r w:rsidR="002303A6" w:rsidRPr="004E3476">
        <w:rPr>
          <w:rFonts w:ascii="Helvetica" w:eastAsia="MS Mincho" w:hAnsi="Helvetica" w:cs="Helvetica"/>
        </w:rPr>
        <w:t>, p &lt; .0001).  In a bootstrap a</w:t>
      </w:r>
      <w:r w:rsidR="00005402" w:rsidRPr="004E3476">
        <w:rPr>
          <w:rFonts w:ascii="Helvetica" w:eastAsia="MS Mincho" w:hAnsi="Helvetica" w:cs="Helvetica"/>
        </w:rPr>
        <w:t xml:space="preserve">nalysis, </w:t>
      </w:r>
      <w:r w:rsidR="007A60E5">
        <w:rPr>
          <w:rFonts w:ascii="Helvetica" w:eastAsia="MS Mincho" w:hAnsi="Helvetica" w:cs="Helvetica"/>
        </w:rPr>
        <w:t>0</w:t>
      </w:r>
      <w:r w:rsidR="002303A6" w:rsidRPr="004E3476">
        <w:rPr>
          <w:rFonts w:ascii="Helvetica" w:eastAsia="MS Mincho" w:hAnsi="Helvetica" w:cs="Helvetica"/>
        </w:rPr>
        <w:t xml:space="preserve"> out of 1000 randomly resampled null models had </w:t>
      </w:r>
      <w:proofErr w:type="gramStart"/>
      <w:r w:rsidR="002303A6" w:rsidRPr="004E3476">
        <w:rPr>
          <w:rFonts w:ascii="Helvetica" w:eastAsia="MS Mincho" w:hAnsi="Helvetica" w:cs="Helvetica"/>
        </w:rPr>
        <w:t>a likelihood</w:t>
      </w:r>
      <w:proofErr w:type="gramEnd"/>
      <w:r w:rsidR="002303A6" w:rsidRPr="004E3476">
        <w:rPr>
          <w:rFonts w:ascii="Helvetica" w:eastAsia="MS Mincho" w:hAnsi="Helvetica" w:cs="Helvetica"/>
        </w:rPr>
        <w:t xml:space="preserve"> as l</w:t>
      </w:r>
      <w:r w:rsidR="00704C6E" w:rsidRPr="004E3476">
        <w:rPr>
          <w:rFonts w:ascii="Helvetica" w:eastAsia="MS Mincho" w:hAnsi="Helvetica" w:cs="Helvetica"/>
        </w:rPr>
        <w:t>arge as the full model</w:t>
      </w:r>
      <w:r w:rsidR="002303A6" w:rsidRPr="004E3476">
        <w:rPr>
          <w:rFonts w:ascii="Helvetica" w:eastAsia="MS Mincho" w:hAnsi="Helvetica" w:cs="Helvetica"/>
        </w:rPr>
        <w:t>.</w:t>
      </w:r>
      <w:r w:rsidR="003817F9" w:rsidRPr="004E3476">
        <w:rPr>
          <w:rFonts w:ascii="Helvetica" w:eastAsia="MS Mincho" w:hAnsi="Helvetica" w:cs="Helvetica"/>
        </w:rPr>
        <w:t xml:space="preserve">  </w:t>
      </w:r>
      <w:r w:rsidR="006B57A3" w:rsidRPr="004E3476">
        <w:rPr>
          <w:rFonts w:ascii="Helvetica" w:eastAsia="MS Mincho" w:hAnsi="Helvetica" w:cs="Helvetica"/>
        </w:rPr>
        <w:t xml:space="preserve">The model based </w:t>
      </w:r>
      <w:r w:rsidR="00DB376C">
        <w:rPr>
          <w:rFonts w:ascii="Helvetica" w:eastAsia="MS Mincho" w:hAnsi="Helvetica" w:cs="Helvetica"/>
        </w:rPr>
        <w:t>predictor (</w:t>
      </w:r>
      <m:oMath>
        <m:r>
          <w:rPr>
            <w:rFonts w:ascii="Cambria Math" w:hAnsi="Cambria Math" w:cs="Helvetica"/>
          </w:rPr>
          <m:t>β</m:t>
        </m:r>
      </m:oMath>
      <w:r w:rsidR="006B57A3" w:rsidRPr="004E3476">
        <w:rPr>
          <w:rFonts w:ascii="Helvetica" w:eastAsia="MS Mincho" w:hAnsi="Helvetica" w:cs="Helvetica"/>
        </w:rPr>
        <w:t xml:space="preserve"> =</w:t>
      </w:r>
      <w:proofErr w:type="gramStart"/>
      <w:r w:rsidR="00DB376C">
        <w:rPr>
          <w:rFonts w:ascii="Helvetica" w:eastAsia="MS Mincho" w:hAnsi="Helvetica" w:cs="Helvetica"/>
        </w:rPr>
        <w:t>.221</w:t>
      </w:r>
      <w:proofErr w:type="gramEnd"/>
      <w:r w:rsidR="006B57A3" w:rsidRPr="004E3476">
        <w:rPr>
          <w:rFonts w:ascii="Helvetica" w:eastAsia="MS Mincho" w:hAnsi="Helvetica" w:cs="Helvetica"/>
        </w:rPr>
        <w:t xml:space="preserve">, </w:t>
      </w:r>
      <w:r w:rsidR="00DB376C">
        <w:rPr>
          <w:rFonts w:ascii="Helvetica" w:eastAsia="MS Mincho" w:hAnsi="Helvetica" w:cs="Helvetica"/>
        </w:rPr>
        <w:t>z = 7.3</w:t>
      </w:r>
      <w:r w:rsidR="006B57A3" w:rsidRPr="004E3476">
        <w:rPr>
          <w:rFonts w:ascii="Helvetica" w:eastAsia="MS Mincho" w:hAnsi="Helvetica" w:cs="Helvetica"/>
        </w:rPr>
        <w:t>, p &lt; .0001</w:t>
      </w:r>
      <w:r w:rsidR="00DB376C">
        <w:rPr>
          <w:rFonts w:ascii="Helvetica" w:eastAsia="MS Mincho" w:hAnsi="Helvetica" w:cs="Helvetica"/>
        </w:rPr>
        <w:t>)</w:t>
      </w:r>
      <w:r w:rsidR="00603BE5" w:rsidRPr="004E3476">
        <w:rPr>
          <w:rFonts w:ascii="Helvetica" w:eastAsia="MS Mincho" w:hAnsi="Helvetica" w:cs="Helvetica"/>
        </w:rPr>
        <w:t xml:space="preserve"> </w:t>
      </w:r>
      <w:r w:rsidR="00DB376C">
        <w:rPr>
          <w:rFonts w:ascii="Helvetica" w:eastAsia="MS Mincho" w:hAnsi="Helvetica" w:cs="Helvetica"/>
        </w:rPr>
        <w:t xml:space="preserve">was significant, </w:t>
      </w:r>
      <w:r w:rsidR="003817F9" w:rsidRPr="004E3476">
        <w:rPr>
          <w:rFonts w:ascii="Helvetica" w:eastAsia="MS Mincho" w:hAnsi="Helvetica" w:cs="Helvetica"/>
        </w:rPr>
        <w:t xml:space="preserve">and </w:t>
      </w:r>
      <w:r w:rsidR="00DB376C">
        <w:rPr>
          <w:rFonts w:ascii="Helvetica" w:eastAsia="MS Mincho" w:hAnsi="Helvetica" w:cs="Helvetica"/>
        </w:rPr>
        <w:t xml:space="preserve">the </w:t>
      </w:r>
      <w:r w:rsidR="00603BE5" w:rsidRPr="004E3476">
        <w:rPr>
          <w:rFonts w:ascii="Helvetica" w:eastAsia="MS Mincho" w:hAnsi="Helvetica" w:cs="Helvetica"/>
        </w:rPr>
        <w:t>model-free</w:t>
      </w:r>
      <w:r w:rsidR="00DB376C">
        <w:rPr>
          <w:rFonts w:ascii="Helvetica" w:eastAsia="MS Mincho" w:hAnsi="Helvetica" w:cs="Helvetica"/>
        </w:rPr>
        <w:t xml:space="preserve"> predictor</w:t>
      </w:r>
      <w:r w:rsidR="00603BE5" w:rsidRPr="004E3476">
        <w:rPr>
          <w:rFonts w:ascii="Helvetica" w:eastAsia="MS Mincho" w:hAnsi="Helvetica" w:cs="Helvetica"/>
        </w:rPr>
        <w:t xml:space="preserve"> </w:t>
      </w:r>
      <w:r w:rsidR="00DB376C">
        <w:rPr>
          <w:rFonts w:ascii="Helvetica" w:eastAsia="MS Mincho" w:hAnsi="Helvetica" w:cs="Helvetica"/>
        </w:rPr>
        <w:t>(</w:t>
      </w:r>
      <m:oMath>
        <m:r>
          <w:rPr>
            <w:rFonts w:ascii="Cambria Math" w:hAnsi="Cambria Math" w:cs="Helvetica"/>
          </w:rPr>
          <m:t>β</m:t>
        </m:r>
      </m:oMath>
      <w:r w:rsidR="006B57A3" w:rsidRPr="004E3476">
        <w:rPr>
          <w:rFonts w:ascii="Helvetica" w:eastAsia="MS Mincho" w:hAnsi="Helvetica" w:cs="Helvetica"/>
        </w:rPr>
        <w:t xml:space="preserve"> =</w:t>
      </w:r>
      <w:r w:rsidR="00DB376C">
        <w:rPr>
          <w:rFonts w:ascii="Helvetica" w:eastAsia="MS Mincho" w:hAnsi="Helvetica" w:cs="Helvetica"/>
        </w:rPr>
        <w:t xml:space="preserve"> .054</w:t>
      </w:r>
      <w:r w:rsidR="006B57A3" w:rsidRPr="004E3476">
        <w:rPr>
          <w:rFonts w:ascii="Helvetica" w:eastAsia="MS Mincho" w:hAnsi="Helvetica" w:cs="Helvetica"/>
        </w:rPr>
        <w:t xml:space="preserve">, </w:t>
      </w:r>
      <w:r w:rsidR="00DB376C">
        <w:rPr>
          <w:rFonts w:ascii="Helvetica" w:eastAsia="MS Mincho" w:hAnsi="Helvetica" w:cs="Helvetica"/>
        </w:rPr>
        <w:t>z = 1.87, p = .062)</w:t>
      </w:r>
      <w:r w:rsidR="006B57A3" w:rsidRPr="004E3476">
        <w:rPr>
          <w:rFonts w:ascii="Helvetica" w:eastAsia="MS Mincho" w:hAnsi="Helvetica" w:cs="Helvetica"/>
        </w:rPr>
        <w:t xml:space="preserve"> </w:t>
      </w:r>
      <w:r w:rsidR="00DB376C">
        <w:rPr>
          <w:rFonts w:ascii="Helvetica" w:eastAsia="MS Mincho" w:hAnsi="Helvetica" w:cs="Helvetica"/>
        </w:rPr>
        <w:t>predictor had a trending effect.</w:t>
      </w:r>
    </w:p>
    <w:p w14:paraId="5CEE5C3D" w14:textId="77777777" w:rsidR="00BB795F" w:rsidRPr="004E3476" w:rsidRDefault="00BB795F" w:rsidP="006903C3">
      <w:pPr>
        <w:jc w:val="center"/>
        <w:rPr>
          <w:rFonts w:ascii="Helvetica" w:eastAsia="MS Mincho" w:hAnsi="Helvetica" w:cs="Helvetica"/>
          <w:b/>
          <w:sz w:val="24"/>
        </w:rPr>
      </w:pPr>
      <w:r w:rsidRPr="004E3476">
        <w:rPr>
          <w:rFonts w:ascii="Helvetica" w:eastAsia="MS Mincho" w:hAnsi="Helvetica" w:cs="Helvetica"/>
          <w:b/>
          <w:sz w:val="24"/>
        </w:rPr>
        <w:t>Experiment 2</w:t>
      </w:r>
    </w:p>
    <w:p w14:paraId="3F5580C7" w14:textId="77777777" w:rsidR="00BB795F" w:rsidRPr="004E3476" w:rsidRDefault="005E2B98" w:rsidP="00743FEA">
      <w:pPr>
        <w:rPr>
          <w:rFonts w:ascii="Helvetica" w:eastAsia="MS Mincho" w:hAnsi="Helvetica" w:cs="Helvetica"/>
          <w:sz w:val="24"/>
        </w:rPr>
      </w:pPr>
      <w:r w:rsidRPr="004E3476">
        <w:rPr>
          <w:rFonts w:ascii="Helvetica" w:eastAsia="MS Mincho" w:hAnsi="Helvetica" w:cs="Helvetica"/>
          <w:sz w:val="24"/>
        </w:rPr>
        <w:t>Methods</w:t>
      </w:r>
    </w:p>
    <w:p w14:paraId="4E3A2C5B" w14:textId="77777777" w:rsidR="00BB795F" w:rsidRPr="004E3476" w:rsidRDefault="00BB795F" w:rsidP="00743FEA">
      <w:pPr>
        <w:rPr>
          <w:rFonts w:ascii="Helvetica" w:eastAsia="MS Mincho" w:hAnsi="Helvetica" w:cs="Helvetica"/>
        </w:rPr>
      </w:pPr>
      <w:r w:rsidRPr="004E3476">
        <w:rPr>
          <w:rFonts w:ascii="Helvetica" w:eastAsia="MS Mincho" w:hAnsi="Helvetica" w:cs="Helvetica"/>
        </w:rPr>
        <w:t xml:space="preserve">312 subjects were recruited online through Amazon Mechanical Turk.  </w:t>
      </w:r>
      <w:r w:rsidR="001909CB" w:rsidRPr="004E3476">
        <w:rPr>
          <w:rFonts w:ascii="Helvetica" w:eastAsia="MS Mincho" w:hAnsi="Helvetica" w:cs="Helvetica"/>
        </w:rPr>
        <w:t xml:space="preserve">They performed a task identical to the </w:t>
      </w:r>
      <w:r w:rsidR="00DA33F3" w:rsidRPr="004E3476">
        <w:rPr>
          <w:rFonts w:ascii="Helvetica" w:eastAsia="MS Mincho" w:hAnsi="Helvetica" w:cs="Helvetica"/>
        </w:rPr>
        <w:t xml:space="preserve">one above, with one change.  Before being exposed to the structure of the main task, subjects were trained on </w:t>
      </w:r>
      <w:r w:rsidR="004153E6" w:rsidRPr="004E3476">
        <w:rPr>
          <w:rFonts w:ascii="Helvetica" w:eastAsia="MS Mincho" w:hAnsi="Helvetica" w:cs="Helvetica"/>
        </w:rPr>
        <w:t>a set of intuitive, deterministic transitions</w:t>
      </w:r>
      <w:r w:rsidR="00DA33F3" w:rsidRPr="004E3476">
        <w:rPr>
          <w:rFonts w:ascii="Helvetica" w:eastAsia="MS Mincho" w:hAnsi="Helvetica" w:cs="Helvetica"/>
        </w:rPr>
        <w:t xml:space="preserve"> from letters to </w:t>
      </w:r>
      <w:r w:rsidR="004153E6" w:rsidRPr="004E3476">
        <w:rPr>
          <w:rFonts w:ascii="Helvetica" w:eastAsia="MS Mincho" w:hAnsi="Helvetica" w:cs="Helvetica"/>
        </w:rPr>
        <w:t>numbers</w:t>
      </w:r>
      <w:r w:rsidR="00515155" w:rsidRPr="004E3476">
        <w:rPr>
          <w:rFonts w:ascii="Helvetica" w:eastAsia="MS Mincho" w:hAnsi="Helvetica" w:cs="Helvetica"/>
        </w:rPr>
        <w:t xml:space="preserve"> (Figure </w:t>
      </w:r>
      <w:r w:rsidR="00721B0B" w:rsidRPr="004E3476">
        <w:rPr>
          <w:rFonts w:ascii="Helvetica" w:eastAsia="MS Mincho" w:hAnsi="Helvetica" w:cs="Helvetica"/>
        </w:rPr>
        <w:t>3</w:t>
      </w:r>
      <w:r w:rsidR="00A904DF" w:rsidRPr="004E3476">
        <w:rPr>
          <w:rFonts w:ascii="Helvetica" w:eastAsia="MS Mincho" w:hAnsi="Helvetica" w:cs="Helvetica"/>
        </w:rPr>
        <w:t>A</w:t>
      </w:r>
      <w:r w:rsidR="00515155" w:rsidRPr="004E3476">
        <w:rPr>
          <w:rFonts w:ascii="Helvetica" w:eastAsia="MS Mincho" w:hAnsi="Helvetica" w:cs="Helvetica"/>
        </w:rPr>
        <w:t>).</w:t>
      </w:r>
    </w:p>
    <w:p w14:paraId="28C485A3" w14:textId="77777777" w:rsidR="00FD0164" w:rsidRPr="00FD0164" w:rsidRDefault="002A2FA6" w:rsidP="00BE4F19">
      <w:pPr>
        <w:rPr>
          <w:rFonts w:ascii="Helvetica" w:hAnsi="Helvetica" w:cs="Helvetica"/>
        </w:rPr>
      </w:pPr>
      <w:r>
        <w:rPr>
          <w:rFonts w:ascii="Helvetica" w:eastAsia="MS Mincho" w:hAnsi="Helvetica" w:cs="Helvetica"/>
          <w:i/>
          <w:noProof/>
        </w:rPr>
        <w:lastRenderedPageBreak/>
        <w:drawing>
          <wp:inline distT="0" distB="0" distL="0" distR="0" wp14:anchorId="1854D5A5" wp14:editId="0994E220">
            <wp:extent cx="5943600" cy="224673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2246731"/>
                    </a:xfrm>
                    <a:prstGeom prst="rect">
                      <a:avLst/>
                    </a:prstGeom>
                    <a:noFill/>
                    <a:ln>
                      <a:noFill/>
                    </a:ln>
                  </pic:spPr>
                </pic:pic>
              </a:graphicData>
            </a:graphic>
          </wp:inline>
        </w:drawing>
      </w:r>
      <w:r w:rsidR="00FD0164">
        <w:rPr>
          <w:rFonts w:ascii="Helvetica" w:hAnsi="Helvetica" w:cs="Helvetica"/>
          <w:sz w:val="20"/>
        </w:rPr>
        <w:t xml:space="preserve">Figure 3: (A) </w:t>
      </w:r>
      <w:r w:rsidR="00BE0C20">
        <w:rPr>
          <w:rFonts w:ascii="Helvetica" w:hAnsi="Helvetica" w:cs="Helvetica"/>
          <w:sz w:val="20"/>
        </w:rPr>
        <w:t>Transitions from Stage 0 letters to Stage 1 numbers.</w:t>
      </w:r>
      <w:r w:rsidR="002217BD">
        <w:rPr>
          <w:rFonts w:ascii="Helvetica" w:hAnsi="Helvetica" w:cs="Helvetica"/>
          <w:sz w:val="20"/>
        </w:rPr>
        <w:t xml:space="preserve"> (B) </w:t>
      </w:r>
      <w:r w:rsidR="005A73E5">
        <w:rPr>
          <w:rFonts w:ascii="Helvetica" w:hAnsi="Helvetica" w:cs="Helvetica"/>
          <w:sz w:val="20"/>
        </w:rPr>
        <w:t xml:space="preserve">Flow of congruent goal trials in </w:t>
      </w:r>
      <w:r w:rsidR="00BD13D8">
        <w:rPr>
          <w:rFonts w:ascii="Helvetica" w:hAnsi="Helvetica" w:cs="Helvetica"/>
          <w:sz w:val="20"/>
        </w:rPr>
        <w:t>E</w:t>
      </w:r>
      <w:r w:rsidR="005A73E5">
        <w:rPr>
          <w:rFonts w:ascii="Helvetica" w:hAnsi="Helvetica" w:cs="Helvetica"/>
          <w:sz w:val="20"/>
        </w:rPr>
        <w:t>xperiment 3.  On these trials only, subjects choose between tw</w:t>
      </w:r>
      <w:r w:rsidR="000A1F43">
        <w:rPr>
          <w:rFonts w:ascii="Helvetica" w:hAnsi="Helvetica" w:cs="Helvetica"/>
          <w:sz w:val="20"/>
        </w:rPr>
        <w:t>o letters</w:t>
      </w:r>
      <w:r w:rsidR="005A73E5">
        <w:rPr>
          <w:rFonts w:ascii="Helvetica" w:hAnsi="Helvetica" w:cs="Helvetica"/>
          <w:sz w:val="20"/>
        </w:rPr>
        <w:t xml:space="preserve"> and transition to a number, a color, and </w:t>
      </w:r>
      <w:r w:rsidR="000A1F43">
        <w:rPr>
          <w:rFonts w:ascii="Helvetica" w:hAnsi="Helvetica" w:cs="Helvetica"/>
          <w:sz w:val="20"/>
        </w:rPr>
        <w:t>then</w:t>
      </w:r>
      <w:r w:rsidR="005A73E5">
        <w:rPr>
          <w:rFonts w:ascii="Helvetica" w:hAnsi="Helvetica" w:cs="Helvetica"/>
          <w:sz w:val="20"/>
        </w:rPr>
        <w:t xml:space="preserve"> a reward.</w:t>
      </w:r>
    </w:p>
    <w:p w14:paraId="16478B3E" w14:textId="77777777" w:rsidR="004153E6" w:rsidRPr="004E3476" w:rsidRDefault="00251C55" w:rsidP="00743FEA">
      <w:pPr>
        <w:rPr>
          <w:rFonts w:ascii="Helvetica" w:eastAsia="MS Mincho" w:hAnsi="Helvetica" w:cs="Helvetica"/>
        </w:rPr>
      </w:pPr>
      <w:r w:rsidRPr="004E3476">
        <w:rPr>
          <w:rFonts w:ascii="Helvetica" w:eastAsia="MS Mincho" w:hAnsi="Helvetica" w:cs="Helvetica"/>
        </w:rPr>
        <w:t>After becoming familiar with those transitions, subjects proceeded with the s</w:t>
      </w:r>
      <w:r w:rsidR="006B2A76" w:rsidRPr="004E3476">
        <w:rPr>
          <w:rFonts w:ascii="Helvetica" w:eastAsia="MS Mincho" w:hAnsi="Helvetica" w:cs="Helvetica"/>
        </w:rPr>
        <w:t xml:space="preserve">ame task as above.  All non-critical trials had exactly the same structure as </w:t>
      </w:r>
      <w:r w:rsidR="001B07E4" w:rsidRPr="004E3476">
        <w:rPr>
          <w:rFonts w:ascii="Helvetica" w:eastAsia="MS Mincho" w:hAnsi="Helvetica" w:cs="Helvetica"/>
        </w:rPr>
        <w:t>in Experiment 1</w:t>
      </w:r>
      <w:r w:rsidR="006B2A76" w:rsidRPr="004E3476">
        <w:rPr>
          <w:rFonts w:ascii="Helvetica" w:eastAsia="MS Mincho" w:hAnsi="Helvetica" w:cs="Helvetica"/>
        </w:rPr>
        <w:t xml:space="preserve">, with a choice between two numbers leading to a color, which in turn led to one of three drifting reward distributions.  However, on </w:t>
      </w:r>
      <w:r w:rsidR="008440CF" w:rsidRPr="004E3476">
        <w:rPr>
          <w:rFonts w:ascii="Helvetica" w:eastAsia="MS Mincho" w:hAnsi="Helvetica" w:cs="Helvetica"/>
        </w:rPr>
        <w:t>congruent goal</w:t>
      </w:r>
      <w:r w:rsidR="006B2A76" w:rsidRPr="004E3476">
        <w:rPr>
          <w:rFonts w:ascii="Helvetica" w:eastAsia="MS Mincho" w:hAnsi="Helvetica" w:cs="Helvetica"/>
        </w:rPr>
        <w:t xml:space="preserve"> trials, </w:t>
      </w:r>
      <w:r w:rsidR="00B24F6D" w:rsidRPr="004E3476">
        <w:rPr>
          <w:rFonts w:ascii="Helvetica" w:eastAsia="MS Mincho" w:hAnsi="Helvetica" w:cs="Helvetica"/>
        </w:rPr>
        <w:t>subjects instead were presented with a choice between two letters.  Subjects chose a letter and received a number (in accordance with the</w:t>
      </w:r>
      <w:r w:rsidR="0081105D" w:rsidRPr="004E3476">
        <w:rPr>
          <w:rFonts w:ascii="Helvetica" w:eastAsia="MS Mincho" w:hAnsi="Helvetica" w:cs="Helvetica"/>
        </w:rPr>
        <w:t xml:space="preserve"> deterministic</w:t>
      </w:r>
      <w:r w:rsidR="00B24F6D" w:rsidRPr="004E3476">
        <w:rPr>
          <w:rFonts w:ascii="Helvetica" w:eastAsia="MS Mincho" w:hAnsi="Helvetica" w:cs="Helvetica"/>
        </w:rPr>
        <w:t xml:space="preserve"> transitions in Figure 3</w:t>
      </w:r>
      <w:r w:rsidR="00A904DF" w:rsidRPr="004E3476">
        <w:rPr>
          <w:rFonts w:ascii="Helvetica" w:eastAsia="MS Mincho" w:hAnsi="Helvetica" w:cs="Helvetica"/>
        </w:rPr>
        <w:t>A</w:t>
      </w:r>
      <w:r w:rsidR="00B24F6D" w:rsidRPr="004E3476">
        <w:rPr>
          <w:rFonts w:ascii="Helvetica" w:eastAsia="MS Mincho" w:hAnsi="Helvetica" w:cs="Helvetica"/>
        </w:rPr>
        <w:t>).</w:t>
      </w:r>
      <w:r w:rsidR="0081105D" w:rsidRPr="004E3476">
        <w:rPr>
          <w:rFonts w:ascii="Helvetica" w:eastAsia="MS Mincho" w:hAnsi="Helvetica" w:cs="Helvetica"/>
        </w:rPr>
        <w:t xml:space="preserve">  They </w:t>
      </w:r>
      <w:r w:rsidR="008C7743" w:rsidRPr="004E3476">
        <w:rPr>
          <w:rFonts w:ascii="Helvetica" w:eastAsia="MS Mincho" w:hAnsi="Helvetica" w:cs="Helvetica"/>
        </w:rPr>
        <w:t xml:space="preserve">then clicked on that number and, in the usual way, </w:t>
      </w:r>
      <w:r w:rsidR="00AE5632" w:rsidRPr="004E3476">
        <w:rPr>
          <w:rFonts w:ascii="Helvetica" w:eastAsia="MS Mincho" w:hAnsi="Helvetica" w:cs="Helvetica"/>
        </w:rPr>
        <w:t>got to</w:t>
      </w:r>
      <w:r w:rsidR="0081105D" w:rsidRPr="004E3476">
        <w:rPr>
          <w:rFonts w:ascii="Helvetica" w:eastAsia="MS Mincho" w:hAnsi="Helvetica" w:cs="Helvetica"/>
        </w:rPr>
        <w:t xml:space="preserve"> a </w:t>
      </w:r>
      <w:proofErr w:type="gramStart"/>
      <w:r w:rsidR="0081105D" w:rsidRPr="004E3476">
        <w:rPr>
          <w:rFonts w:ascii="Helvetica" w:eastAsia="MS Mincho" w:hAnsi="Helvetica" w:cs="Helvetica"/>
        </w:rPr>
        <w:t>color</w:t>
      </w:r>
      <w:r w:rsidR="007928DF" w:rsidRPr="004E3476">
        <w:rPr>
          <w:rFonts w:ascii="Helvetica" w:eastAsia="MS Mincho" w:hAnsi="Helvetica" w:cs="Helvetica"/>
        </w:rPr>
        <w:t xml:space="preserve"> which</w:t>
      </w:r>
      <w:proofErr w:type="gramEnd"/>
      <w:r w:rsidR="007928DF" w:rsidRPr="004E3476">
        <w:rPr>
          <w:rFonts w:ascii="Helvetica" w:eastAsia="MS Mincho" w:hAnsi="Helvetica" w:cs="Helvetica"/>
        </w:rPr>
        <w:t xml:space="preserve"> </w:t>
      </w:r>
      <w:r w:rsidR="0081105D" w:rsidRPr="004E3476">
        <w:rPr>
          <w:rFonts w:ascii="Helvetica" w:eastAsia="MS Mincho" w:hAnsi="Helvetica" w:cs="Helvetica"/>
        </w:rPr>
        <w:t>led them to a reward.</w:t>
      </w:r>
      <w:r w:rsidR="008A6032" w:rsidRPr="004E3476">
        <w:rPr>
          <w:rFonts w:ascii="Helvetica" w:eastAsia="MS Mincho" w:hAnsi="Helvetica" w:cs="Helvetica"/>
        </w:rPr>
        <w:t xml:space="preserve">  The </w:t>
      </w:r>
      <w:r w:rsidR="002217BD" w:rsidRPr="004E3476">
        <w:rPr>
          <w:rFonts w:ascii="Helvetica" w:eastAsia="MS Mincho" w:hAnsi="Helvetica" w:cs="Helvetica"/>
        </w:rPr>
        <w:t>congruent goal</w:t>
      </w:r>
      <w:r w:rsidR="008A6032" w:rsidRPr="004E3476">
        <w:rPr>
          <w:rFonts w:ascii="Helvetica" w:eastAsia="MS Mincho" w:hAnsi="Helvetica" w:cs="Helvetica"/>
        </w:rPr>
        <w:t xml:space="preserve"> trials thus required a goal-directed system to plan one extra step ahead</w:t>
      </w:r>
      <w:r w:rsidR="005A73E5" w:rsidRPr="004E3476">
        <w:rPr>
          <w:rFonts w:ascii="Helvetica" w:eastAsia="MS Mincho" w:hAnsi="Helvetica" w:cs="Helvetica"/>
        </w:rPr>
        <w:t xml:space="preserve"> (Figure 3</w:t>
      </w:r>
      <w:r w:rsidR="00A904DF" w:rsidRPr="004E3476">
        <w:rPr>
          <w:rFonts w:ascii="Helvetica" w:eastAsia="MS Mincho" w:hAnsi="Helvetica" w:cs="Helvetica"/>
        </w:rPr>
        <w:t>B</w:t>
      </w:r>
      <w:r w:rsidR="005A73E5" w:rsidRPr="004E3476">
        <w:rPr>
          <w:rFonts w:ascii="Helvetica" w:eastAsia="MS Mincho" w:hAnsi="Helvetica" w:cs="Helvetica"/>
        </w:rPr>
        <w:t>).</w:t>
      </w:r>
    </w:p>
    <w:p w14:paraId="51B598DF" w14:textId="77777777" w:rsidR="008A6032" w:rsidRPr="004E3476" w:rsidRDefault="001258A3" w:rsidP="00743FEA">
      <w:pPr>
        <w:rPr>
          <w:rFonts w:ascii="Helvetica" w:eastAsia="MS Mincho" w:hAnsi="Helvetica" w:cs="Helvetica"/>
          <w:sz w:val="24"/>
        </w:rPr>
      </w:pPr>
      <w:r w:rsidRPr="004E3476">
        <w:rPr>
          <w:rFonts w:ascii="Helvetica" w:eastAsia="MS Mincho" w:hAnsi="Helvetica" w:cs="Helvetica"/>
          <w:sz w:val="24"/>
        </w:rPr>
        <w:t>Analysis</w:t>
      </w:r>
    </w:p>
    <w:p w14:paraId="3EB68A90" w14:textId="77777777" w:rsidR="001258A3" w:rsidRPr="004E3476" w:rsidRDefault="001258A3" w:rsidP="00743FEA">
      <w:pPr>
        <w:rPr>
          <w:rFonts w:ascii="Helvetica" w:eastAsia="MS Mincho" w:hAnsi="Helvetica" w:cs="Helvetica"/>
        </w:rPr>
      </w:pPr>
      <w:r w:rsidRPr="004E3476">
        <w:rPr>
          <w:rFonts w:ascii="Helvetica" w:eastAsia="MS Mincho" w:hAnsi="Helvetica" w:cs="Helvetica"/>
        </w:rPr>
        <w:t xml:space="preserve">All analyses were identical to those in </w:t>
      </w:r>
      <w:r w:rsidR="00BD13D8" w:rsidRPr="004E3476">
        <w:rPr>
          <w:rFonts w:ascii="Helvetica" w:eastAsia="MS Mincho" w:hAnsi="Helvetica" w:cs="Helvetica"/>
        </w:rPr>
        <w:t>E</w:t>
      </w:r>
      <w:r w:rsidRPr="004E3476">
        <w:rPr>
          <w:rFonts w:ascii="Helvetica" w:eastAsia="MS Mincho" w:hAnsi="Helvetica" w:cs="Helvetica"/>
        </w:rPr>
        <w:t>xperiment 1.</w:t>
      </w:r>
    </w:p>
    <w:p w14:paraId="7BEE9132" w14:textId="77777777" w:rsidR="001258A3" w:rsidRPr="004E3476" w:rsidRDefault="001258A3" w:rsidP="00743FEA">
      <w:pPr>
        <w:rPr>
          <w:rFonts w:ascii="Helvetica" w:eastAsia="MS Mincho" w:hAnsi="Helvetica" w:cs="Helvetica"/>
          <w:sz w:val="24"/>
        </w:rPr>
      </w:pPr>
      <w:r w:rsidRPr="004E3476">
        <w:rPr>
          <w:rFonts w:ascii="Helvetica" w:eastAsia="MS Mincho" w:hAnsi="Helvetica" w:cs="Helvetica"/>
          <w:sz w:val="24"/>
        </w:rPr>
        <w:t>Results</w:t>
      </w:r>
    </w:p>
    <w:p w14:paraId="0A453808" w14:textId="77777777" w:rsidR="00D80271" w:rsidRPr="00957C11" w:rsidRDefault="00B17292" w:rsidP="00D80271">
      <w:pPr>
        <w:rPr>
          <w:rFonts w:ascii="Helvetica" w:hAnsi="Helvetica" w:cs="Helvetica"/>
        </w:rPr>
      </w:pPr>
      <w:r>
        <w:rPr>
          <w:rFonts w:ascii="Helvetica" w:eastAsia="MS Mincho" w:hAnsi="Helvetica" w:cs="Helvetica"/>
        </w:rPr>
        <w:t xml:space="preserve">After applying our exclusion criteria, there were 173 </w:t>
      </w:r>
      <w:r w:rsidR="007311D8" w:rsidRPr="004E3476">
        <w:rPr>
          <w:rFonts w:ascii="Helvetica" w:eastAsia="MS Mincho" w:hAnsi="Helvetica" w:cs="Helvetica"/>
        </w:rPr>
        <w:t xml:space="preserve">subjects and </w:t>
      </w:r>
      <w:r>
        <w:rPr>
          <w:rFonts w:ascii="Helvetica" w:eastAsia="MS Mincho" w:hAnsi="Helvetica" w:cs="Helvetica"/>
        </w:rPr>
        <w:t>4755</w:t>
      </w:r>
      <w:r w:rsidR="007311D8" w:rsidRPr="004E3476">
        <w:rPr>
          <w:rFonts w:ascii="Helvetica" w:eastAsia="MS Mincho" w:hAnsi="Helvetica" w:cs="Helvetica"/>
        </w:rPr>
        <w:t xml:space="preserve"> congruent goal trials.</w:t>
      </w:r>
      <w:r w:rsidR="00D80271" w:rsidRPr="004E3476">
        <w:rPr>
          <w:rFonts w:ascii="Helvetica" w:eastAsia="MS Mincho" w:hAnsi="Helvetica" w:cs="Helvetica"/>
        </w:rPr>
        <w:t xml:space="preserve"> </w:t>
      </w:r>
      <w:r w:rsidR="00A33687" w:rsidRPr="004E3476">
        <w:rPr>
          <w:rFonts w:ascii="Helvetica" w:eastAsia="MS Mincho" w:hAnsi="Helvetica" w:cs="Helvetica"/>
        </w:rPr>
        <w:t>After a reward</w:t>
      </w:r>
      <w:r w:rsidR="00D80271" w:rsidRPr="004E3476">
        <w:rPr>
          <w:rFonts w:ascii="Helvetica" w:eastAsia="MS Mincho" w:hAnsi="Helvetica" w:cs="Helvetica"/>
        </w:rPr>
        <w:t>, subjects chose t</w:t>
      </w:r>
      <w:r>
        <w:rPr>
          <w:rFonts w:ascii="Helvetica" w:eastAsia="MS Mincho" w:hAnsi="Helvetica" w:cs="Helvetica"/>
        </w:rPr>
        <w:t>he congruent goal 84.9</w:t>
      </w:r>
      <w:r w:rsidR="00D80271" w:rsidRPr="004E3476">
        <w:rPr>
          <w:rFonts w:ascii="Helvetica" w:eastAsia="MS Mincho" w:hAnsi="Helvetica" w:cs="Helvetica"/>
        </w:rPr>
        <w:t>%</w:t>
      </w:r>
      <w:r>
        <w:rPr>
          <w:rFonts w:ascii="Helvetica" w:eastAsia="MS Mincho" w:hAnsi="Helvetica" w:cs="Helvetica"/>
        </w:rPr>
        <w:t xml:space="preserve"> (SEM = 1.3</w:t>
      </w:r>
      <w:r w:rsidR="00D8425C" w:rsidRPr="004E3476">
        <w:rPr>
          <w:rFonts w:ascii="Helvetica" w:eastAsia="MS Mincho" w:hAnsi="Helvetica" w:cs="Helvetica"/>
        </w:rPr>
        <w:t>%)</w:t>
      </w:r>
      <w:r w:rsidR="00D80271" w:rsidRPr="004E3476">
        <w:rPr>
          <w:rFonts w:ascii="Helvetica" w:eastAsia="MS Mincho" w:hAnsi="Helvetica" w:cs="Helvetica"/>
        </w:rPr>
        <w:t xml:space="preserve"> of the time.  </w:t>
      </w:r>
      <w:r w:rsidR="00755CC2" w:rsidRPr="004E3476">
        <w:rPr>
          <w:rFonts w:ascii="Helvetica" w:eastAsia="MS Mincho" w:hAnsi="Helvetica" w:cs="Helvetica"/>
        </w:rPr>
        <w:t>After a punishment</w:t>
      </w:r>
      <w:r w:rsidR="00D80271" w:rsidRPr="004E3476">
        <w:rPr>
          <w:rFonts w:ascii="Helvetica" w:eastAsia="MS Mincho" w:hAnsi="Helvetica" w:cs="Helvetica"/>
        </w:rPr>
        <w:t>, subjec</w:t>
      </w:r>
      <w:r>
        <w:rPr>
          <w:rFonts w:ascii="Helvetica" w:eastAsia="MS Mincho" w:hAnsi="Helvetica" w:cs="Helvetica"/>
        </w:rPr>
        <w:t>ts chose the congruent goal 68.8</w:t>
      </w:r>
      <w:r w:rsidR="00D80271" w:rsidRPr="004E3476">
        <w:rPr>
          <w:rFonts w:ascii="Helvetica" w:eastAsia="MS Mincho" w:hAnsi="Helvetica" w:cs="Helvetica"/>
        </w:rPr>
        <w:t>%</w:t>
      </w:r>
      <w:r>
        <w:rPr>
          <w:rFonts w:ascii="Helvetica" w:eastAsia="MS Mincho" w:hAnsi="Helvetica" w:cs="Helvetica"/>
        </w:rPr>
        <w:t xml:space="preserve"> (SEM = 1.6</w:t>
      </w:r>
      <w:r w:rsidR="00D8425C" w:rsidRPr="004E3476">
        <w:rPr>
          <w:rFonts w:ascii="Helvetica" w:eastAsia="MS Mincho" w:hAnsi="Helvetica" w:cs="Helvetica"/>
        </w:rPr>
        <w:t>%)</w:t>
      </w:r>
      <w:r w:rsidR="00D80271" w:rsidRPr="004E3476">
        <w:rPr>
          <w:rFonts w:ascii="Helvetica" w:eastAsia="MS Mincho" w:hAnsi="Helvetica" w:cs="Helvetica"/>
        </w:rPr>
        <w:t xml:space="preserve"> of the time.  T</w:t>
      </w:r>
      <w:r w:rsidR="005E2B98" w:rsidRPr="004E3476">
        <w:rPr>
          <w:rFonts w:ascii="Helvetica" w:eastAsia="MS Mincho" w:hAnsi="Helvetica" w:cs="Helvetica"/>
        </w:rPr>
        <w:t xml:space="preserve">his difference was significant </w:t>
      </w:r>
      <w:proofErr w:type="gramStart"/>
      <w:r w:rsidR="00D80271" w:rsidRPr="004E3476">
        <w:rPr>
          <w:rFonts w:ascii="Helvetica" w:eastAsia="MS Mincho" w:hAnsi="Helvetica" w:cs="Helvetica"/>
        </w:rPr>
        <w:t>t(</w:t>
      </w:r>
      <w:proofErr w:type="gramEnd"/>
      <w:r>
        <w:rPr>
          <w:rFonts w:ascii="Helvetica" w:eastAsia="MS Mincho" w:hAnsi="Helvetica" w:cs="Helvetica"/>
        </w:rPr>
        <w:t>172</w:t>
      </w:r>
      <w:r w:rsidR="00D80271" w:rsidRPr="004E3476">
        <w:rPr>
          <w:rFonts w:ascii="Helvetica" w:eastAsia="MS Mincho" w:hAnsi="Helvetica" w:cs="Helvetica"/>
        </w:rPr>
        <w:t xml:space="preserve">) = </w:t>
      </w:r>
      <w:r>
        <w:rPr>
          <w:rFonts w:ascii="Helvetica" w:hAnsi="Helvetica" w:cs="Helvetica"/>
        </w:rPr>
        <w:t>-9.17</w:t>
      </w:r>
      <w:r w:rsidR="005E2B98">
        <w:rPr>
          <w:rFonts w:ascii="Helvetica" w:hAnsi="Helvetica" w:cs="Helvetica"/>
        </w:rPr>
        <w:t>, p &lt; .0001</w:t>
      </w:r>
      <w:r w:rsidR="00D80271" w:rsidRPr="00957C11">
        <w:rPr>
          <w:rFonts w:ascii="Helvetica" w:hAnsi="Helvetica" w:cs="Helvetica"/>
        </w:rPr>
        <w:t>.</w:t>
      </w:r>
    </w:p>
    <w:p w14:paraId="1C8350F7" w14:textId="77777777" w:rsidR="00D80271" w:rsidRPr="004E3476" w:rsidRDefault="00113A27" w:rsidP="00D80271">
      <w:pPr>
        <w:rPr>
          <w:rFonts w:ascii="Helvetica" w:eastAsia="MS Mincho" w:hAnsi="Helvetica" w:cs="Helvetica"/>
        </w:rPr>
      </w:pPr>
      <w:r>
        <w:rPr>
          <w:rFonts w:ascii="Helvetica" w:eastAsia="MS Mincho" w:hAnsi="Helvetica" w:cs="Helvetica"/>
        </w:rPr>
        <w:t xml:space="preserve">To estimate the models, we excluded 8 additional subjects who made the same choice on every congruent goal trial.  </w:t>
      </w:r>
      <w:r w:rsidR="00D80271" w:rsidRPr="004E3476">
        <w:rPr>
          <w:rFonts w:ascii="Helvetica" w:eastAsia="MS Mincho" w:hAnsi="Helvetica" w:cs="Helvetica"/>
        </w:rPr>
        <w:t>In the simple mixed-effect</w:t>
      </w:r>
      <w:r w:rsidR="00AB6FA6" w:rsidRPr="004E3476">
        <w:rPr>
          <w:rFonts w:ascii="Helvetica" w:eastAsia="MS Mincho" w:hAnsi="Helvetica" w:cs="Helvetica"/>
        </w:rPr>
        <w:t>s</w:t>
      </w:r>
      <w:r w:rsidR="005E2B98" w:rsidRPr="004E3476">
        <w:rPr>
          <w:rFonts w:ascii="Helvetica" w:eastAsia="MS Mincho" w:hAnsi="Helvetica" w:cs="Helvetica"/>
        </w:rPr>
        <w:t xml:space="preserve"> model the model-free goal regressor significantly predicted choice </w:t>
      </w:r>
      <m:oMath>
        <m:r>
          <w:rPr>
            <w:rFonts w:ascii="Cambria Math" w:hAnsi="Cambria Math" w:cs="Helvetica"/>
          </w:rPr>
          <m:t>β</m:t>
        </m:r>
      </m:oMath>
      <w:r w:rsidR="009139B9">
        <w:rPr>
          <w:rFonts w:ascii="Helvetica" w:eastAsia="MS Mincho" w:hAnsi="Helvetica" w:cs="Helvetica"/>
        </w:rPr>
        <w:t xml:space="preserve"> = .143, z = 9.62</w:t>
      </w:r>
      <w:r w:rsidR="005E2B98" w:rsidRPr="004E3476">
        <w:rPr>
          <w:rFonts w:ascii="Helvetica" w:eastAsia="MS Mincho" w:hAnsi="Helvetica" w:cs="Helvetica"/>
        </w:rPr>
        <w:t>, p &lt; .0001</w:t>
      </w:r>
      <w:r w:rsidR="00AB6FA6" w:rsidRPr="004E3476">
        <w:rPr>
          <w:rFonts w:ascii="Helvetica" w:eastAsia="MS Mincho" w:hAnsi="Helvetica" w:cs="Helvetica"/>
        </w:rPr>
        <w:t>, and t</w:t>
      </w:r>
      <w:r w:rsidR="00D80271" w:rsidRPr="004E3476">
        <w:rPr>
          <w:rFonts w:ascii="Helvetica" w:eastAsia="MS Mincho" w:hAnsi="Helvetica" w:cs="Helvetica"/>
        </w:rPr>
        <w:t xml:space="preserve">he model was preferred to a null model </w:t>
      </w:r>
      <w:r w:rsidR="00ED40D2" w:rsidRPr="004E3476">
        <w:rPr>
          <w:rFonts w:ascii="Helvetica" w:eastAsia="MS Mincho" w:hAnsi="Helvetica" w:cs="Helvetica"/>
        </w:rPr>
        <w:t>(</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9139B9">
        <w:rPr>
          <w:rFonts w:ascii="Helvetica" w:eastAsia="MS Mincho" w:hAnsi="Helvetica" w:cs="Helvetica"/>
        </w:rPr>
        <w:t>(2) = 238.1</w:t>
      </w:r>
      <w:r w:rsidR="00D80271" w:rsidRPr="004E3476">
        <w:rPr>
          <w:rFonts w:ascii="Helvetica" w:eastAsia="MS Mincho" w:hAnsi="Helvetica" w:cs="Helvetica"/>
        </w:rPr>
        <w:t>, p &lt; .0001</w:t>
      </w:r>
      <w:r w:rsidR="009139B9">
        <w:rPr>
          <w:rFonts w:ascii="Helvetica" w:eastAsia="MS Mincho" w:hAnsi="Helvetica" w:cs="Helvetica"/>
        </w:rPr>
        <w:t>; by bootstrapp</w:t>
      </w:r>
      <w:r w:rsidR="000E3119">
        <w:rPr>
          <w:rFonts w:ascii="Helvetica" w:eastAsia="MS Mincho" w:hAnsi="Helvetica" w:cs="Helvetica"/>
        </w:rPr>
        <w:t>ing, p &lt; .001</w:t>
      </w:r>
      <w:r w:rsidR="00FB3C28" w:rsidRPr="004E3476">
        <w:rPr>
          <w:rFonts w:ascii="Helvetica" w:eastAsia="MS Mincho" w:hAnsi="Helvetica" w:cs="Helvetica"/>
        </w:rPr>
        <w:t>).</w:t>
      </w:r>
    </w:p>
    <w:p w14:paraId="74C5E733" w14:textId="77777777" w:rsidR="00D80271" w:rsidRPr="004E3476" w:rsidRDefault="00D80271" w:rsidP="00D80271">
      <w:pPr>
        <w:rPr>
          <w:rFonts w:ascii="Helvetica" w:eastAsia="MS Mincho" w:hAnsi="Helvetica" w:cs="Helvetica"/>
        </w:rPr>
      </w:pPr>
      <w:r w:rsidRPr="004E3476">
        <w:rPr>
          <w:rFonts w:ascii="Helvetica" w:eastAsia="MS Mincho" w:hAnsi="Helvetica" w:cs="Helvetica"/>
        </w:rPr>
        <w:t>In the complete mixed-effect</w:t>
      </w:r>
      <w:r w:rsidR="00AB6FA6" w:rsidRPr="004E3476">
        <w:rPr>
          <w:rFonts w:ascii="Helvetica" w:eastAsia="MS Mincho" w:hAnsi="Helvetica" w:cs="Helvetica"/>
        </w:rPr>
        <w:t>s</w:t>
      </w:r>
      <w:r w:rsidRPr="004E3476">
        <w:rPr>
          <w:rFonts w:ascii="Helvetica" w:eastAsia="MS Mincho" w:hAnsi="Helvetica" w:cs="Helvetica"/>
        </w:rPr>
        <w:t xml:space="preserve"> model</w:t>
      </w:r>
      <w:r w:rsidR="005E2B98" w:rsidRPr="004E3476">
        <w:rPr>
          <w:rFonts w:ascii="Helvetica" w:eastAsia="MS Mincho" w:hAnsi="Helvetica" w:cs="Helvetica"/>
        </w:rPr>
        <w:t xml:space="preserve"> the </w:t>
      </w:r>
      <w:r w:rsidR="00FE51A7" w:rsidRPr="004E3476">
        <w:rPr>
          <w:rFonts w:ascii="Helvetica" w:eastAsia="MS Mincho" w:hAnsi="Helvetica" w:cs="Helvetica"/>
        </w:rPr>
        <w:t>model-</w:t>
      </w:r>
      <w:r w:rsidR="004844A3" w:rsidRPr="004E3476">
        <w:rPr>
          <w:rFonts w:ascii="Helvetica" w:eastAsia="MS Mincho" w:hAnsi="Helvetica" w:cs="Helvetica"/>
        </w:rPr>
        <w:t>free goal</w:t>
      </w:r>
      <w:r w:rsidR="005E2B98" w:rsidRPr="004E3476">
        <w:rPr>
          <w:rFonts w:ascii="Helvetica" w:eastAsia="MS Mincho" w:hAnsi="Helvetica" w:cs="Helvetica"/>
        </w:rPr>
        <w:t xml:space="preserve"> regressor was significant,</w:t>
      </w:r>
      <w:r w:rsidR="00FE51A7" w:rsidRPr="004E3476">
        <w:rPr>
          <w:rFonts w:ascii="Helvetica" w:eastAsia="MS Mincho" w:hAnsi="Helvetica" w:cs="Helvetica"/>
        </w:rPr>
        <w:t xml:space="preserve"> </w:t>
      </w:r>
      <m:oMath>
        <m:r>
          <w:rPr>
            <w:rFonts w:ascii="Cambria Math" w:hAnsi="Cambria Math" w:cs="Helvetica"/>
          </w:rPr>
          <m:t>β</m:t>
        </m:r>
      </m:oMath>
      <w:r w:rsidR="009139B9">
        <w:rPr>
          <w:rFonts w:ascii="Helvetica" w:eastAsia="MS Mincho" w:hAnsi="Helvetica" w:cs="Helvetica"/>
        </w:rPr>
        <w:t xml:space="preserve"> =</w:t>
      </w:r>
      <w:proofErr w:type="gramStart"/>
      <w:r w:rsidR="009139B9">
        <w:rPr>
          <w:rFonts w:ascii="Helvetica" w:eastAsia="MS Mincho" w:hAnsi="Helvetica" w:cs="Helvetica"/>
        </w:rPr>
        <w:t>.146</w:t>
      </w:r>
      <w:proofErr w:type="gramEnd"/>
      <w:r w:rsidR="005E2B98" w:rsidRPr="004E3476">
        <w:rPr>
          <w:rFonts w:ascii="Helvetica" w:eastAsia="MS Mincho" w:hAnsi="Helvetica" w:cs="Helvetica"/>
        </w:rPr>
        <w:t xml:space="preserve">, </w:t>
      </w:r>
      <w:r w:rsidR="009139B9">
        <w:rPr>
          <w:rFonts w:ascii="Helvetica" w:eastAsia="MS Mincho" w:hAnsi="Helvetica" w:cs="Helvetica"/>
        </w:rPr>
        <w:t>z = 9.56</w:t>
      </w:r>
      <w:r w:rsidR="005E2B98" w:rsidRPr="004E3476">
        <w:rPr>
          <w:rFonts w:ascii="Helvetica" w:eastAsia="MS Mincho" w:hAnsi="Helvetica" w:cs="Helvetica"/>
        </w:rPr>
        <w:t>, p &lt; .0001,</w:t>
      </w:r>
      <w:r w:rsidR="00D033AF" w:rsidRPr="004E3476">
        <w:rPr>
          <w:rFonts w:ascii="Helvetica" w:eastAsia="MS Mincho" w:hAnsi="Helvetica" w:cs="Helvetica"/>
        </w:rPr>
        <w:t xml:space="preserve"> and the</w:t>
      </w:r>
      <w:r w:rsidRPr="004E3476">
        <w:rPr>
          <w:rFonts w:ascii="Helvetica" w:eastAsia="MS Mincho" w:hAnsi="Helvetica" w:cs="Helvetica"/>
        </w:rPr>
        <w:t xml:space="preserve"> model was prefer</w:t>
      </w:r>
      <w:r w:rsidR="00FE51A7" w:rsidRPr="004E3476">
        <w:rPr>
          <w:rFonts w:ascii="Helvetica" w:eastAsia="MS Mincho" w:hAnsi="Helvetica" w:cs="Helvetica"/>
        </w:rPr>
        <w:t>red to a null model</w:t>
      </w:r>
      <w:r w:rsidR="00ED40D2" w:rsidRPr="004E3476">
        <w:rPr>
          <w:rFonts w:ascii="Helvetica" w:eastAsia="MS Mincho" w:hAnsi="Helvetica" w:cs="Helvetica"/>
        </w:rPr>
        <w:t xml:space="preserve">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E51A7" w:rsidRPr="004E3476">
        <w:rPr>
          <w:rFonts w:ascii="Helvetica" w:eastAsia="MS Mincho" w:hAnsi="Helvetica" w:cs="Helvetica"/>
        </w:rPr>
        <w:t>(4</w:t>
      </w:r>
      <w:r w:rsidRPr="004E3476">
        <w:rPr>
          <w:rFonts w:ascii="Helvetica" w:eastAsia="MS Mincho" w:hAnsi="Helvetica" w:cs="Helvetica"/>
        </w:rPr>
        <w:t xml:space="preserve">) = </w:t>
      </w:r>
      <w:r w:rsidR="009139B9">
        <w:rPr>
          <w:rFonts w:ascii="Helvetica" w:eastAsia="MS Mincho" w:hAnsi="Helvetica" w:cs="Helvetica"/>
        </w:rPr>
        <w:t>249.1</w:t>
      </w:r>
      <w:r w:rsidRPr="004E3476">
        <w:rPr>
          <w:rFonts w:ascii="Helvetica" w:eastAsia="MS Mincho" w:hAnsi="Helvetica" w:cs="Helvetica"/>
        </w:rPr>
        <w:t>, p &lt; .0001</w:t>
      </w:r>
      <w:r w:rsidR="00FE6F59">
        <w:rPr>
          <w:rFonts w:ascii="Helvetica" w:eastAsia="MS Mincho" w:hAnsi="Helvetica" w:cs="Helvetica"/>
        </w:rPr>
        <w:t>; by bootstrapping, p &lt; .001</w:t>
      </w:r>
      <w:r w:rsidRPr="004E3476">
        <w:rPr>
          <w:rFonts w:ascii="Helvetica" w:eastAsia="MS Mincho" w:hAnsi="Helvetica" w:cs="Helvetica"/>
        </w:rPr>
        <w:t xml:space="preserve">).  </w:t>
      </w:r>
      <w:r w:rsidR="009139B9">
        <w:rPr>
          <w:rFonts w:ascii="Helvetica" w:eastAsia="MS Mincho" w:hAnsi="Helvetica" w:cs="Helvetica"/>
        </w:rPr>
        <w:t>Again</w:t>
      </w:r>
      <w:r w:rsidR="005E2B98" w:rsidRPr="004E3476">
        <w:rPr>
          <w:rFonts w:ascii="Helvetica" w:eastAsia="MS Mincho" w:hAnsi="Helvetica" w:cs="Helvetica"/>
        </w:rPr>
        <w:t xml:space="preserve">, the model-based </w:t>
      </w:r>
      <w:r w:rsidR="009139B9">
        <w:rPr>
          <w:rFonts w:ascii="Helvetica" w:eastAsia="MS Mincho" w:hAnsi="Helvetica" w:cs="Helvetica"/>
        </w:rPr>
        <w:t>regressor (</w:t>
      </w:r>
      <m:oMath>
        <m:r>
          <w:rPr>
            <w:rFonts w:ascii="Cambria Math" w:hAnsi="Cambria Math" w:cs="Helvetica"/>
          </w:rPr>
          <m:t>β</m:t>
        </m:r>
      </m:oMath>
      <w:r w:rsidR="005E2B98" w:rsidRPr="004E3476">
        <w:rPr>
          <w:rFonts w:ascii="Helvetica" w:eastAsia="MS Mincho" w:hAnsi="Helvetica" w:cs="Helvetica"/>
        </w:rPr>
        <w:t xml:space="preserve"> =</w:t>
      </w:r>
      <w:r w:rsidR="00C64637">
        <w:rPr>
          <w:rFonts w:ascii="Helvetica" w:eastAsia="MS Mincho" w:hAnsi="Helvetica" w:cs="Helvetica"/>
        </w:rPr>
        <w:t xml:space="preserve"> .149</w:t>
      </w:r>
      <w:r w:rsidR="009139B9">
        <w:rPr>
          <w:rFonts w:ascii="Helvetica" w:eastAsia="MS Mincho" w:hAnsi="Helvetica" w:cs="Helvetica"/>
        </w:rPr>
        <w:t xml:space="preserve">, </w:t>
      </w:r>
      <w:r w:rsidR="00ED40D2" w:rsidRPr="004E3476">
        <w:rPr>
          <w:rFonts w:ascii="Helvetica" w:eastAsia="MS Mincho" w:hAnsi="Helvetica" w:cs="Helvetica"/>
        </w:rPr>
        <w:t xml:space="preserve">z = </w:t>
      </w:r>
      <w:r w:rsidR="00C64637">
        <w:rPr>
          <w:rFonts w:ascii="Helvetica" w:eastAsia="MS Mincho" w:hAnsi="Helvetica" w:cs="Helvetica"/>
        </w:rPr>
        <w:t>5.44</w:t>
      </w:r>
      <w:r w:rsidR="00ED40D2" w:rsidRPr="004E3476">
        <w:rPr>
          <w:rFonts w:ascii="Helvetica" w:eastAsia="MS Mincho" w:hAnsi="Helvetica" w:cs="Helvetica"/>
        </w:rPr>
        <w:t>, p &lt; .0001)</w:t>
      </w:r>
      <w:r w:rsidR="009139B9">
        <w:rPr>
          <w:rFonts w:ascii="Helvetica" w:eastAsia="MS Mincho" w:hAnsi="Helvetica" w:cs="Helvetica"/>
        </w:rPr>
        <w:t xml:space="preserve"> was significant,</w:t>
      </w:r>
      <w:r w:rsidR="00ED40D2" w:rsidRPr="004E3476">
        <w:rPr>
          <w:rFonts w:ascii="Helvetica" w:eastAsia="MS Mincho" w:hAnsi="Helvetica" w:cs="Helvetica"/>
        </w:rPr>
        <w:t xml:space="preserve"> and the model-free</w:t>
      </w:r>
      <w:r w:rsidR="009139B9">
        <w:rPr>
          <w:rFonts w:ascii="Helvetica" w:eastAsia="MS Mincho" w:hAnsi="Helvetica" w:cs="Helvetica"/>
        </w:rPr>
        <w:t xml:space="preserve"> regressor</w:t>
      </w:r>
      <w:r w:rsidR="00ED40D2" w:rsidRPr="004E3476">
        <w:rPr>
          <w:rFonts w:ascii="Helvetica" w:eastAsia="MS Mincho" w:hAnsi="Helvetica" w:cs="Helvetica"/>
        </w:rPr>
        <w:t xml:space="preserve"> </w:t>
      </w:r>
      <w:r w:rsidR="009139B9">
        <w:rPr>
          <w:rFonts w:ascii="Helvetica" w:eastAsia="MS Mincho" w:hAnsi="Helvetica" w:cs="Helvetica"/>
        </w:rPr>
        <w:t>(</w:t>
      </w:r>
      <m:oMath>
        <m:r>
          <w:rPr>
            <w:rFonts w:ascii="Cambria Math" w:hAnsi="Cambria Math" w:cs="Helvetica"/>
          </w:rPr>
          <m:t>β</m:t>
        </m:r>
      </m:oMath>
      <w:r w:rsidR="005E2B98" w:rsidRPr="004E3476">
        <w:rPr>
          <w:rFonts w:ascii="Helvetica" w:eastAsia="MS Mincho" w:hAnsi="Helvetica" w:cs="Helvetica"/>
        </w:rPr>
        <w:t xml:space="preserve"> = </w:t>
      </w:r>
      <w:r w:rsidR="00C64637">
        <w:rPr>
          <w:rFonts w:ascii="Helvetica" w:eastAsia="MS Mincho" w:hAnsi="Helvetica" w:cs="Helvetica"/>
        </w:rPr>
        <w:t>.04</w:t>
      </w:r>
      <w:r w:rsidR="009139B9">
        <w:rPr>
          <w:rFonts w:ascii="Helvetica" w:eastAsia="MS Mincho" w:hAnsi="Helvetica" w:cs="Helvetica"/>
        </w:rPr>
        <w:t xml:space="preserve">5, </w:t>
      </w:r>
      <w:r w:rsidR="00C64637">
        <w:rPr>
          <w:rFonts w:ascii="Helvetica" w:eastAsia="MS Mincho" w:hAnsi="Helvetica" w:cs="Helvetica"/>
        </w:rPr>
        <w:t>z = 1.65, p = .10</w:t>
      </w:r>
      <w:r w:rsidR="005E2B98" w:rsidRPr="004E3476">
        <w:rPr>
          <w:rFonts w:ascii="Helvetica" w:eastAsia="MS Mincho" w:hAnsi="Helvetica" w:cs="Helvetica"/>
        </w:rPr>
        <w:t xml:space="preserve">) </w:t>
      </w:r>
      <w:r w:rsidR="009139B9">
        <w:rPr>
          <w:rFonts w:ascii="Helvetica" w:eastAsia="MS Mincho" w:hAnsi="Helvetica" w:cs="Helvetica"/>
        </w:rPr>
        <w:t>was trending.</w:t>
      </w:r>
      <w:r w:rsidR="005E2B98" w:rsidRPr="004E3476">
        <w:rPr>
          <w:rFonts w:ascii="Helvetica" w:eastAsia="MS Mincho" w:hAnsi="Helvetica" w:cs="Helvetica"/>
        </w:rPr>
        <w:t xml:space="preserve"> </w:t>
      </w:r>
    </w:p>
    <w:p w14:paraId="674376B4" w14:textId="77777777" w:rsidR="001258A3" w:rsidRPr="004E3476" w:rsidRDefault="00202D10" w:rsidP="008A5C86">
      <w:pPr>
        <w:jc w:val="center"/>
        <w:rPr>
          <w:rFonts w:ascii="Helvetica" w:eastAsia="MS Mincho" w:hAnsi="Helvetica" w:cs="Helvetica"/>
          <w:b/>
          <w:sz w:val="24"/>
        </w:rPr>
      </w:pPr>
      <w:r w:rsidRPr="004E3476">
        <w:rPr>
          <w:rFonts w:ascii="Helvetica" w:eastAsia="MS Mincho" w:hAnsi="Helvetica" w:cs="Helvetica"/>
          <w:b/>
          <w:sz w:val="24"/>
        </w:rPr>
        <w:lastRenderedPageBreak/>
        <w:t>Experiment 3</w:t>
      </w:r>
    </w:p>
    <w:p w14:paraId="222DB5E1" w14:textId="77777777" w:rsidR="00202D10" w:rsidRPr="004E3476" w:rsidRDefault="005E2B98" w:rsidP="00743FEA">
      <w:pPr>
        <w:rPr>
          <w:rFonts w:ascii="Helvetica" w:eastAsia="MS Mincho" w:hAnsi="Helvetica" w:cs="Helvetica"/>
          <w:sz w:val="24"/>
        </w:rPr>
      </w:pPr>
      <w:r w:rsidRPr="004E3476">
        <w:rPr>
          <w:rFonts w:ascii="Helvetica" w:eastAsia="MS Mincho" w:hAnsi="Helvetica" w:cs="Helvetica"/>
          <w:sz w:val="24"/>
        </w:rPr>
        <w:t>Methods</w:t>
      </w:r>
    </w:p>
    <w:p w14:paraId="4EA72E16" w14:textId="77777777" w:rsidR="003F17C8" w:rsidRPr="004E3476" w:rsidRDefault="00A85556" w:rsidP="00743FEA">
      <w:pPr>
        <w:rPr>
          <w:rFonts w:ascii="Helvetica" w:eastAsia="MS Mincho" w:hAnsi="Helvetica" w:cs="Helvetica"/>
          <w:i/>
        </w:rPr>
      </w:pPr>
      <w:r w:rsidRPr="004E3476">
        <w:rPr>
          <w:rFonts w:ascii="Helvetica" w:eastAsia="MS Mincho" w:hAnsi="Helvetica" w:cs="Helvetica"/>
          <w:i/>
        </w:rPr>
        <w:t>Task design</w:t>
      </w:r>
    </w:p>
    <w:p w14:paraId="7E9FE86A" w14:textId="77777777" w:rsidR="00845C02" w:rsidRPr="004E3476" w:rsidRDefault="003E1519" w:rsidP="00743FEA">
      <w:pPr>
        <w:rPr>
          <w:rFonts w:ascii="Helvetica" w:eastAsia="MS Mincho" w:hAnsi="Helvetica" w:cs="Helvetica"/>
        </w:rPr>
      </w:pPr>
      <w:r w:rsidRPr="004E3476">
        <w:rPr>
          <w:rFonts w:ascii="Helvetica" w:eastAsia="MS Mincho" w:hAnsi="Helvetica" w:cs="Helvetica"/>
        </w:rPr>
        <w:t>416</w:t>
      </w:r>
      <w:r w:rsidR="006A14A6" w:rsidRPr="004E3476">
        <w:rPr>
          <w:rFonts w:ascii="Helvetica" w:eastAsia="MS Mincho" w:hAnsi="Helvetica" w:cs="Helvetica"/>
        </w:rPr>
        <w:t xml:space="preserve"> subjects were recruited online through Amazon Mechanical Turk.  They performed a task identical to the one in Experiment 1, with the following change.  </w:t>
      </w:r>
      <w:r w:rsidR="0027791D" w:rsidRPr="004E3476">
        <w:rPr>
          <w:rFonts w:ascii="Helvetica" w:eastAsia="MS Mincho" w:hAnsi="Helvetica" w:cs="Helvetica"/>
        </w:rPr>
        <w:t xml:space="preserve">In Experiment 1, </w:t>
      </w:r>
      <w:r w:rsidR="007C5ABE" w:rsidRPr="004E3476">
        <w:rPr>
          <w:rFonts w:ascii="Helvetica" w:eastAsia="MS Mincho" w:hAnsi="Helvetica" w:cs="Helvetica"/>
        </w:rPr>
        <w:t>Stage 2</w:t>
      </w:r>
      <w:r w:rsidR="00845C02" w:rsidRPr="004E3476">
        <w:rPr>
          <w:rFonts w:ascii="Helvetica" w:eastAsia="MS Mincho" w:hAnsi="Helvetica" w:cs="Helvetica"/>
        </w:rPr>
        <w:t xml:space="preserve"> states only varied in their color (blue, red, or green).  In Experiment 3, they also varied in their shape.  There were three shapes: square, circle, and triangle.  </w:t>
      </w:r>
      <w:r w:rsidR="00637622" w:rsidRPr="004E3476">
        <w:rPr>
          <w:rFonts w:ascii="Helvetica" w:eastAsia="MS Mincho" w:hAnsi="Helvetica" w:cs="Helvetica"/>
        </w:rPr>
        <w:t>See Figure 4.</w:t>
      </w:r>
    </w:p>
    <w:p w14:paraId="57A43653" w14:textId="77777777" w:rsidR="00637622" w:rsidRPr="004E3476" w:rsidRDefault="002A2FA6" w:rsidP="005E2B98">
      <w:pPr>
        <w:rPr>
          <w:rFonts w:ascii="Helvetica" w:eastAsia="MS Mincho" w:hAnsi="Helvetica" w:cs="Helvetica"/>
        </w:rPr>
      </w:pPr>
      <w:r>
        <w:rPr>
          <w:rFonts w:ascii="Helvetica" w:eastAsia="MS Mincho" w:hAnsi="Helvetica" w:cs="Helvetica"/>
          <w:noProof/>
        </w:rPr>
        <w:drawing>
          <wp:inline distT="0" distB="0" distL="0" distR="0" wp14:anchorId="2FB3AE88" wp14:editId="1B3B6722">
            <wp:extent cx="5931535" cy="2840990"/>
            <wp:effectExtent l="0" t="0" r="0" b="0"/>
            <wp:docPr id="30" name="Picture 30"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2840990"/>
                    </a:xfrm>
                    <a:prstGeom prst="rect">
                      <a:avLst/>
                    </a:prstGeom>
                    <a:noFill/>
                    <a:ln>
                      <a:noFill/>
                    </a:ln>
                  </pic:spPr>
                </pic:pic>
              </a:graphicData>
            </a:graphic>
          </wp:inline>
        </w:drawing>
      </w:r>
      <w:r w:rsidR="00637622" w:rsidRPr="000D2825">
        <w:rPr>
          <w:rFonts w:ascii="Helvetica" w:hAnsi="Helvetica" w:cs="Helvetica"/>
          <w:b/>
          <w:sz w:val="20"/>
        </w:rPr>
        <w:t xml:space="preserve">Figure </w:t>
      </w:r>
      <w:r w:rsidR="000A051E" w:rsidRPr="000D2825">
        <w:rPr>
          <w:rFonts w:ascii="Helvetica" w:hAnsi="Helvetica" w:cs="Helvetica"/>
          <w:b/>
          <w:sz w:val="20"/>
        </w:rPr>
        <w:t>4</w:t>
      </w:r>
      <w:r w:rsidR="00637622" w:rsidRPr="000D2825">
        <w:rPr>
          <w:rFonts w:ascii="Helvetica" w:hAnsi="Helvetica" w:cs="Helvetica"/>
          <w:b/>
          <w:sz w:val="20"/>
        </w:rPr>
        <w:t>:</w:t>
      </w:r>
      <w:r w:rsidR="00637622">
        <w:rPr>
          <w:rFonts w:ascii="Helvetica" w:hAnsi="Helvetica" w:cs="Helvetica"/>
          <w:sz w:val="20"/>
        </w:rPr>
        <w:t xml:space="preserve"> (A) </w:t>
      </w:r>
      <w:r w:rsidR="003A72BB">
        <w:rPr>
          <w:rFonts w:ascii="Helvetica" w:hAnsi="Helvetica" w:cs="Helvetica"/>
          <w:sz w:val="20"/>
        </w:rPr>
        <w:t>Design</w:t>
      </w:r>
      <w:r w:rsidR="00637622">
        <w:rPr>
          <w:rFonts w:ascii="Helvetica" w:hAnsi="Helvetica" w:cs="Helvetica"/>
          <w:sz w:val="20"/>
        </w:rPr>
        <w:t xml:space="preserve"> of Experiment 3. </w:t>
      </w:r>
      <w:r w:rsidR="003A72BB">
        <w:rPr>
          <w:rFonts w:ascii="Helvetica" w:hAnsi="Helvetica" w:cs="Helvetica"/>
          <w:sz w:val="20"/>
        </w:rPr>
        <w:t xml:space="preserve">Objects now differ in terms of color and shape. On color trials, the object color determines the reward; on shape trials, the shape does. </w:t>
      </w:r>
      <w:r w:rsidR="00637622">
        <w:rPr>
          <w:rFonts w:ascii="Helvetica" w:hAnsi="Helvetica" w:cs="Helvetica"/>
          <w:sz w:val="20"/>
        </w:rPr>
        <w:t>(B) Task flow of Experiment 3.</w:t>
      </w:r>
      <w:r w:rsidR="003A72BB">
        <w:rPr>
          <w:rFonts w:ascii="Helvetica" w:hAnsi="Helvetica" w:cs="Helvetica"/>
          <w:sz w:val="20"/>
        </w:rPr>
        <w:t xml:space="preserve">  Subjects are told the trial type before proceeding with the trial.</w:t>
      </w:r>
    </w:p>
    <w:p w14:paraId="51C4E5E5" w14:textId="77777777" w:rsidR="003222E1" w:rsidRPr="004E3476" w:rsidRDefault="00E12282" w:rsidP="00743FEA">
      <w:pPr>
        <w:rPr>
          <w:rFonts w:ascii="Helvetica" w:eastAsia="MS Mincho" w:hAnsi="Helvetica" w:cs="Helvetica"/>
        </w:rPr>
      </w:pPr>
      <w:r w:rsidRPr="004E3476">
        <w:rPr>
          <w:rFonts w:ascii="Helvetica" w:eastAsia="MS Mincho" w:hAnsi="Helvetica" w:cs="Helvetica"/>
        </w:rPr>
        <w:t xml:space="preserve">In Experiment 1, </w:t>
      </w:r>
      <w:r w:rsidR="000D2825" w:rsidRPr="004E3476">
        <w:rPr>
          <w:rFonts w:ascii="Helvetica" w:eastAsia="MS Mincho" w:hAnsi="Helvetica" w:cs="Helvetica"/>
        </w:rPr>
        <w:t>reward distribution following Stage 2 was uniquely determined by the color of the Stage 2 option</w:t>
      </w:r>
      <w:r w:rsidRPr="004E3476">
        <w:rPr>
          <w:rFonts w:ascii="Helvetica" w:eastAsia="MS Mincho" w:hAnsi="Helvetica" w:cs="Helvetica"/>
        </w:rPr>
        <w:t xml:space="preserve">.  In Experiment 3, </w:t>
      </w:r>
      <w:r w:rsidR="00F655B2" w:rsidRPr="004E3476">
        <w:rPr>
          <w:rFonts w:ascii="Helvetica" w:eastAsia="MS Mincho" w:hAnsi="Helvetica" w:cs="Helvetica"/>
        </w:rPr>
        <w:t xml:space="preserve">each color and shape had a separate drifting reward distribution, and </w:t>
      </w:r>
      <w:r w:rsidRPr="004E3476">
        <w:rPr>
          <w:rFonts w:ascii="Helvetica" w:eastAsia="MS Mincho" w:hAnsi="Helvetica" w:cs="Helvetica"/>
        </w:rPr>
        <w:t xml:space="preserve">the reward value of an object could either be determined by </w:t>
      </w:r>
      <w:r w:rsidR="00381085" w:rsidRPr="004E3476">
        <w:rPr>
          <w:rFonts w:ascii="Helvetica" w:eastAsia="MS Mincho" w:hAnsi="Helvetica" w:cs="Helvetica"/>
        </w:rPr>
        <w:t>its color or shape.</w:t>
      </w:r>
    </w:p>
    <w:p w14:paraId="09B45092" w14:textId="77777777" w:rsidR="0015735E" w:rsidRPr="004E3476" w:rsidRDefault="003222E1" w:rsidP="0015735E">
      <w:pPr>
        <w:rPr>
          <w:rFonts w:ascii="Helvetica" w:eastAsia="MS Mincho" w:hAnsi="Helvetica" w:cs="Helvetica"/>
        </w:rPr>
      </w:pPr>
      <w:r w:rsidRPr="004E3476">
        <w:rPr>
          <w:rFonts w:ascii="Helvetica" w:eastAsia="MS Mincho" w:hAnsi="Helvetica" w:cs="Helvetica"/>
        </w:rPr>
        <w:t xml:space="preserve">There were two trial types.  On color trials, it was the color of the </w:t>
      </w:r>
      <w:proofErr w:type="gramStart"/>
      <w:r w:rsidRPr="004E3476">
        <w:rPr>
          <w:rFonts w:ascii="Helvetica" w:eastAsia="MS Mincho" w:hAnsi="Helvetica" w:cs="Helvetica"/>
        </w:rPr>
        <w:t>object which</w:t>
      </w:r>
      <w:proofErr w:type="gramEnd"/>
      <w:r w:rsidRPr="004E3476">
        <w:rPr>
          <w:rFonts w:ascii="Helvetica" w:eastAsia="MS Mincho" w:hAnsi="Helvetica" w:cs="Helvetica"/>
        </w:rPr>
        <w:t xml:space="preserve"> determined the reward.  On shape trials, i</w:t>
      </w:r>
      <w:r w:rsidR="00BB1DFA" w:rsidRPr="004E3476">
        <w:rPr>
          <w:rFonts w:ascii="Helvetica" w:eastAsia="MS Mincho" w:hAnsi="Helvetica" w:cs="Helvetica"/>
        </w:rPr>
        <w:t>t was the shape of the object.  Before each tria</w:t>
      </w:r>
      <w:r w:rsidR="0038607C" w:rsidRPr="004E3476">
        <w:rPr>
          <w:rFonts w:ascii="Helvetica" w:eastAsia="MS Mincho" w:hAnsi="Helvetica" w:cs="Helvetica"/>
        </w:rPr>
        <w:t xml:space="preserve">l began, subjects were </w:t>
      </w:r>
      <w:r w:rsidR="0015735E" w:rsidRPr="004E3476">
        <w:rPr>
          <w:rFonts w:ascii="Helvetica" w:eastAsia="MS Mincho" w:hAnsi="Helvetica" w:cs="Helvetica"/>
        </w:rPr>
        <w:t>told the trial type.  The flow of Experiment 3 is depicted in Fig</w:t>
      </w:r>
      <w:r w:rsidR="00A904DF" w:rsidRPr="004E3476">
        <w:rPr>
          <w:rFonts w:ascii="Helvetica" w:eastAsia="MS Mincho" w:hAnsi="Helvetica" w:cs="Helvetica"/>
        </w:rPr>
        <w:t>ure 4B</w:t>
      </w:r>
      <w:r w:rsidR="0015735E" w:rsidRPr="004E3476">
        <w:rPr>
          <w:rFonts w:ascii="Helvetica" w:eastAsia="MS Mincho" w:hAnsi="Helvetica" w:cs="Helvetica"/>
        </w:rPr>
        <w:t>.</w:t>
      </w:r>
    </w:p>
    <w:p w14:paraId="6583A45D" w14:textId="77777777" w:rsidR="00EA7FB3" w:rsidRPr="004E3476" w:rsidRDefault="00EA7FB3" w:rsidP="0015735E">
      <w:pPr>
        <w:rPr>
          <w:rFonts w:ascii="Helvetica" w:eastAsia="MS Mincho" w:hAnsi="Helvetica" w:cs="Helvetica"/>
          <w:i/>
        </w:rPr>
      </w:pPr>
      <w:r w:rsidRPr="004E3476">
        <w:rPr>
          <w:rFonts w:ascii="Helvetica" w:eastAsia="MS Mincho" w:hAnsi="Helvetica" w:cs="Helvetica"/>
          <w:i/>
        </w:rPr>
        <w:t>Congruent and incongruent goal trials</w:t>
      </w:r>
    </w:p>
    <w:p w14:paraId="06456DE3" w14:textId="77777777" w:rsidR="00E95452" w:rsidRPr="004E3476" w:rsidRDefault="00E95452" w:rsidP="0015735E">
      <w:pPr>
        <w:rPr>
          <w:rFonts w:ascii="Helvetica" w:eastAsia="MS Mincho" w:hAnsi="Helvetica" w:cs="Helvetica"/>
        </w:rPr>
      </w:pPr>
      <w:r w:rsidRPr="004E3476">
        <w:rPr>
          <w:rFonts w:ascii="Helvetica" w:eastAsia="MS Mincho" w:hAnsi="Helvetica" w:cs="Helvetica"/>
        </w:rPr>
        <w:lastRenderedPageBreak/>
        <w:t>In Experiment 3, there were also tw</w:t>
      </w:r>
      <w:r w:rsidR="00E4329B" w:rsidRPr="004E3476">
        <w:rPr>
          <w:rFonts w:ascii="Helvetica" w:eastAsia="MS Mincho" w:hAnsi="Helvetica" w:cs="Helvetica"/>
        </w:rPr>
        <w:t xml:space="preserve">o types of critical trials.  </w:t>
      </w:r>
      <w:r w:rsidR="0023152C" w:rsidRPr="004E3476">
        <w:rPr>
          <w:rFonts w:ascii="Helvetica" w:eastAsia="MS Mincho" w:hAnsi="Helvetica" w:cs="Helvetica"/>
        </w:rPr>
        <w:t>In</w:t>
      </w:r>
      <w:r w:rsidR="00E4329B" w:rsidRPr="004E3476">
        <w:rPr>
          <w:rFonts w:ascii="Helvetica" w:eastAsia="MS Mincho" w:hAnsi="Helvetica" w:cs="Helvetica"/>
        </w:rPr>
        <w:t xml:space="preserve"> </w:t>
      </w:r>
      <w:r w:rsidRPr="004E3476">
        <w:rPr>
          <w:rFonts w:ascii="Helvetica" w:eastAsia="MS Mincho" w:hAnsi="Helvetica" w:cs="Helvetica"/>
        </w:rPr>
        <w:t xml:space="preserve">congruent </w:t>
      </w:r>
      <w:r w:rsidR="00CC4789" w:rsidRPr="004E3476">
        <w:rPr>
          <w:rFonts w:ascii="Helvetica" w:eastAsia="MS Mincho" w:hAnsi="Helvetica" w:cs="Helvetica"/>
        </w:rPr>
        <w:t>goal</w:t>
      </w:r>
      <w:r w:rsidRPr="004E3476">
        <w:rPr>
          <w:rFonts w:ascii="Helvetica" w:eastAsia="MS Mincho" w:hAnsi="Helvetica" w:cs="Helvetica"/>
        </w:rPr>
        <w:t xml:space="preserve"> trials, </w:t>
      </w:r>
      <w:r w:rsidR="0023152C" w:rsidRPr="004E3476">
        <w:rPr>
          <w:rFonts w:ascii="Helvetica" w:eastAsia="MS Mincho" w:hAnsi="Helvetica" w:cs="Helvetica"/>
        </w:rPr>
        <w:t>the</w:t>
      </w:r>
      <w:r w:rsidRPr="004E3476">
        <w:rPr>
          <w:rFonts w:ascii="Helvetica" w:eastAsia="MS Mincho" w:hAnsi="Helvetica" w:cs="Helvetica"/>
        </w:rPr>
        <w:t xml:space="preserve"> </w:t>
      </w:r>
      <w:r w:rsidR="00C664BB" w:rsidRPr="004E3476">
        <w:rPr>
          <w:rFonts w:ascii="Helvetica" w:eastAsia="MS Mincho" w:hAnsi="Helvetica" w:cs="Helvetica"/>
        </w:rPr>
        <w:t xml:space="preserve">trial type </w:t>
      </w:r>
      <w:r w:rsidR="007A7961" w:rsidRPr="004E3476">
        <w:rPr>
          <w:rFonts w:ascii="Helvetica" w:eastAsia="MS Mincho" w:hAnsi="Helvetica" w:cs="Helvetica"/>
        </w:rPr>
        <w:t>was</w:t>
      </w:r>
      <w:r w:rsidR="0023219A" w:rsidRPr="004E3476">
        <w:rPr>
          <w:rFonts w:ascii="Helvetica" w:eastAsia="MS Mincho" w:hAnsi="Helvetica" w:cs="Helvetica"/>
        </w:rPr>
        <w:t xml:space="preserve"> the same as in the previous round</w:t>
      </w:r>
      <w:r w:rsidR="00FF2F43" w:rsidRPr="004E3476">
        <w:rPr>
          <w:rStyle w:val="FootnoteReference"/>
          <w:rFonts w:ascii="Helvetica" w:eastAsia="MS Mincho" w:hAnsi="Helvetica" w:cs="Helvetica"/>
        </w:rPr>
        <w:footnoteReference w:id="4"/>
      </w:r>
      <w:r w:rsidR="00C664BB" w:rsidRPr="004E3476">
        <w:rPr>
          <w:rFonts w:ascii="Helvetica" w:eastAsia="MS Mincho" w:hAnsi="Helvetica" w:cs="Helvetica"/>
        </w:rPr>
        <w:t xml:space="preserve">.  </w:t>
      </w:r>
      <w:r w:rsidR="0023152C" w:rsidRPr="004E3476">
        <w:rPr>
          <w:rFonts w:ascii="Helvetica" w:eastAsia="MS Mincho" w:hAnsi="Helvetica" w:cs="Helvetica"/>
        </w:rPr>
        <w:t>In</w:t>
      </w:r>
      <w:r w:rsidR="00716C1E" w:rsidRPr="004E3476">
        <w:rPr>
          <w:rFonts w:ascii="Helvetica" w:eastAsia="MS Mincho" w:hAnsi="Helvetica" w:cs="Helvetica"/>
        </w:rPr>
        <w:t xml:space="preserve"> </w:t>
      </w:r>
      <w:r w:rsidR="00C664BB" w:rsidRPr="004E3476">
        <w:rPr>
          <w:rFonts w:ascii="Helvetica" w:eastAsia="MS Mincho" w:hAnsi="Helvetica" w:cs="Helvetica"/>
        </w:rPr>
        <w:t xml:space="preserve">incongruent </w:t>
      </w:r>
      <w:r w:rsidR="00716C1E" w:rsidRPr="004E3476">
        <w:rPr>
          <w:rFonts w:ascii="Helvetica" w:eastAsia="MS Mincho" w:hAnsi="Helvetica" w:cs="Helvetica"/>
        </w:rPr>
        <w:t>goal trials</w:t>
      </w:r>
      <w:r w:rsidR="00C664BB" w:rsidRPr="004E3476">
        <w:rPr>
          <w:rFonts w:ascii="Helvetica" w:eastAsia="MS Mincho" w:hAnsi="Helvetica" w:cs="Helvetica"/>
        </w:rPr>
        <w:t>, the two trial types were different.</w:t>
      </w:r>
      <w:r w:rsidR="00D028CA" w:rsidRPr="004E3476">
        <w:rPr>
          <w:rFonts w:ascii="Helvetica" w:eastAsia="MS Mincho" w:hAnsi="Helvetica" w:cs="Helvetica"/>
        </w:rPr>
        <w:t xml:space="preserve">  </w:t>
      </w:r>
      <w:r w:rsidR="000A051E" w:rsidRPr="004E3476">
        <w:rPr>
          <w:rFonts w:ascii="Helvetica" w:eastAsia="MS Mincho" w:hAnsi="Helvetica" w:cs="Helvetica"/>
        </w:rPr>
        <w:t>(See Figure 5</w:t>
      </w:r>
      <w:r w:rsidR="00A26E06" w:rsidRPr="004E3476">
        <w:rPr>
          <w:rFonts w:ascii="Helvetica" w:eastAsia="MS Mincho" w:hAnsi="Helvetica" w:cs="Helvetica"/>
        </w:rPr>
        <w:t>.)</w:t>
      </w:r>
    </w:p>
    <w:p w14:paraId="309558BC" w14:textId="77777777" w:rsidR="00CB3730" w:rsidRPr="004E3476" w:rsidRDefault="002A2FA6" w:rsidP="000D2825">
      <w:pPr>
        <w:rPr>
          <w:rFonts w:ascii="Helvetica" w:eastAsia="MS Mincho" w:hAnsi="Helvetica" w:cs="Helvetica"/>
        </w:rPr>
      </w:pPr>
      <w:r>
        <w:rPr>
          <w:rFonts w:ascii="Helvetica" w:hAnsi="Helvetica" w:cs="Helvetica"/>
          <w:noProof/>
          <w:sz w:val="20"/>
        </w:rPr>
        <w:drawing>
          <wp:inline distT="0" distB="0" distL="0" distR="0" wp14:anchorId="50F04104" wp14:editId="2BFB231A">
            <wp:extent cx="4559935" cy="4279265"/>
            <wp:effectExtent l="0" t="0" r="0" b="0"/>
            <wp:docPr id="31" name="Picture 31"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9935" cy="4279265"/>
                    </a:xfrm>
                    <a:prstGeom prst="rect">
                      <a:avLst/>
                    </a:prstGeom>
                    <a:noFill/>
                    <a:ln>
                      <a:noFill/>
                    </a:ln>
                  </pic:spPr>
                </pic:pic>
              </a:graphicData>
            </a:graphic>
          </wp:inline>
        </w:drawing>
      </w:r>
      <w:r w:rsidR="008125AD">
        <w:rPr>
          <w:rFonts w:ascii="Helvetica" w:hAnsi="Helvetica" w:cs="Helvetica"/>
          <w:sz w:val="20"/>
        </w:rPr>
        <w:br/>
      </w:r>
      <w:r w:rsidR="007536E6">
        <w:rPr>
          <w:rFonts w:ascii="Helvetica" w:hAnsi="Helvetica" w:cs="Helvetica"/>
          <w:sz w:val="20"/>
        </w:rPr>
        <w:t xml:space="preserve">Figure </w:t>
      </w:r>
      <w:r w:rsidR="00A904DF">
        <w:rPr>
          <w:rFonts w:ascii="Helvetica" w:hAnsi="Helvetica" w:cs="Helvetica"/>
          <w:sz w:val="20"/>
        </w:rPr>
        <w:t>5</w:t>
      </w:r>
      <w:r w:rsidR="007536E6">
        <w:rPr>
          <w:rFonts w:ascii="Helvetica" w:hAnsi="Helvetica" w:cs="Helvetica"/>
          <w:sz w:val="20"/>
        </w:rPr>
        <w:t xml:space="preserve">: (A) A congruent goal trial in Experiment 3. The trial types in the same in trials N-1 and N. (B) </w:t>
      </w:r>
      <w:proofErr w:type="gramStart"/>
      <w:r w:rsidR="007536E6">
        <w:rPr>
          <w:rFonts w:ascii="Helvetica" w:hAnsi="Helvetica" w:cs="Helvetica"/>
          <w:sz w:val="20"/>
        </w:rPr>
        <w:t>An</w:t>
      </w:r>
      <w:proofErr w:type="gramEnd"/>
      <w:r w:rsidR="007536E6">
        <w:rPr>
          <w:rFonts w:ascii="Helvetica" w:hAnsi="Helvetica" w:cs="Helvetica"/>
          <w:sz w:val="20"/>
        </w:rPr>
        <w:t xml:space="preserve"> incongruent goal trial.  The trial types in N-1 and N are different.</w:t>
      </w:r>
    </w:p>
    <w:p w14:paraId="6C79F1C5" w14:textId="77777777" w:rsidR="0015735E" w:rsidRPr="004E3476" w:rsidRDefault="008A5C86" w:rsidP="00743FEA">
      <w:pPr>
        <w:rPr>
          <w:rFonts w:ascii="Helvetica" w:eastAsia="MS Mincho" w:hAnsi="Helvetica" w:cs="Helvetica"/>
          <w:sz w:val="24"/>
        </w:rPr>
      </w:pPr>
      <w:r w:rsidRPr="004E3476">
        <w:rPr>
          <w:rFonts w:ascii="Helvetica" w:eastAsia="MS Mincho" w:hAnsi="Helvetica" w:cs="Helvetica"/>
          <w:sz w:val="24"/>
        </w:rPr>
        <w:t>Analysis</w:t>
      </w:r>
    </w:p>
    <w:p w14:paraId="1D3D0BBA" w14:textId="77777777" w:rsidR="00EE6AEB" w:rsidRPr="004E3476" w:rsidRDefault="00EE6AEB" w:rsidP="00743FEA">
      <w:pPr>
        <w:rPr>
          <w:rFonts w:ascii="Helvetica" w:eastAsia="MS Mincho" w:hAnsi="Helvetica" w:cs="Helvetica"/>
        </w:rPr>
      </w:pPr>
      <w:r w:rsidRPr="004E3476">
        <w:rPr>
          <w:rFonts w:ascii="Helvetica" w:eastAsia="MS Mincho" w:hAnsi="Helvetica" w:cs="Helvetica"/>
        </w:rPr>
        <w:t xml:space="preserve">Our hypothesis </w:t>
      </w:r>
      <w:r w:rsidR="00390152" w:rsidRPr="004E3476">
        <w:rPr>
          <w:rFonts w:ascii="Helvetica" w:eastAsia="MS Mincho" w:hAnsi="Helvetica" w:cs="Helvetica"/>
        </w:rPr>
        <w:t>predicts that the reward on the previous trial should predict subjects’ choices in</w:t>
      </w:r>
      <w:r w:rsidRPr="004E3476">
        <w:rPr>
          <w:rFonts w:ascii="Helvetica" w:eastAsia="MS Mincho" w:hAnsi="Helvetica" w:cs="Helvetica"/>
        </w:rPr>
        <w:t xml:space="preserve"> congruent </w:t>
      </w:r>
      <w:r w:rsidR="0046669F" w:rsidRPr="004E3476">
        <w:rPr>
          <w:rFonts w:ascii="Helvetica" w:eastAsia="MS Mincho" w:hAnsi="Helvetica" w:cs="Helvetica"/>
        </w:rPr>
        <w:t>goal</w:t>
      </w:r>
      <w:r w:rsidRPr="004E3476">
        <w:rPr>
          <w:rFonts w:ascii="Helvetica" w:eastAsia="MS Mincho" w:hAnsi="Helvetica" w:cs="Helvetica"/>
        </w:rPr>
        <w:t xml:space="preserve"> trials, not</w:t>
      </w:r>
      <w:r w:rsidR="00390152" w:rsidRPr="004E3476">
        <w:rPr>
          <w:rFonts w:ascii="Helvetica" w:eastAsia="MS Mincho" w:hAnsi="Helvetica" w:cs="Helvetica"/>
        </w:rPr>
        <w:t xml:space="preserve"> in</w:t>
      </w:r>
      <w:r w:rsidRPr="004E3476">
        <w:rPr>
          <w:rFonts w:ascii="Helvetica" w:eastAsia="MS Mincho" w:hAnsi="Helvetica" w:cs="Helvetica"/>
        </w:rPr>
        <w:t xml:space="preserve"> incongruent </w:t>
      </w:r>
      <w:r w:rsidR="0046669F" w:rsidRPr="004E3476">
        <w:rPr>
          <w:rFonts w:ascii="Helvetica" w:eastAsia="MS Mincho" w:hAnsi="Helvetica" w:cs="Helvetica"/>
        </w:rPr>
        <w:t>goal</w:t>
      </w:r>
      <w:r w:rsidRPr="004E3476">
        <w:rPr>
          <w:rFonts w:ascii="Helvetica" w:eastAsia="MS Mincho" w:hAnsi="Helvetica" w:cs="Helvetica"/>
        </w:rPr>
        <w:t xml:space="preserve"> trials.  Therefore, </w:t>
      </w:r>
      <w:r w:rsidR="00390152" w:rsidRPr="004E3476">
        <w:rPr>
          <w:rFonts w:ascii="Helvetica" w:eastAsia="MS Mincho" w:hAnsi="Helvetica" w:cs="Helvetica"/>
        </w:rPr>
        <w:t>we conducted the usual analyses on both congruent and incongruent trials separately, and then combined them into a new mixed-effects model with an interaction term between the model-</w:t>
      </w:r>
      <w:r w:rsidR="004844A3" w:rsidRPr="004E3476">
        <w:rPr>
          <w:rFonts w:ascii="Helvetica" w:eastAsia="MS Mincho" w:hAnsi="Helvetica" w:cs="Helvetica"/>
        </w:rPr>
        <w:t>free goal</w:t>
      </w:r>
      <w:r w:rsidR="00390152" w:rsidRPr="004E3476">
        <w:rPr>
          <w:rFonts w:ascii="Helvetica" w:eastAsia="MS Mincho" w:hAnsi="Helvetica" w:cs="Helvetica"/>
        </w:rPr>
        <w:t xml:space="preserve"> regressor and the type of critical trial</w:t>
      </w:r>
      <w:r w:rsidR="00D367CB">
        <w:rPr>
          <w:rFonts w:ascii="Helvetica" w:eastAsia="MS Mincho" w:hAnsi="Helvetica" w:cs="Helvetica"/>
        </w:rPr>
        <w:t>.</w:t>
      </w:r>
    </w:p>
    <w:p w14:paraId="49F7AD78" w14:textId="77777777" w:rsidR="00B942EE" w:rsidRPr="004E3476" w:rsidRDefault="00B942EE" w:rsidP="00743FEA">
      <w:pPr>
        <w:rPr>
          <w:rFonts w:ascii="Helvetica" w:eastAsia="MS Mincho" w:hAnsi="Helvetica" w:cs="Helvetica"/>
          <w:sz w:val="24"/>
        </w:rPr>
      </w:pPr>
      <w:r w:rsidRPr="004E3476">
        <w:rPr>
          <w:rFonts w:ascii="Helvetica" w:eastAsia="MS Mincho" w:hAnsi="Helvetica" w:cs="Helvetica"/>
          <w:sz w:val="24"/>
        </w:rPr>
        <w:t>Results</w:t>
      </w:r>
    </w:p>
    <w:p w14:paraId="3DC6B8B3" w14:textId="77777777" w:rsidR="00ED240C" w:rsidRPr="00957C11" w:rsidRDefault="004F3148" w:rsidP="00ED240C">
      <w:pPr>
        <w:rPr>
          <w:rFonts w:ascii="Helvetica" w:hAnsi="Helvetica" w:cs="Helvetica"/>
        </w:rPr>
      </w:pPr>
      <w:r>
        <w:rPr>
          <w:rFonts w:ascii="Helvetica" w:eastAsia="MS Mincho" w:hAnsi="Helvetica" w:cs="Helvetica"/>
        </w:rPr>
        <w:t>After applying our exclusion criteria</w:t>
      </w:r>
      <w:r w:rsidR="00A33793" w:rsidRPr="004E3476">
        <w:rPr>
          <w:rFonts w:ascii="Helvetica" w:eastAsia="MS Mincho" w:hAnsi="Helvetica" w:cs="Helvetica"/>
        </w:rPr>
        <w:t xml:space="preserve">, </w:t>
      </w:r>
      <w:r>
        <w:rPr>
          <w:rFonts w:ascii="Helvetica" w:eastAsia="MS Mincho" w:hAnsi="Helvetica" w:cs="Helvetica"/>
        </w:rPr>
        <w:t>there were 303 subjects with</w:t>
      </w:r>
      <w:r w:rsidR="00ED240C" w:rsidRPr="004E3476">
        <w:rPr>
          <w:rFonts w:ascii="Helvetica" w:eastAsia="MS Mincho" w:hAnsi="Helvetica" w:cs="Helvetica"/>
        </w:rPr>
        <w:t xml:space="preserve"> </w:t>
      </w:r>
      <w:r>
        <w:rPr>
          <w:rFonts w:ascii="Helvetica" w:eastAsia="MS Mincho" w:hAnsi="Helvetica" w:cs="Helvetica"/>
        </w:rPr>
        <w:t>4231</w:t>
      </w:r>
      <w:r w:rsidR="00ED240C" w:rsidRPr="004E3476">
        <w:rPr>
          <w:rFonts w:ascii="Helvetica" w:eastAsia="MS Mincho" w:hAnsi="Helvetica" w:cs="Helvetica"/>
        </w:rPr>
        <w:t xml:space="preserve"> congruent goal trials</w:t>
      </w:r>
      <w:r w:rsidR="00A33793" w:rsidRPr="004E3476">
        <w:rPr>
          <w:rFonts w:ascii="Helvetica" w:eastAsia="MS Mincho" w:hAnsi="Helvetica" w:cs="Helvetica"/>
        </w:rPr>
        <w:t>,</w:t>
      </w:r>
      <w:r w:rsidR="00ED240C" w:rsidRPr="004E3476">
        <w:rPr>
          <w:rFonts w:ascii="Helvetica" w:eastAsia="MS Mincho" w:hAnsi="Helvetica" w:cs="Helvetica"/>
        </w:rPr>
        <w:t xml:space="preserve"> and </w:t>
      </w:r>
      <w:r>
        <w:rPr>
          <w:rFonts w:ascii="Helvetica" w:eastAsia="MS Mincho" w:hAnsi="Helvetica" w:cs="Helvetica"/>
        </w:rPr>
        <w:t>2137</w:t>
      </w:r>
      <w:r w:rsidR="00ED240C" w:rsidRPr="004E3476">
        <w:rPr>
          <w:rFonts w:ascii="Helvetica" w:eastAsia="MS Mincho" w:hAnsi="Helvetica" w:cs="Helvetica"/>
        </w:rPr>
        <w:t xml:space="preserve"> incongruent goal </w:t>
      </w:r>
      <w:r w:rsidR="00533E85">
        <w:rPr>
          <w:rFonts w:ascii="Helvetica" w:eastAsia="MS Mincho" w:hAnsi="Helvetica" w:cs="Helvetica"/>
        </w:rPr>
        <w:t>trials</w:t>
      </w:r>
      <w:r w:rsidR="00ED240C" w:rsidRPr="004E3476">
        <w:rPr>
          <w:rFonts w:ascii="Helvetica" w:eastAsia="MS Mincho" w:hAnsi="Helvetica" w:cs="Helvetica"/>
        </w:rPr>
        <w:t xml:space="preserve">.  </w:t>
      </w:r>
      <w:r w:rsidR="004205CE" w:rsidRPr="004E3476">
        <w:rPr>
          <w:rFonts w:ascii="Helvetica" w:eastAsia="MS Mincho" w:hAnsi="Helvetica" w:cs="Helvetica"/>
        </w:rPr>
        <w:t xml:space="preserve">On congruent goal trials, </w:t>
      </w:r>
      <w:r w:rsidR="00ED240C" w:rsidRPr="004E3476">
        <w:rPr>
          <w:rFonts w:ascii="Helvetica" w:eastAsia="MS Mincho" w:hAnsi="Helvetica" w:cs="Helvetica"/>
        </w:rPr>
        <w:t>subjects chose the congruent goal</w:t>
      </w:r>
      <w:r w:rsidR="00CB5666">
        <w:rPr>
          <w:rFonts w:ascii="Helvetica" w:eastAsia="MS Mincho" w:hAnsi="Helvetica" w:cs="Helvetica"/>
        </w:rPr>
        <w:t xml:space="preserve"> </w:t>
      </w:r>
      <w:r w:rsidR="00CB5666">
        <w:rPr>
          <w:rFonts w:ascii="Helvetica" w:eastAsia="MS Mincho" w:hAnsi="Helvetica" w:cs="Helvetica"/>
        </w:rPr>
        <w:lastRenderedPageBreak/>
        <w:t>82.8</w:t>
      </w:r>
      <w:r w:rsidR="00ED240C"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1.2</w:t>
      </w:r>
      <w:r w:rsidR="00446F33" w:rsidRPr="004E3476">
        <w:rPr>
          <w:rFonts w:ascii="Helvetica" w:eastAsia="MS Mincho" w:hAnsi="Helvetica" w:cs="Helvetica"/>
        </w:rPr>
        <w:t>%)</w:t>
      </w:r>
      <w:r w:rsidR="00ED240C" w:rsidRPr="004E3476">
        <w:rPr>
          <w:rFonts w:ascii="Helvetica" w:eastAsia="MS Mincho" w:hAnsi="Helvetica" w:cs="Helvetica"/>
        </w:rPr>
        <w:t xml:space="preserve"> of the time</w:t>
      </w:r>
      <w:r w:rsidR="00CB5666">
        <w:rPr>
          <w:rFonts w:ascii="Helvetica" w:eastAsia="MS Mincho" w:hAnsi="Helvetica" w:cs="Helvetica"/>
        </w:rPr>
        <w:t xml:space="preserve"> after a reward and 76.2</w:t>
      </w:r>
      <w:r w:rsidR="004205CE"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1.4</w:t>
      </w:r>
      <w:r w:rsidR="00446F33" w:rsidRPr="004E3476">
        <w:rPr>
          <w:rFonts w:ascii="Helvetica" w:eastAsia="MS Mincho" w:hAnsi="Helvetica" w:cs="Helvetica"/>
        </w:rPr>
        <w:t>%)</w:t>
      </w:r>
      <w:r w:rsidR="004205CE" w:rsidRPr="004E3476">
        <w:rPr>
          <w:rFonts w:ascii="Helvetica" w:eastAsia="MS Mincho" w:hAnsi="Helvetica" w:cs="Helvetica"/>
        </w:rPr>
        <w:t xml:space="preserve"> of the time after a punishment</w:t>
      </w:r>
      <w:r w:rsidR="00ED240C" w:rsidRPr="004E3476">
        <w:rPr>
          <w:rFonts w:ascii="Helvetica" w:eastAsia="MS Mincho" w:hAnsi="Helvetica" w:cs="Helvetica"/>
        </w:rPr>
        <w:t xml:space="preserve">.  </w:t>
      </w:r>
      <w:r w:rsidR="00400683" w:rsidRPr="004E3476">
        <w:rPr>
          <w:rFonts w:ascii="Helvetica" w:eastAsia="MS Mincho" w:hAnsi="Helvetica" w:cs="Helvetica"/>
        </w:rPr>
        <w:t>The</w:t>
      </w:r>
      <w:r w:rsidR="00ED240C" w:rsidRPr="004E3476">
        <w:rPr>
          <w:rFonts w:ascii="Helvetica" w:eastAsia="MS Mincho" w:hAnsi="Helvetica" w:cs="Helvetica"/>
        </w:rPr>
        <w:t xml:space="preserve"> difference </w:t>
      </w:r>
      <w:r w:rsidR="00400683" w:rsidRPr="004E3476">
        <w:rPr>
          <w:rFonts w:ascii="Helvetica" w:eastAsia="MS Mincho" w:hAnsi="Helvetica" w:cs="Helvetica"/>
        </w:rPr>
        <w:t>was significant</w:t>
      </w:r>
      <w:r w:rsidR="00ED240C" w:rsidRPr="004E3476">
        <w:rPr>
          <w:rFonts w:ascii="Helvetica" w:eastAsia="MS Mincho" w:hAnsi="Helvetica" w:cs="Helvetica"/>
        </w:rPr>
        <w:t xml:space="preserve"> </w:t>
      </w:r>
      <w:proofErr w:type="gramStart"/>
      <w:r w:rsidR="004205CE" w:rsidRPr="004E3476">
        <w:rPr>
          <w:rFonts w:ascii="Helvetica" w:eastAsia="MS Mincho" w:hAnsi="Helvetica" w:cs="Helvetica"/>
        </w:rPr>
        <w:t>t(</w:t>
      </w:r>
      <w:proofErr w:type="gramEnd"/>
      <w:r w:rsidR="00CB5666">
        <w:rPr>
          <w:rFonts w:ascii="Helvetica" w:eastAsia="MS Mincho" w:hAnsi="Helvetica" w:cs="Helvetica"/>
        </w:rPr>
        <w:t>302</w:t>
      </w:r>
      <w:r w:rsidR="00ED240C" w:rsidRPr="004E3476">
        <w:rPr>
          <w:rFonts w:ascii="Helvetica" w:eastAsia="MS Mincho" w:hAnsi="Helvetica" w:cs="Helvetica"/>
        </w:rPr>
        <w:t xml:space="preserve">) = </w:t>
      </w:r>
      <w:r w:rsidR="00CB5666">
        <w:rPr>
          <w:rFonts w:ascii="Helvetica" w:hAnsi="Helvetica" w:cs="Helvetica"/>
        </w:rPr>
        <w:t>-4.84</w:t>
      </w:r>
      <w:r w:rsidR="00400683">
        <w:rPr>
          <w:rFonts w:ascii="Helvetica" w:hAnsi="Helvetica" w:cs="Helvetica"/>
        </w:rPr>
        <w:t>, p &lt; .00</w:t>
      </w:r>
      <w:r w:rsidR="00CB5666">
        <w:rPr>
          <w:rFonts w:ascii="Helvetica" w:hAnsi="Helvetica" w:cs="Helvetica"/>
        </w:rPr>
        <w:t>0</w:t>
      </w:r>
      <w:r w:rsidR="00400683">
        <w:rPr>
          <w:rFonts w:ascii="Helvetica" w:hAnsi="Helvetica" w:cs="Helvetica"/>
        </w:rPr>
        <w:t>1</w:t>
      </w:r>
      <w:r w:rsidR="00ED240C" w:rsidRPr="00957C11">
        <w:rPr>
          <w:rFonts w:ascii="Helvetica" w:hAnsi="Helvetica" w:cs="Helvetica"/>
        </w:rPr>
        <w:t>.</w:t>
      </w:r>
      <w:r w:rsidR="004205CE" w:rsidRPr="00957C11">
        <w:rPr>
          <w:rFonts w:ascii="Helvetica" w:hAnsi="Helvetica" w:cs="Helvetica"/>
        </w:rPr>
        <w:t xml:space="preserve">  On incongruent goal trials, subjects chose what would have been the congruent goal </w:t>
      </w:r>
      <w:r w:rsidR="00AA2AC0">
        <w:rPr>
          <w:rFonts w:ascii="Helvetica" w:hAnsi="Helvetica" w:cs="Helvetica"/>
        </w:rPr>
        <w:t>49.7</w:t>
      </w:r>
      <w:r w:rsidR="004205CE" w:rsidRPr="00957C11">
        <w:rPr>
          <w:rFonts w:ascii="Helvetica" w:hAnsi="Helvetica" w:cs="Helvetica"/>
        </w:rPr>
        <w:t xml:space="preserve">% </w:t>
      </w:r>
      <w:r w:rsidR="001507C3">
        <w:rPr>
          <w:rFonts w:ascii="Helvetica" w:hAnsi="Helvetica" w:cs="Helvetica"/>
        </w:rPr>
        <w:t>(SE</w:t>
      </w:r>
      <w:r w:rsidR="00151417">
        <w:rPr>
          <w:rFonts w:ascii="Helvetica" w:hAnsi="Helvetica" w:cs="Helvetica"/>
        </w:rPr>
        <w:t>M</w:t>
      </w:r>
      <w:r w:rsidR="00AA2AC0">
        <w:rPr>
          <w:rFonts w:ascii="Helvetica" w:hAnsi="Helvetica" w:cs="Helvetica"/>
        </w:rPr>
        <w:t xml:space="preserve"> = 1.7</w:t>
      </w:r>
      <w:r w:rsidR="001507C3">
        <w:rPr>
          <w:rFonts w:ascii="Helvetica" w:hAnsi="Helvetica" w:cs="Helvetica"/>
        </w:rPr>
        <w:t xml:space="preserve">%) </w:t>
      </w:r>
      <w:r w:rsidR="004205CE" w:rsidRPr="00957C11">
        <w:rPr>
          <w:rFonts w:ascii="Helvetica" w:hAnsi="Helvetica" w:cs="Helvetica"/>
        </w:rPr>
        <w:t xml:space="preserve">of the time after a reward and </w:t>
      </w:r>
      <w:r w:rsidR="00AA2AC0">
        <w:rPr>
          <w:rFonts w:ascii="Helvetica" w:hAnsi="Helvetica" w:cs="Helvetica"/>
        </w:rPr>
        <w:t>47.2</w:t>
      </w:r>
      <w:r w:rsidR="001507C3">
        <w:rPr>
          <w:rFonts w:ascii="Helvetica" w:hAnsi="Helvetica" w:cs="Helvetica"/>
        </w:rPr>
        <w:t>% (SE</w:t>
      </w:r>
      <w:r w:rsidR="00151417">
        <w:rPr>
          <w:rFonts w:ascii="Helvetica" w:hAnsi="Helvetica" w:cs="Helvetica"/>
        </w:rPr>
        <w:t>M</w:t>
      </w:r>
      <w:r w:rsidR="00AA2AC0">
        <w:rPr>
          <w:rFonts w:ascii="Helvetica" w:hAnsi="Helvetica" w:cs="Helvetica"/>
        </w:rPr>
        <w:t xml:space="preserve"> = 1.9</w:t>
      </w:r>
      <w:r w:rsidR="001507C3">
        <w:rPr>
          <w:rFonts w:ascii="Helvetica" w:hAnsi="Helvetica" w:cs="Helvetica"/>
        </w:rPr>
        <w:t>%)</w:t>
      </w:r>
      <w:r w:rsidR="004205CE" w:rsidRPr="00957C11">
        <w:rPr>
          <w:rFonts w:ascii="Helvetica" w:hAnsi="Helvetica" w:cs="Helvetica"/>
        </w:rPr>
        <w:t xml:space="preserve"> of the time after a punishment.  The difference was </w:t>
      </w:r>
      <w:r w:rsidR="00577A9D">
        <w:rPr>
          <w:rFonts w:ascii="Helvetica" w:hAnsi="Helvetica" w:cs="Helvetica"/>
        </w:rPr>
        <w:t xml:space="preserve">not significant </w:t>
      </w:r>
      <w:proofErr w:type="gramStart"/>
      <w:r w:rsidR="004205CE" w:rsidRPr="00957C11">
        <w:rPr>
          <w:rFonts w:ascii="Helvetica" w:hAnsi="Helvetica" w:cs="Helvetica"/>
        </w:rPr>
        <w:t>t(</w:t>
      </w:r>
      <w:proofErr w:type="gramEnd"/>
      <w:r w:rsidR="00944C22">
        <w:rPr>
          <w:rFonts w:ascii="Helvetica" w:hAnsi="Helvetica" w:cs="Helvetica"/>
        </w:rPr>
        <w:t>282) = -.94</w:t>
      </w:r>
      <w:r w:rsidR="004205CE" w:rsidRPr="00957C11">
        <w:rPr>
          <w:rFonts w:ascii="Helvetica" w:hAnsi="Helvetica" w:cs="Helvetica"/>
        </w:rPr>
        <w:t>, p = .</w:t>
      </w:r>
      <w:r w:rsidR="00944C22">
        <w:rPr>
          <w:rFonts w:ascii="Helvetica" w:hAnsi="Helvetica" w:cs="Helvetica"/>
        </w:rPr>
        <w:t>35</w:t>
      </w:r>
      <w:r w:rsidR="004205CE" w:rsidRPr="00957C11">
        <w:rPr>
          <w:rFonts w:ascii="Helvetica" w:hAnsi="Helvetica" w:cs="Helvetica"/>
        </w:rPr>
        <w:t>.</w:t>
      </w:r>
    </w:p>
    <w:p w14:paraId="0BA87848" w14:textId="77777777" w:rsidR="00ED240C" w:rsidRPr="004E3476" w:rsidRDefault="00ED240C" w:rsidP="00ED240C">
      <w:pPr>
        <w:rPr>
          <w:rFonts w:ascii="Helvetica" w:eastAsia="MS Mincho" w:hAnsi="Helvetica" w:cs="Helvetica"/>
        </w:rPr>
      </w:pPr>
      <w:r w:rsidRPr="004E3476">
        <w:rPr>
          <w:rFonts w:ascii="Helvetica" w:eastAsia="MS Mincho" w:hAnsi="Helvetica" w:cs="Helvetica"/>
        </w:rPr>
        <w:t>In the simple mixed-effect model</w:t>
      </w:r>
      <w:r w:rsidR="004205CE" w:rsidRPr="004E3476">
        <w:rPr>
          <w:rFonts w:ascii="Helvetica" w:eastAsia="MS Mincho" w:hAnsi="Helvetica" w:cs="Helvetica"/>
        </w:rPr>
        <w:t xml:space="preserve"> on the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w:t>
      </w:r>
      <w:r w:rsidR="001F4AC2" w:rsidRPr="004E3476">
        <w:rPr>
          <w:rFonts w:ascii="Helvetica" w:eastAsia="MS Mincho" w:hAnsi="Helvetica" w:cs="Helvetica"/>
        </w:rPr>
        <w:t xml:space="preserve">regressor was significant </w:t>
      </w:r>
      <m:oMath>
        <m:r>
          <w:rPr>
            <w:rFonts w:ascii="Cambria Math" w:hAnsi="Cambria Math" w:cs="Helvetica"/>
          </w:rPr>
          <m:t>β</m:t>
        </m:r>
      </m:oMath>
      <w:r w:rsidR="001F4AC2" w:rsidRPr="004E3476">
        <w:rPr>
          <w:rFonts w:ascii="Helvetica" w:eastAsia="MS Mincho" w:hAnsi="Helvetica" w:cs="Helvetica"/>
        </w:rPr>
        <w:t xml:space="preserve"> =</w:t>
      </w:r>
      <w:r w:rsidR="00FA18FE">
        <w:rPr>
          <w:rFonts w:ascii="Helvetica" w:eastAsia="MS Mincho" w:hAnsi="Helvetica" w:cs="Helvetica"/>
        </w:rPr>
        <w:t xml:space="preserve"> .056</w:t>
      </w:r>
      <w:r w:rsidR="001F4AC2" w:rsidRPr="004E3476">
        <w:rPr>
          <w:rFonts w:ascii="Helvetica" w:eastAsia="MS Mincho" w:hAnsi="Helvetica" w:cs="Helvetica"/>
        </w:rPr>
        <w:t xml:space="preserve">, </w:t>
      </w:r>
      <w:r w:rsidRPr="004E3476">
        <w:rPr>
          <w:rFonts w:ascii="Helvetica" w:eastAsia="MS Mincho" w:hAnsi="Helvetica" w:cs="Helvetica"/>
        </w:rPr>
        <w:t xml:space="preserve">z = </w:t>
      </w:r>
      <w:r w:rsidR="00FA18FE">
        <w:rPr>
          <w:rFonts w:ascii="Helvetica" w:eastAsia="MS Mincho" w:hAnsi="Helvetica" w:cs="Helvetica"/>
        </w:rPr>
        <w:t>4.51</w:t>
      </w:r>
      <w:r w:rsidRPr="004E3476">
        <w:rPr>
          <w:rFonts w:ascii="Helvetica" w:eastAsia="MS Mincho" w:hAnsi="Helvetica" w:cs="Helvetica"/>
        </w:rPr>
        <w:t>, p &lt; .0</w:t>
      </w:r>
      <w:r w:rsidR="00FA18FE">
        <w:rPr>
          <w:rFonts w:ascii="Helvetica" w:eastAsia="MS Mincho" w:hAnsi="Helvetica" w:cs="Helvetica"/>
        </w:rPr>
        <w:t>001</w:t>
      </w:r>
      <w:r w:rsidRPr="004E3476">
        <w:rPr>
          <w:rFonts w:ascii="Helvetica" w:eastAsia="MS Mincho" w:hAnsi="Helvetica" w:cs="Helvetica"/>
        </w:rPr>
        <w:t>.  The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(2) = </w:t>
      </w:r>
      <w:r w:rsidR="00FA18FE">
        <w:rPr>
          <w:rFonts w:ascii="Helvetica" w:eastAsia="MS Mincho" w:hAnsi="Helvetica" w:cs="Helvetica"/>
        </w:rPr>
        <w:t>27.8</w:t>
      </w:r>
      <w:r w:rsidR="004205CE" w:rsidRPr="004E3476">
        <w:rPr>
          <w:rFonts w:ascii="Helvetica" w:eastAsia="MS Mincho" w:hAnsi="Helvetica" w:cs="Helvetica"/>
        </w:rPr>
        <w:t>, p &lt; .</w:t>
      </w:r>
      <w:r w:rsidR="00FA18FE">
        <w:rPr>
          <w:rFonts w:ascii="Helvetica" w:eastAsia="MS Mincho" w:hAnsi="Helvetica" w:cs="Helvetica"/>
        </w:rPr>
        <w:t>0001; by bootst</w:t>
      </w:r>
      <w:r w:rsidR="009A168A">
        <w:rPr>
          <w:rFonts w:ascii="Helvetica" w:eastAsia="MS Mincho" w:hAnsi="Helvetica" w:cs="Helvetica"/>
        </w:rPr>
        <w:t>rapping, p &lt; .001</w:t>
      </w:r>
      <w:r w:rsidR="00F10C05" w:rsidRPr="004E3476">
        <w:rPr>
          <w:rFonts w:ascii="Helvetica" w:eastAsia="MS Mincho" w:hAnsi="Helvetica" w:cs="Helvetica"/>
        </w:rPr>
        <w:t>).</w:t>
      </w:r>
    </w:p>
    <w:p w14:paraId="591B200C" w14:textId="77777777" w:rsidR="00ED240C" w:rsidRPr="00957C11" w:rsidRDefault="00ED240C" w:rsidP="00ED240C">
      <w:pPr>
        <w:rPr>
          <w:rFonts w:ascii="Helvetica" w:hAnsi="Helvetica" w:cs="Helvetica"/>
        </w:rPr>
      </w:pPr>
      <w:r w:rsidRPr="004E3476">
        <w:rPr>
          <w:rFonts w:ascii="Helvetica" w:eastAsia="MS Mincho" w:hAnsi="Helvetica" w:cs="Helvetica"/>
        </w:rPr>
        <w:t>In the complete mixed-effect model</w:t>
      </w:r>
      <w:r w:rsidR="009A51E9" w:rsidRPr="004E3476">
        <w:rPr>
          <w:rFonts w:ascii="Helvetica" w:eastAsia="MS Mincho" w:hAnsi="Helvetica" w:cs="Helvetica"/>
        </w:rPr>
        <w:t xml:space="preserve"> on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coefficient was </w:t>
      </w:r>
      <w:r w:rsidR="001F4AC2" w:rsidRPr="004E3476">
        <w:rPr>
          <w:rFonts w:ascii="Helvetica" w:eastAsia="MS Mincho" w:hAnsi="Helvetica" w:cs="Helvetica"/>
        </w:rPr>
        <w:t xml:space="preserve">again significant </w:t>
      </w:r>
      <m:oMath>
        <m:r>
          <w:rPr>
            <w:rFonts w:ascii="Cambria Math" w:hAnsi="Cambria Math" w:cs="Helvetica"/>
          </w:rPr>
          <m:t>β</m:t>
        </m:r>
      </m:oMath>
      <w:r w:rsidR="001F4AC2" w:rsidRPr="004E3476">
        <w:rPr>
          <w:rFonts w:ascii="Helvetica" w:eastAsia="MS Mincho" w:hAnsi="Helvetica" w:cs="Helvetica"/>
        </w:rPr>
        <w:t xml:space="preserve"> = .</w:t>
      </w:r>
      <w:r w:rsidR="00FA18FE">
        <w:rPr>
          <w:rFonts w:ascii="Helvetica" w:eastAsia="MS Mincho" w:hAnsi="Helvetica" w:cs="Helvetica"/>
        </w:rPr>
        <w:t>053</w:t>
      </w:r>
      <w:r w:rsidR="001F4AC2" w:rsidRPr="004E3476">
        <w:rPr>
          <w:rFonts w:ascii="Helvetica" w:eastAsia="MS Mincho" w:hAnsi="Helvetica" w:cs="Helvetica"/>
        </w:rPr>
        <w:t xml:space="preserve">, </w:t>
      </w:r>
      <w:r w:rsidR="00FA18FE">
        <w:rPr>
          <w:rFonts w:ascii="Helvetica" w:eastAsia="MS Mincho" w:hAnsi="Helvetica" w:cs="Helvetica"/>
        </w:rPr>
        <w:t>z = 3.97</w:t>
      </w:r>
      <w:r w:rsidR="004205CE" w:rsidRPr="004E3476">
        <w:rPr>
          <w:rFonts w:ascii="Helvetica" w:eastAsia="MS Mincho" w:hAnsi="Helvetica" w:cs="Helvetica"/>
        </w:rPr>
        <w:t>, p &lt; .00</w:t>
      </w:r>
      <w:r w:rsidR="0076108A" w:rsidRPr="004E3476">
        <w:rPr>
          <w:rFonts w:ascii="Helvetica" w:eastAsia="MS Mincho" w:hAnsi="Helvetica" w:cs="Helvetica"/>
        </w:rPr>
        <w:t>0</w:t>
      </w:r>
      <w:r w:rsidR="00FA18FE">
        <w:rPr>
          <w:rFonts w:ascii="Helvetica" w:eastAsia="MS Mincho" w:hAnsi="Helvetica" w:cs="Helvetica"/>
        </w:rPr>
        <w:t>1</w:t>
      </w:r>
      <w:r w:rsidRPr="004E3476">
        <w:rPr>
          <w:rFonts w:ascii="Helvetica" w:eastAsia="MS Mincho" w:hAnsi="Helvetica" w:cs="Helvetica"/>
        </w:rPr>
        <w:t xml:space="preserve">.  </w:t>
      </w:r>
      <w:r w:rsidR="0076108A" w:rsidRPr="004E3476">
        <w:rPr>
          <w:rFonts w:ascii="Helvetica" w:eastAsia="MS Mincho" w:hAnsi="Helvetica" w:cs="Helvetica"/>
        </w:rPr>
        <w:t>The</w:t>
      </w:r>
      <w:r w:rsidRPr="004E3476">
        <w:rPr>
          <w:rFonts w:ascii="Helvetica" w:eastAsia="MS Mincho" w:hAnsi="Helvetica" w:cs="Helvetica"/>
        </w:rPr>
        <w:t xml:space="preserv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(4) = </w:t>
      </w:r>
      <w:r w:rsidR="00FA18FE">
        <w:rPr>
          <w:rFonts w:ascii="Helvetica" w:eastAsia="MS Mincho" w:hAnsi="Helvetica" w:cs="Helvetica"/>
        </w:rPr>
        <w:t>27.3</w:t>
      </w:r>
      <w:r w:rsidR="0076108A" w:rsidRPr="004E3476">
        <w:rPr>
          <w:rFonts w:ascii="Helvetica" w:eastAsia="MS Mincho" w:hAnsi="Helvetica" w:cs="Helvetica"/>
        </w:rPr>
        <w:t xml:space="preserve">, p &lt; </w:t>
      </w:r>
      <w:r w:rsidR="00FA18FE">
        <w:rPr>
          <w:rFonts w:ascii="Helvetica" w:eastAsia="MS Mincho" w:hAnsi="Helvetica" w:cs="Helvetica"/>
        </w:rPr>
        <w:t>.0001</w:t>
      </w:r>
      <w:r w:rsidR="0006098B">
        <w:rPr>
          <w:rFonts w:ascii="Helvetica" w:eastAsia="MS Mincho" w:hAnsi="Helvetica" w:cs="Helvetica"/>
        </w:rPr>
        <w:t>; by bootstrapping, p &lt; .001</w:t>
      </w:r>
      <w:r w:rsidR="00DA7991" w:rsidRPr="004E3476">
        <w:rPr>
          <w:rFonts w:ascii="Helvetica" w:eastAsia="MS Mincho" w:hAnsi="Helvetica" w:cs="Helvetica"/>
        </w:rPr>
        <w:t xml:space="preserve">).  </w:t>
      </w:r>
      <w:r w:rsidR="001F4AC2" w:rsidRPr="004E3476">
        <w:rPr>
          <w:rFonts w:ascii="Helvetica" w:eastAsia="MS Mincho" w:hAnsi="Helvetica" w:cs="Helvetica"/>
        </w:rPr>
        <w:t>Likewise,</w:t>
      </w:r>
      <w:r w:rsidR="002F73B5" w:rsidRPr="004E3476">
        <w:rPr>
          <w:rFonts w:ascii="Helvetica" w:eastAsia="MS Mincho" w:hAnsi="Helvetica" w:cs="Helvetica"/>
        </w:rPr>
        <w:t xml:space="preserve"> t</w:t>
      </w:r>
      <w:r w:rsidRPr="004E3476">
        <w:rPr>
          <w:rFonts w:ascii="Helvetica" w:eastAsia="MS Mincho" w:hAnsi="Helvetica" w:cs="Helvetica"/>
        </w:rPr>
        <w:t xml:space="preserve">he model-based </w:t>
      </w:r>
      <m:oMath>
        <m:r>
          <w:rPr>
            <w:rFonts w:ascii="Cambria Math" w:hAnsi="Cambria Math" w:cs="Helvetica"/>
          </w:rPr>
          <m:t>β</m:t>
        </m:r>
      </m:oMath>
      <w:r w:rsidR="001F4AC2" w:rsidRPr="004E3476">
        <w:rPr>
          <w:rFonts w:ascii="Helvetica" w:eastAsia="MS Mincho" w:hAnsi="Helvetica" w:cs="Helvetica"/>
        </w:rPr>
        <w:t xml:space="preserve"> = </w:t>
      </w:r>
      <w:r w:rsidR="006110CE" w:rsidRPr="00957C11">
        <w:rPr>
          <w:rFonts w:ascii="Helvetica" w:hAnsi="Helvetica" w:cs="Helvetica"/>
        </w:rPr>
        <w:t>0.</w:t>
      </w:r>
      <w:r w:rsidR="00CB1266">
        <w:rPr>
          <w:rFonts w:ascii="Helvetica" w:hAnsi="Helvetica" w:cs="Helvetica"/>
        </w:rPr>
        <w:t>313</w:t>
      </w:r>
      <w:r w:rsidR="001F4AC2">
        <w:rPr>
          <w:rFonts w:ascii="Helvetica" w:hAnsi="Helvetica" w:cs="Helvetica"/>
        </w:rPr>
        <w:t xml:space="preserve">, </w:t>
      </w:r>
      <w:r w:rsidR="00CB1266">
        <w:rPr>
          <w:rFonts w:ascii="Helvetica" w:hAnsi="Helvetica" w:cs="Helvetica"/>
        </w:rPr>
        <w:t>z = 8.87</w:t>
      </w:r>
      <w:r w:rsidR="001F4AC2">
        <w:rPr>
          <w:rFonts w:ascii="Helvetica" w:hAnsi="Helvetica" w:cs="Helvetica"/>
        </w:rPr>
        <w:t>, p &lt; .0001</w:t>
      </w:r>
      <w:r w:rsidRPr="004E3476">
        <w:rPr>
          <w:rFonts w:ascii="Helvetica" w:eastAsia="MS Mincho" w:hAnsi="Helvetica" w:cs="Helvetica"/>
        </w:rPr>
        <w:t xml:space="preserve"> and model-</w:t>
      </w:r>
      <w:r w:rsidR="001F4AC2" w:rsidRPr="004E3476">
        <w:rPr>
          <w:rFonts w:ascii="Helvetica" w:eastAsia="MS Mincho" w:hAnsi="Helvetica" w:cs="Helvetica"/>
        </w:rPr>
        <w:t xml:space="preserve">free </w:t>
      </w:r>
      <m:oMath>
        <m:r>
          <w:rPr>
            <w:rFonts w:ascii="Cambria Math" w:hAnsi="Cambria Math" w:cs="Helvetica"/>
          </w:rPr>
          <m:t>β</m:t>
        </m:r>
      </m:oMath>
      <w:r w:rsidR="001F4AC2" w:rsidRPr="004E3476">
        <w:rPr>
          <w:rFonts w:ascii="Helvetica" w:eastAsia="MS Mincho" w:hAnsi="Helvetica" w:cs="Helvetica"/>
        </w:rPr>
        <w:t xml:space="preserve"> =</w:t>
      </w:r>
      <w:r w:rsidRPr="004E3476">
        <w:rPr>
          <w:rFonts w:ascii="Helvetica" w:eastAsia="MS Mincho" w:hAnsi="Helvetica" w:cs="Helvetica"/>
        </w:rPr>
        <w:t xml:space="preserve"> </w:t>
      </w:r>
      <w:r w:rsidR="000B7D77" w:rsidRPr="00957C11">
        <w:rPr>
          <w:rFonts w:ascii="Helvetica" w:hAnsi="Helvetica" w:cs="Helvetica"/>
        </w:rPr>
        <w:t>.</w:t>
      </w:r>
      <w:r w:rsidR="00CB1266">
        <w:rPr>
          <w:rFonts w:ascii="Helvetica" w:hAnsi="Helvetica" w:cs="Helvetica"/>
        </w:rPr>
        <w:t>051</w:t>
      </w:r>
      <w:r w:rsidR="001F4AC2">
        <w:rPr>
          <w:rFonts w:ascii="Helvetica" w:hAnsi="Helvetica" w:cs="Helvetica"/>
        </w:rPr>
        <w:t xml:space="preserve">, </w:t>
      </w:r>
      <w:r w:rsidR="00CB1266">
        <w:rPr>
          <w:rFonts w:ascii="Helvetica" w:hAnsi="Helvetica" w:cs="Helvetica"/>
        </w:rPr>
        <w:t>z = 2.04</w:t>
      </w:r>
      <w:r w:rsidR="000B7D77" w:rsidRPr="00957C11">
        <w:rPr>
          <w:rFonts w:ascii="Helvetica" w:hAnsi="Helvetica" w:cs="Helvetica"/>
        </w:rPr>
        <w:t>, p &lt; .0</w:t>
      </w:r>
      <w:r w:rsidR="00DA7991">
        <w:rPr>
          <w:rFonts w:ascii="Helvetica" w:hAnsi="Helvetica" w:cs="Helvetica"/>
        </w:rPr>
        <w:t>5</w:t>
      </w:r>
      <w:r w:rsidR="001F4AC2">
        <w:rPr>
          <w:rFonts w:ascii="Helvetica" w:hAnsi="Helvetica" w:cs="Helvetica"/>
        </w:rPr>
        <w:t xml:space="preserve"> regressors were significant.</w:t>
      </w:r>
    </w:p>
    <w:p w14:paraId="00A9478D" w14:textId="77777777" w:rsidR="009A51E9" w:rsidRPr="004E3476" w:rsidRDefault="009A51E9" w:rsidP="00ED240C">
      <w:pPr>
        <w:rPr>
          <w:rFonts w:ascii="Helvetica" w:eastAsia="MS Mincho" w:hAnsi="Helvetica" w:cs="Helvetica"/>
        </w:rPr>
      </w:pPr>
      <w:r w:rsidRPr="004E3476">
        <w:rPr>
          <w:rFonts w:ascii="Helvetica" w:eastAsia="MS Mincho" w:hAnsi="Helvetica" w:cs="Helvetica"/>
        </w:rPr>
        <w:t xml:space="preserve">In the simple mixed-effect model on the incongruent goal trials, the </w:t>
      </w:r>
      <w:r w:rsidR="00254D37" w:rsidRPr="004E3476">
        <w:rPr>
          <w:rFonts w:ascii="Helvetica" w:eastAsia="MS Mincho" w:hAnsi="Helvetica" w:cs="Helvetica"/>
        </w:rPr>
        <w:t>model-</w:t>
      </w:r>
      <w:r w:rsidR="004844A3" w:rsidRPr="004E3476">
        <w:rPr>
          <w:rFonts w:ascii="Helvetica" w:eastAsia="MS Mincho" w:hAnsi="Helvetica" w:cs="Helvetica"/>
        </w:rPr>
        <w:t>free goal</w:t>
      </w:r>
      <w:r w:rsidR="00254D37" w:rsidRPr="004E3476">
        <w:rPr>
          <w:rFonts w:ascii="Helvetica" w:eastAsia="MS Mincho" w:hAnsi="Helvetica" w:cs="Helvetica"/>
        </w:rPr>
        <w:t xml:space="preserve"> </w:t>
      </w:r>
      <w:r w:rsidR="001F4AC2" w:rsidRPr="004E3476">
        <w:rPr>
          <w:rFonts w:ascii="Helvetica" w:eastAsia="MS Mincho" w:hAnsi="Helvetica" w:cs="Helvetica"/>
        </w:rPr>
        <w:t>regressor was not significant</w:t>
      </w:r>
      <m:oMath>
        <m:r>
          <w:rPr>
            <w:rFonts w:ascii="Cambria Math" w:hAnsi="Cambria Math" w:cs="Helvetica"/>
          </w:rPr>
          <m:t xml:space="preserve"> β</m:t>
        </m:r>
      </m:oMath>
      <w:r w:rsidR="00E92D2C">
        <w:rPr>
          <w:rFonts w:ascii="Helvetica" w:eastAsia="MS Mincho" w:hAnsi="Helvetica" w:cs="Helvetica"/>
        </w:rPr>
        <w:t xml:space="preserve"> = .009</w:t>
      </w:r>
      <w:r w:rsidR="001F4AC2" w:rsidRPr="004E3476">
        <w:rPr>
          <w:rFonts w:ascii="Helvetica" w:eastAsia="MS Mincho" w:hAnsi="Helvetica" w:cs="Helvetica"/>
        </w:rPr>
        <w:t xml:space="preserve">, </w:t>
      </w:r>
      <w:r w:rsidR="00E92D2C">
        <w:rPr>
          <w:rFonts w:ascii="Helvetica" w:eastAsia="MS Mincho" w:hAnsi="Helvetica" w:cs="Helvetica"/>
        </w:rPr>
        <w:t>z = .784</w:t>
      </w:r>
      <w:r w:rsidR="003841A2" w:rsidRPr="004E3476">
        <w:rPr>
          <w:rFonts w:ascii="Helvetica" w:eastAsia="MS Mincho" w:hAnsi="Helvetica" w:cs="Helvetica"/>
        </w:rPr>
        <w:t>, p = .</w:t>
      </w:r>
      <w:r w:rsidR="00E92D2C">
        <w:rPr>
          <w:rFonts w:ascii="Helvetica" w:eastAsia="MS Mincho" w:hAnsi="Helvetica" w:cs="Helvetica"/>
        </w:rPr>
        <w:t>433</w:t>
      </w:r>
      <w:r w:rsidR="003841A2" w:rsidRPr="004E3476">
        <w:rPr>
          <w:rFonts w:ascii="Helvetica" w:eastAsia="MS Mincho" w:hAnsi="Helvetica" w:cs="Helvetica"/>
        </w:rPr>
        <w:t>.  T</w:t>
      </w:r>
      <w:r w:rsidRPr="004E3476">
        <w:rPr>
          <w:rFonts w:ascii="Helvetica" w:eastAsia="MS Mincho" w:hAnsi="Helvetica" w:cs="Helvetica"/>
        </w:rPr>
        <w:t>he model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E92D2C">
        <w:rPr>
          <w:rFonts w:ascii="Helvetica" w:eastAsia="MS Mincho" w:hAnsi="Helvetica" w:cs="Helvetica"/>
        </w:rPr>
        <w:t>(2) = .615</w:t>
      </w:r>
      <w:r w:rsidRPr="004E3476">
        <w:rPr>
          <w:rFonts w:ascii="Helvetica" w:eastAsia="MS Mincho" w:hAnsi="Helvetica" w:cs="Helvetica"/>
        </w:rPr>
        <w:t>, p = .</w:t>
      </w:r>
      <w:r w:rsidR="00E92D2C">
        <w:rPr>
          <w:rFonts w:ascii="Helvetica" w:eastAsia="MS Mincho" w:hAnsi="Helvetica" w:cs="Helvetica"/>
        </w:rPr>
        <w:t xml:space="preserve">74; by </w:t>
      </w:r>
      <w:r w:rsidR="00C24809">
        <w:rPr>
          <w:rFonts w:ascii="Helvetica" w:eastAsia="MS Mincho" w:hAnsi="Helvetica" w:cs="Helvetica"/>
        </w:rPr>
        <w:t>bootstrapping, p = .55</w:t>
      </w:r>
      <w:r w:rsidRPr="004E3476">
        <w:rPr>
          <w:rFonts w:ascii="Helvetica" w:eastAsia="MS Mincho" w:hAnsi="Helvetica" w:cs="Helvetica"/>
        </w:rPr>
        <w:t>)</w:t>
      </w:r>
      <w:r w:rsidR="008C155C" w:rsidRPr="004E3476">
        <w:rPr>
          <w:rFonts w:ascii="Helvetica" w:eastAsia="MS Mincho" w:hAnsi="Helvetica" w:cs="Helvetica"/>
        </w:rPr>
        <w:t>.</w:t>
      </w:r>
      <w:r w:rsidRPr="004E3476">
        <w:rPr>
          <w:rFonts w:ascii="Helvetica" w:eastAsia="MS Mincho" w:hAnsi="Helvetica" w:cs="Helvetica"/>
        </w:rPr>
        <w:t xml:space="preserve"> </w:t>
      </w:r>
      <w:r w:rsidR="008C155C" w:rsidRPr="004E3476">
        <w:rPr>
          <w:rFonts w:ascii="Helvetica" w:eastAsia="MS Mincho" w:hAnsi="Helvetica" w:cs="Helvetica"/>
        </w:rPr>
        <w:t xml:space="preserve"> </w:t>
      </w:r>
      <w:r w:rsidRPr="00957C11">
        <w:rPr>
          <w:rFonts w:ascii="Helvetica" w:hAnsi="Helvetica" w:cs="Helvetica"/>
        </w:rPr>
        <w:t xml:space="preserve">We also estimated a model with both congruent and incongruent goal trials, which included </w:t>
      </w:r>
      <w:r w:rsidR="00FE31C4" w:rsidRPr="00957C11">
        <w:rPr>
          <w:rFonts w:ascii="Helvetica" w:hAnsi="Helvetica" w:cs="Helvetica"/>
        </w:rPr>
        <w:t>the model-</w:t>
      </w:r>
      <w:r w:rsidR="004844A3">
        <w:rPr>
          <w:rFonts w:ascii="Helvetica" w:hAnsi="Helvetica" w:cs="Helvetica"/>
        </w:rPr>
        <w:t>free goal</w:t>
      </w:r>
      <w:r w:rsidR="00FE31C4" w:rsidRPr="00957C11">
        <w:rPr>
          <w:rFonts w:ascii="Helvetica" w:hAnsi="Helvetica" w:cs="Helvetica"/>
        </w:rPr>
        <w:t xml:space="preserve"> value and an interaction between </w:t>
      </w:r>
      <w:r w:rsidR="00C61774" w:rsidRPr="00957C11">
        <w:rPr>
          <w:rFonts w:ascii="Helvetica" w:hAnsi="Helvetica" w:cs="Helvetica"/>
        </w:rPr>
        <w:t>that</w:t>
      </w:r>
      <w:r w:rsidR="00FE31C4" w:rsidRPr="00957C11">
        <w:rPr>
          <w:rFonts w:ascii="Helvetica" w:hAnsi="Helvetica" w:cs="Helvetica"/>
        </w:rPr>
        <w:t xml:space="preserve"> value and the trial type.</w:t>
      </w:r>
      <w:r w:rsidR="00C61774" w:rsidRPr="00957C11">
        <w:rPr>
          <w:rFonts w:ascii="Helvetica" w:hAnsi="Helvetica" w:cs="Helvetica"/>
        </w:rPr>
        <w:t xml:space="preserve">  In that model, the interactio</w:t>
      </w:r>
      <w:r w:rsidR="000D4924">
        <w:rPr>
          <w:rFonts w:ascii="Helvetica" w:hAnsi="Helvetica" w:cs="Helvetica"/>
        </w:rPr>
        <w:t xml:space="preserve">n </w:t>
      </w:r>
      <w:r w:rsidR="001F4AC2">
        <w:rPr>
          <w:rFonts w:ascii="Helvetica" w:hAnsi="Helvetica" w:cs="Helvetica"/>
        </w:rPr>
        <w:t xml:space="preserve">was significant </w:t>
      </w:r>
      <m:oMath>
        <m:r>
          <w:rPr>
            <w:rFonts w:ascii="Cambria Math" w:hAnsi="Cambria Math" w:cs="Helvetica"/>
          </w:rPr>
          <m:t>β</m:t>
        </m:r>
      </m:oMath>
      <w:r w:rsidR="001F4AC2" w:rsidRPr="004E3476">
        <w:rPr>
          <w:rFonts w:ascii="Helvetica" w:eastAsia="MS Mincho" w:hAnsi="Helvetica" w:cs="Helvetica"/>
        </w:rPr>
        <w:t xml:space="preserve"> =</w:t>
      </w:r>
      <w:r w:rsidR="00485AC7">
        <w:rPr>
          <w:rFonts w:ascii="Helvetica" w:hAnsi="Helvetica" w:cs="Helvetica"/>
        </w:rPr>
        <w:t xml:space="preserve"> .049</w:t>
      </w:r>
      <w:r w:rsidR="001F4AC2">
        <w:rPr>
          <w:rFonts w:ascii="Helvetica" w:hAnsi="Helvetica" w:cs="Helvetica"/>
        </w:rPr>
        <w:t xml:space="preserve">, </w:t>
      </w:r>
      <w:r w:rsidR="00485AC7">
        <w:rPr>
          <w:rFonts w:ascii="Helvetica" w:hAnsi="Helvetica" w:cs="Helvetica"/>
        </w:rPr>
        <w:t>z = 2.62</w:t>
      </w:r>
      <w:r w:rsidR="00C61774" w:rsidRPr="00957C11">
        <w:rPr>
          <w:rFonts w:ascii="Helvetica" w:hAnsi="Helvetica" w:cs="Helvetica"/>
        </w:rPr>
        <w:t>, p &lt; .</w:t>
      </w:r>
      <w:r w:rsidR="00485AC7">
        <w:rPr>
          <w:rFonts w:ascii="Helvetica" w:hAnsi="Helvetica" w:cs="Helvetica"/>
        </w:rPr>
        <w:t>01</w:t>
      </w:r>
      <w:r w:rsidR="00C61774" w:rsidRPr="00957C11">
        <w:rPr>
          <w:rFonts w:ascii="Helvetica" w:hAnsi="Helvetica" w:cs="Helvetica"/>
        </w:rPr>
        <w:t>, and the model was preferred to a null model with the interaction term removed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C61774" w:rsidRPr="004E3476">
        <w:rPr>
          <w:rFonts w:ascii="Helvetica" w:eastAsia="MS Mincho" w:hAnsi="Helvetica" w:cs="Helvetica"/>
        </w:rPr>
        <w:t>(</w:t>
      </w:r>
      <w:r w:rsidR="00485AC7">
        <w:rPr>
          <w:rFonts w:ascii="Helvetica" w:eastAsia="MS Mincho" w:hAnsi="Helvetica" w:cs="Helvetica"/>
        </w:rPr>
        <w:t>4</w:t>
      </w:r>
      <w:r w:rsidR="00C61774" w:rsidRPr="004E3476">
        <w:rPr>
          <w:rFonts w:ascii="Helvetica" w:eastAsia="MS Mincho" w:hAnsi="Helvetica" w:cs="Helvetica"/>
        </w:rPr>
        <w:t xml:space="preserve">) = </w:t>
      </w:r>
      <w:r w:rsidR="00485AC7">
        <w:rPr>
          <w:rFonts w:ascii="Helvetica" w:eastAsia="MS Mincho" w:hAnsi="Helvetica" w:cs="Helvetica"/>
        </w:rPr>
        <w:t>10.7, p &lt; .05</w:t>
      </w:r>
      <w:r w:rsidR="00BF09E0" w:rsidRPr="004E3476">
        <w:rPr>
          <w:rFonts w:ascii="Helvetica" w:eastAsia="MS Mincho" w:hAnsi="Helvetica" w:cs="Helvetica"/>
        </w:rPr>
        <w:t xml:space="preserve">; by bootstrapping, p </w:t>
      </w:r>
      <w:r w:rsidR="00444246">
        <w:rPr>
          <w:rFonts w:ascii="Helvetica" w:eastAsia="MS Mincho" w:hAnsi="Helvetica" w:cs="Helvetica"/>
        </w:rPr>
        <w:t>&lt; .01</w:t>
      </w:r>
      <w:r w:rsidR="00C61774" w:rsidRPr="004E3476">
        <w:rPr>
          <w:rFonts w:ascii="Helvetica" w:eastAsia="MS Mincho" w:hAnsi="Helvetica" w:cs="Helvetica"/>
        </w:rPr>
        <w:t>).  Congruent goal trials were coded as 1 and incongruent goal trials were coded as 0, so the positive interaction term indicates that the model-</w:t>
      </w:r>
      <w:r w:rsidR="004844A3" w:rsidRPr="004E3476">
        <w:rPr>
          <w:rFonts w:ascii="Helvetica" w:eastAsia="MS Mincho" w:hAnsi="Helvetica" w:cs="Helvetica"/>
        </w:rPr>
        <w:t>free goal</w:t>
      </w:r>
      <w:r w:rsidR="00C61774" w:rsidRPr="004E3476">
        <w:rPr>
          <w:rFonts w:ascii="Helvetica" w:eastAsia="MS Mincho" w:hAnsi="Helvetica" w:cs="Helvetica"/>
        </w:rPr>
        <w:t xml:space="preserve"> effect was significantly stronger for congruent goal trials.</w:t>
      </w:r>
    </w:p>
    <w:p w14:paraId="792AA1DE" w14:textId="77777777" w:rsidR="00B942EE" w:rsidRPr="004E3476" w:rsidRDefault="00E31300" w:rsidP="00327EFC">
      <w:pPr>
        <w:jc w:val="center"/>
        <w:rPr>
          <w:rFonts w:ascii="Helvetica" w:eastAsia="MS Mincho" w:hAnsi="Helvetica" w:cs="Helvetica"/>
          <w:b/>
          <w:sz w:val="24"/>
        </w:rPr>
      </w:pPr>
      <w:r w:rsidRPr="004E3476">
        <w:rPr>
          <w:rFonts w:ascii="Helvetica" w:eastAsia="MS Mincho" w:hAnsi="Helvetica" w:cs="Helvetica"/>
          <w:b/>
          <w:sz w:val="24"/>
        </w:rPr>
        <w:t>Simulations</w:t>
      </w:r>
    </w:p>
    <w:p w14:paraId="7390C3F2" w14:textId="77777777" w:rsidR="00E31300" w:rsidRPr="004E3476" w:rsidRDefault="00E31300" w:rsidP="00E31300">
      <w:pPr>
        <w:rPr>
          <w:rFonts w:ascii="Helvetica" w:eastAsia="MS Mincho" w:hAnsi="Helvetica" w:cs="Helvetica"/>
        </w:rPr>
      </w:pPr>
      <w:r w:rsidRPr="004E3476">
        <w:rPr>
          <w:rFonts w:ascii="Helvetica" w:eastAsia="MS Mincho" w:hAnsi="Helvetica" w:cs="Helvetica"/>
        </w:rPr>
        <w:t xml:space="preserve">To validate our </w:t>
      </w:r>
      <w:r w:rsidR="001F4AC2" w:rsidRPr="004E3476">
        <w:rPr>
          <w:rFonts w:ascii="Helvetica" w:eastAsia="MS Mincho" w:hAnsi="Helvetica" w:cs="Helvetica"/>
        </w:rPr>
        <w:t>analytic approach</w:t>
      </w:r>
      <w:r w:rsidR="007253CB" w:rsidRPr="004E3476">
        <w:rPr>
          <w:rFonts w:ascii="Helvetica" w:eastAsia="MS Mincho" w:hAnsi="Helvetica" w:cs="Helvetica"/>
        </w:rPr>
        <w:t xml:space="preserve"> we built a </w:t>
      </w:r>
      <w:r w:rsidR="001F4AC2" w:rsidRPr="004E3476">
        <w:rPr>
          <w:rFonts w:ascii="Helvetica" w:eastAsia="MS Mincho" w:hAnsi="Helvetica" w:cs="Helvetica"/>
        </w:rPr>
        <w:t>computational</w:t>
      </w:r>
      <w:r w:rsidR="007253CB" w:rsidRPr="004E3476">
        <w:rPr>
          <w:rFonts w:ascii="Helvetica" w:eastAsia="MS Mincho" w:hAnsi="Helvetica" w:cs="Helvetica"/>
        </w:rPr>
        <w:t xml:space="preserve"> model of </w:t>
      </w:r>
      <w:r w:rsidR="001F4AC2" w:rsidRPr="004E3476">
        <w:rPr>
          <w:rFonts w:ascii="Helvetica" w:eastAsia="MS Mincho" w:hAnsi="Helvetica" w:cs="Helvetica"/>
        </w:rPr>
        <w:t>learning and choice including traditional model-based and</w:t>
      </w:r>
      <w:r w:rsidR="007253CB" w:rsidRPr="004E3476">
        <w:rPr>
          <w:rFonts w:ascii="Helvetica" w:eastAsia="MS Mincho" w:hAnsi="Helvetica" w:cs="Helvetica"/>
        </w:rPr>
        <w:t xml:space="preserve"> model-free</w:t>
      </w:r>
      <w:r w:rsidR="001F4AC2" w:rsidRPr="004E3476">
        <w:rPr>
          <w:rFonts w:ascii="Helvetica" w:eastAsia="MS Mincho" w:hAnsi="Helvetica" w:cs="Helvetica"/>
        </w:rPr>
        <w:t xml:space="preserve"> control</w:t>
      </w:r>
      <w:r w:rsidR="007253CB" w:rsidRPr="004E3476">
        <w:rPr>
          <w:rFonts w:ascii="Helvetica" w:eastAsia="MS Mincho" w:hAnsi="Helvetica" w:cs="Helvetica"/>
        </w:rPr>
        <w:t xml:space="preserve">, </w:t>
      </w:r>
      <w:r w:rsidR="001F4AC2" w:rsidRPr="004E3476">
        <w:rPr>
          <w:rFonts w:ascii="Helvetica" w:eastAsia="MS Mincho" w:hAnsi="Helvetica" w:cs="Helvetica"/>
        </w:rPr>
        <w:t>along with</w:t>
      </w:r>
      <w:r w:rsidR="007253CB" w:rsidRPr="004E3476">
        <w:rPr>
          <w:rFonts w:ascii="Helvetica" w:eastAsia="MS Mincho" w:hAnsi="Helvetica" w:cs="Helvetica"/>
        </w:rPr>
        <w:t xml:space="preserve"> model-</w:t>
      </w:r>
      <w:r w:rsidR="004844A3" w:rsidRPr="004E3476">
        <w:rPr>
          <w:rFonts w:ascii="Helvetica" w:eastAsia="MS Mincho" w:hAnsi="Helvetica" w:cs="Helvetica"/>
        </w:rPr>
        <w:t>free goal</w:t>
      </w:r>
      <w:r w:rsidR="001157AE" w:rsidRPr="004E3476">
        <w:rPr>
          <w:rFonts w:ascii="Helvetica" w:eastAsia="MS Mincho" w:hAnsi="Helvetica" w:cs="Helvetica"/>
        </w:rPr>
        <w:t xml:space="preserve"> learning.  </w:t>
      </w:r>
      <w:r w:rsidR="001F4AC2" w:rsidRPr="004E3476">
        <w:rPr>
          <w:rFonts w:ascii="Helvetica" w:eastAsia="MS Mincho" w:hAnsi="Helvetica" w:cs="Helvetica"/>
        </w:rPr>
        <w:t>We used this computational model to generate simulated data for Experiment 3</w:t>
      </w:r>
      <w:r w:rsidR="001157AE" w:rsidRPr="004E3476">
        <w:rPr>
          <w:rFonts w:ascii="Helvetica" w:eastAsia="MS Mincho" w:hAnsi="Helvetica" w:cs="Helvetica"/>
        </w:rPr>
        <w:t xml:space="preserve">, and showed that </w:t>
      </w:r>
      <w:r w:rsidR="001F4AC2" w:rsidRPr="004E3476">
        <w:rPr>
          <w:rFonts w:ascii="Helvetica" w:eastAsia="MS Mincho" w:hAnsi="Helvetica" w:cs="Helvetica"/>
        </w:rPr>
        <w:t>our observed results were obtained if and only if the computational model included model-free goal learning.</w:t>
      </w:r>
    </w:p>
    <w:p w14:paraId="13BA21DD" w14:textId="77777777" w:rsidR="00327EFC" w:rsidRPr="004E3476" w:rsidRDefault="00EE2BCB" w:rsidP="00E31300">
      <w:pPr>
        <w:rPr>
          <w:rFonts w:ascii="Helvetica" w:eastAsia="MS Mincho" w:hAnsi="Helvetica" w:cs="Helvetica"/>
          <w:sz w:val="24"/>
        </w:rPr>
      </w:pPr>
      <w:r w:rsidRPr="004E3476">
        <w:rPr>
          <w:rFonts w:ascii="Helvetica" w:eastAsia="MS Mincho" w:hAnsi="Helvetica" w:cs="Helvetica"/>
          <w:sz w:val="24"/>
        </w:rPr>
        <w:t>Environment</w:t>
      </w:r>
    </w:p>
    <w:p w14:paraId="66B1D401" w14:textId="77777777" w:rsidR="00704950" w:rsidRPr="004E3476" w:rsidRDefault="004E6D60" w:rsidP="00670533">
      <w:pPr>
        <w:rPr>
          <w:rFonts w:ascii="Helvetica" w:eastAsia="MS Mincho" w:hAnsi="Helvetica" w:cs="Helvetica"/>
          <w:i/>
        </w:rPr>
      </w:pPr>
      <w:r w:rsidRPr="004E3476">
        <w:rPr>
          <w:rFonts w:ascii="Helvetica" w:eastAsia="MS Mincho" w:hAnsi="Helvetica" w:cs="Helvetica"/>
        </w:rPr>
        <w:t xml:space="preserve">The game was implemented as </w:t>
      </w:r>
      <w:r w:rsidR="00E536C6" w:rsidRPr="004E3476">
        <w:rPr>
          <w:rFonts w:ascii="Helvetica" w:eastAsia="MS Mincho" w:hAnsi="Helvetica" w:cs="Helvetica"/>
        </w:rPr>
        <w:t xml:space="preserve">a Markov decision process </w:t>
      </w:r>
      <w:r w:rsidRPr="004E3476">
        <w:rPr>
          <w:rFonts w:ascii="Helvetica" w:eastAsia="MS Mincho" w:hAnsi="Helvetica" w:cs="Helvetica"/>
        </w:rPr>
        <w:t xml:space="preserve">with six states, the initial </w:t>
      </w:r>
      <w:r w:rsidR="007C5ABE" w:rsidRPr="004E3476">
        <w:rPr>
          <w:rFonts w:ascii="Helvetica" w:eastAsia="MS Mincho" w:hAnsi="Helvetica" w:cs="Helvetica"/>
        </w:rPr>
        <w:t>Stage 1</w:t>
      </w:r>
      <w:r w:rsidRPr="004E3476">
        <w:rPr>
          <w:rFonts w:ascii="Helvetica" w:eastAsia="MS Mincho" w:hAnsi="Helvetica" w:cs="Helvetica"/>
        </w:rPr>
        <w:t xml:space="preserve"> state and then one state for each </w:t>
      </w:r>
      <w:r w:rsidR="007C5ABE" w:rsidRPr="004E3476">
        <w:rPr>
          <w:rFonts w:ascii="Helvetica" w:eastAsia="MS Mincho" w:hAnsi="Helvetica" w:cs="Helvetica"/>
        </w:rPr>
        <w:t>Stage 2</w:t>
      </w:r>
      <w:r w:rsidRPr="004E3476">
        <w:rPr>
          <w:rFonts w:ascii="Helvetica" w:eastAsia="MS Mincho" w:hAnsi="Helvetica" w:cs="Helvetica"/>
        </w:rPr>
        <w:t xml:space="preserve"> object.  State 1 had four possible actions (i.e. the four numbers), only two of which were available on any given trial.  States 2-6 had only one possible action (i.e. clicking on the object), which led to a reward.</w:t>
      </w:r>
      <w:r w:rsidR="005E2641" w:rsidRPr="004E3476">
        <w:rPr>
          <w:rFonts w:ascii="Helvetica" w:eastAsia="MS Mincho" w:hAnsi="Helvetica" w:cs="Helvetica"/>
        </w:rPr>
        <w:t xml:space="preserve">  The rewards were </w:t>
      </w:r>
      <w:r w:rsidR="00CF0A8D" w:rsidRPr="004E3476">
        <w:rPr>
          <w:rFonts w:ascii="Helvetica" w:eastAsia="MS Mincho" w:hAnsi="Helvetica" w:cs="Helvetica"/>
        </w:rPr>
        <w:t>randomly generated for each agent by the same process as in the behavioral tasks.</w:t>
      </w:r>
    </w:p>
    <w:p w14:paraId="4F1F1775" w14:textId="77777777" w:rsidR="005A6B4E" w:rsidRPr="004E3476" w:rsidRDefault="00FC7407" w:rsidP="00E31300">
      <w:pPr>
        <w:rPr>
          <w:rFonts w:ascii="Helvetica" w:eastAsia="MS Mincho" w:hAnsi="Helvetica" w:cs="Helvetica"/>
          <w:sz w:val="24"/>
        </w:rPr>
      </w:pPr>
      <w:r w:rsidRPr="004E3476">
        <w:rPr>
          <w:rFonts w:ascii="Helvetica" w:eastAsia="MS Mincho" w:hAnsi="Helvetica" w:cs="Helvetica"/>
          <w:sz w:val="24"/>
        </w:rPr>
        <w:t>Learning Mechanisms</w:t>
      </w:r>
    </w:p>
    <w:p w14:paraId="76D3CF53" w14:textId="77777777" w:rsidR="00151DE0" w:rsidRPr="004E3476" w:rsidRDefault="00F2298D" w:rsidP="00E31300">
      <w:pPr>
        <w:rPr>
          <w:rFonts w:ascii="Helvetica" w:eastAsia="MS Mincho" w:hAnsi="Helvetica" w:cs="Helvetica"/>
          <w:i/>
        </w:rPr>
      </w:pPr>
      <w:r w:rsidRPr="004E3476">
        <w:rPr>
          <w:rFonts w:ascii="Helvetica" w:eastAsia="MS Mincho" w:hAnsi="Helvetica" w:cs="Helvetica"/>
          <w:i/>
        </w:rPr>
        <w:t xml:space="preserve">Model-free action value: </w:t>
      </w:r>
      <w:r w:rsidR="00151DE0" w:rsidRPr="004E3476">
        <w:rPr>
          <w:rFonts w:ascii="Helvetica" w:eastAsia="MS Mincho" w:hAnsi="Helvetica" w:cs="Helvetica"/>
          <w:i/>
        </w:rPr>
        <w:t>SARSA</w:t>
      </w:r>
    </w:p>
    <w:p w14:paraId="36C58B9A" w14:textId="2CFF4944" w:rsidR="001157AE" w:rsidRPr="00957C11" w:rsidRDefault="001157AE" w:rsidP="00E31300">
      <w:pPr>
        <w:rPr>
          <w:rFonts w:ascii="Helvetica" w:hAnsi="Helvetica" w:cs="Helvetica"/>
        </w:rPr>
      </w:pPr>
      <w:r w:rsidRPr="004E3476">
        <w:rPr>
          <w:rFonts w:ascii="Helvetica" w:eastAsia="MS Mincho" w:hAnsi="Helvetica" w:cs="Helvetica"/>
        </w:rPr>
        <w:lastRenderedPageBreak/>
        <w:t xml:space="preserve">The agents had three learning mechanisms.  Their model-free reinforcement learning mechanism was the </w:t>
      </w:r>
      <w:r w:rsidR="00F614DA" w:rsidRPr="004E3476">
        <w:rPr>
          <w:rFonts w:ascii="Helvetica" w:eastAsia="MS Mincho" w:hAnsi="Helvetica" w:cs="Helvetica"/>
        </w:rPr>
        <w:t>SARSA algorithm</w:t>
      </w:r>
      <w:r w:rsidR="00015F1E" w:rsidRPr="004E3476">
        <w:rPr>
          <w:rFonts w:ascii="Helvetica" w:eastAsia="MS Mincho" w:hAnsi="Helvetica" w:cs="Helvetica"/>
        </w:rPr>
        <w:t xml:space="preserve"> with eligibility traces</w:t>
      </w:r>
      <w:r w:rsidR="00F614DA" w:rsidRPr="004E3476">
        <w:rPr>
          <w:rFonts w:ascii="Helvetica" w:eastAsia="MS Mincho" w:hAnsi="Helvetica" w:cs="Helvetica"/>
        </w:rPr>
        <w:t xml:space="preserve"> (</w:t>
      </w:r>
      <w:r w:rsidR="000B2753" w:rsidRPr="004E3476">
        <w:rPr>
          <w:rFonts w:ascii="Helvetica" w:eastAsia="MS Mincho" w:hAnsi="Helvetica" w:cs="Helvetica"/>
        </w:rPr>
        <w:t xml:space="preserve">Sutton &amp; </w:t>
      </w:r>
      <w:proofErr w:type="spellStart"/>
      <w:r w:rsidR="000B2753" w:rsidRPr="004E3476">
        <w:rPr>
          <w:rFonts w:ascii="Helvetica" w:eastAsia="MS Mincho" w:hAnsi="Helvetica" w:cs="Helvetica"/>
        </w:rPr>
        <w:t>Barto</w:t>
      </w:r>
      <w:proofErr w:type="spellEnd"/>
      <w:r w:rsidR="000B2753" w:rsidRPr="004E3476">
        <w:rPr>
          <w:rFonts w:ascii="Helvetica" w:eastAsia="MS Mincho" w:hAnsi="Helvetica" w:cs="Helvetica"/>
        </w:rPr>
        <w:t>, 1998</w:t>
      </w:r>
      <w:r w:rsidR="00F614DA" w:rsidRPr="004E3476">
        <w:rPr>
          <w:rFonts w:ascii="Helvetica" w:eastAsia="MS Mincho" w:hAnsi="Helvetica" w:cs="Helvetica"/>
        </w:rPr>
        <w:t xml:space="preserve">).  Agents estimated </w:t>
      </w:r>
      <w:r w:rsidR="004B1D8E" w:rsidRPr="004E3476">
        <w:rPr>
          <w:rFonts w:ascii="Helvetica" w:eastAsia="MS Mincho" w:hAnsi="Helvetica" w:cs="Helvetica"/>
        </w:rPr>
        <w:t xml:space="preserve">a model-free value of </w:t>
      </w:r>
      <w:r w:rsidR="00E1392D" w:rsidRPr="004E3476">
        <w:rPr>
          <w:rFonts w:ascii="Helvetica" w:eastAsia="MS Mincho" w:hAnsi="Helvetica" w:cs="Helvetica"/>
        </w:rPr>
        <w:t>the state-action pair (</w:t>
      </w:r>
      <w:proofErr w:type="spellStart"/>
      <w:r w:rsidR="00E1392D" w:rsidRPr="004E3476">
        <w:rPr>
          <w:rFonts w:ascii="Helvetica" w:eastAsia="MS Mincho" w:hAnsi="Helvetica" w:cs="Helvetica"/>
          <w:i/>
        </w:rPr>
        <w:t>s</w:t>
      </w:r>
      <w:proofErr w:type="gramStart"/>
      <w:r w:rsidR="00E1392D" w:rsidRPr="004E3476">
        <w:rPr>
          <w:rFonts w:ascii="Helvetica" w:eastAsia="MS Mincho" w:hAnsi="Helvetica" w:cs="Helvetica"/>
          <w:i/>
        </w:rPr>
        <w:t>,a</w:t>
      </w:r>
      <w:proofErr w:type="spellEnd"/>
      <w:proofErr w:type="gramEnd"/>
      <w:r w:rsidR="00E1392D" w:rsidRPr="004E3476">
        <w:rPr>
          <w:rFonts w:ascii="Helvetica" w:eastAsia="MS Mincho" w:hAnsi="Helvetica" w:cs="Helvetica"/>
        </w:rPr>
        <w:t>)</w:t>
      </w:r>
      <w:r w:rsidR="004B1D8E" w:rsidRPr="004E3476">
        <w:rPr>
          <w:rFonts w:ascii="Helvetica" w:eastAsia="MS Mincho" w:hAnsi="Helvetica" w:cs="Helvetica"/>
        </w:rPr>
        <w:t xml:space="preserve">, denoted </w:t>
      </w:r>
      <w:r w:rsidR="004B1D8E" w:rsidRPr="004E3476">
        <w:rPr>
          <w:rFonts w:ascii="Helvetica" w:eastAsia="MS Mincho" w:hAnsi="Helvetica" w:cs="Helvetica"/>
          <w:i/>
        </w:rPr>
        <w:t>MFV</w:t>
      </w:r>
      <w:r w:rsidR="004B1D8E" w:rsidRPr="004E3476">
        <w:rPr>
          <w:rFonts w:ascii="Helvetica" w:eastAsia="MS Mincho" w:hAnsi="Helvetica" w:cs="Helvetica"/>
          <w:i/>
          <w:vertAlign w:val="subscript"/>
        </w:rPr>
        <w:t>(</w:t>
      </w:r>
      <w:proofErr w:type="spellStart"/>
      <w:r w:rsidR="004B1D8E" w:rsidRPr="004E3476">
        <w:rPr>
          <w:rFonts w:ascii="Helvetica" w:eastAsia="MS Mincho" w:hAnsi="Helvetica" w:cs="Helvetica"/>
          <w:i/>
          <w:vertAlign w:val="subscript"/>
        </w:rPr>
        <w:t>s,a</w:t>
      </w:r>
      <w:proofErr w:type="spellEnd"/>
      <w:r w:rsidR="004B1D8E" w:rsidRPr="004E3476">
        <w:rPr>
          <w:rFonts w:ascii="Helvetica" w:eastAsia="MS Mincho" w:hAnsi="Helvetica" w:cs="Helvetica"/>
          <w:i/>
          <w:vertAlign w:val="subscript"/>
        </w:rPr>
        <w:t>)</w:t>
      </w:r>
      <w:r w:rsidR="004B1D8E" w:rsidRPr="004E3476">
        <w:rPr>
          <w:rFonts w:ascii="Helvetica" w:eastAsia="MS Mincho" w:hAnsi="Helvetica" w:cs="Helvetica"/>
        </w:rPr>
        <w:t xml:space="preserve">. </w:t>
      </w:r>
      <w:r w:rsidR="00C70B4C" w:rsidRPr="004E3476">
        <w:rPr>
          <w:rFonts w:ascii="Helvetica" w:eastAsia="MS Mincho" w:hAnsi="Helvetica" w:cs="Helvetica"/>
          <w:i/>
        </w:rPr>
        <w:t xml:space="preserve"> </w:t>
      </w:r>
      <w:r w:rsidR="00E37763" w:rsidRPr="004E3476">
        <w:rPr>
          <w:rFonts w:ascii="Helvetica" w:eastAsia="MS Mincho" w:hAnsi="Helvetica" w:cs="Helvetica"/>
        </w:rPr>
        <w:t xml:space="preserve">In </w:t>
      </w:r>
      <w:del w:id="4" w:author="Sam Gershman" w:date="2014-12-10T18:49:00Z">
        <w:r w:rsidR="00E37763" w:rsidRPr="004E3476" w:rsidDel="009E5FBF">
          <w:rPr>
            <w:rFonts w:ascii="Helvetica" w:eastAsia="MS Mincho" w:hAnsi="Helvetica" w:cs="Helvetica"/>
          </w:rPr>
          <w:delText>sta</w:delText>
        </w:r>
        <w:r w:rsidR="00015F1E" w:rsidRPr="004E3476" w:rsidDel="009E5FBF">
          <w:rPr>
            <w:rFonts w:ascii="Helvetica" w:eastAsia="MS Mincho" w:hAnsi="Helvetica" w:cs="Helvetica"/>
          </w:rPr>
          <w:delText xml:space="preserve">ge </w:delText>
        </w:r>
      </w:del>
      <w:ins w:id="5" w:author="Sam Gershman" w:date="2014-12-10T18:49:00Z">
        <w:r w:rsidR="009E5FBF">
          <w:rPr>
            <w:rFonts w:ascii="Helvetica" w:eastAsia="MS Mincho" w:hAnsi="Helvetica" w:cs="Helvetica"/>
          </w:rPr>
          <w:t>S</w:t>
        </w:r>
        <w:r w:rsidR="009E5FBF" w:rsidRPr="004E3476">
          <w:rPr>
            <w:rFonts w:ascii="Helvetica" w:eastAsia="MS Mincho" w:hAnsi="Helvetica" w:cs="Helvetica"/>
          </w:rPr>
          <w:t xml:space="preserve">tage </w:t>
        </w:r>
      </w:ins>
      <w:r w:rsidR="00015F1E" w:rsidRPr="004E3476">
        <w:rPr>
          <w:rFonts w:ascii="Helvetica" w:eastAsia="MS Mincho" w:hAnsi="Helvetica" w:cs="Helvetica"/>
        </w:rPr>
        <w:t xml:space="preserve">1, agents </w:t>
      </w:r>
      <w:r w:rsidR="00E37763" w:rsidRPr="004E3476">
        <w:rPr>
          <w:rFonts w:ascii="Helvetica" w:eastAsia="MS Mincho" w:hAnsi="Helvetica" w:cs="Helvetica"/>
        </w:rPr>
        <w:t xml:space="preserve">chose an action </w:t>
      </w:r>
      <w:proofErr w:type="gramStart"/>
      <w:r w:rsidR="00E37763" w:rsidRPr="004E3476">
        <w:rPr>
          <w:rFonts w:ascii="Helvetica" w:eastAsia="MS Mincho" w:hAnsi="Helvetica" w:cs="Helvetica"/>
          <w:i/>
        </w:rPr>
        <w:t xml:space="preserve">a </w:t>
      </w:r>
      <w:r w:rsidR="00E37763" w:rsidRPr="004E3476">
        <w:rPr>
          <w:rFonts w:ascii="Helvetica" w:eastAsia="MS Mincho" w:hAnsi="Helvetica" w:cs="Helvetica"/>
        </w:rPr>
        <w:t>and</w:t>
      </w:r>
      <w:proofErr w:type="gramEnd"/>
      <w:r w:rsidR="00E37763" w:rsidRPr="004E3476">
        <w:rPr>
          <w:rFonts w:ascii="Helvetica" w:eastAsia="MS Mincho" w:hAnsi="Helvetica" w:cs="Helvetica"/>
        </w:rPr>
        <w:t xml:space="preserve"> transitioned to state </w:t>
      </w:r>
      <w:r w:rsidR="00E37763" w:rsidRPr="004E3476">
        <w:rPr>
          <w:rFonts w:ascii="Helvetica" w:eastAsia="MS Mincho" w:hAnsi="Helvetica" w:cs="Helvetica"/>
          <w:i/>
        </w:rPr>
        <w:t>s</w:t>
      </w:r>
      <w:commentRangeStart w:id="6"/>
      <w:r w:rsidR="00E37763" w:rsidRPr="004E3476">
        <w:rPr>
          <w:rFonts w:ascii="Helvetica" w:eastAsia="MS Mincho" w:hAnsi="Helvetica" w:cs="Helvetica"/>
          <w:i/>
        </w:rPr>
        <w:t xml:space="preserve">.  </w:t>
      </w:r>
      <w:r w:rsidR="00AA4956" w:rsidRPr="004E3476">
        <w:rPr>
          <w:rFonts w:ascii="Helvetica" w:eastAsia="MS Mincho" w:hAnsi="Helvetica" w:cs="Helvetica"/>
        </w:rPr>
        <w:t xml:space="preserve">The value update </w:t>
      </w:r>
      <w:commentRangeEnd w:id="6"/>
      <w:r w:rsidR="009E5FBF">
        <w:rPr>
          <w:rStyle w:val="CommentReference"/>
        </w:rPr>
        <w:commentReference w:id="6"/>
      </w:r>
      <w:r w:rsidR="00AA4956" w:rsidRPr="004E3476">
        <w:rPr>
          <w:rFonts w:ascii="Helvetica" w:eastAsia="MS Mincho" w:hAnsi="Helvetica" w:cs="Helvetica"/>
        </w:rPr>
        <w:t xml:space="preserve">for </w:t>
      </w:r>
      <w:proofErr w:type="gramStart"/>
      <w:r w:rsidR="00AA4956" w:rsidRPr="004E3476">
        <w:rPr>
          <w:rFonts w:ascii="Helvetica" w:eastAsia="MS Mincho" w:hAnsi="Helvetica" w:cs="Helvetica"/>
          <w:i/>
        </w:rPr>
        <w:t>MFV</w:t>
      </w:r>
      <w:r w:rsidR="00AA4956" w:rsidRPr="004E3476">
        <w:rPr>
          <w:rFonts w:ascii="Helvetica" w:eastAsia="MS Mincho" w:hAnsi="Helvetica" w:cs="Helvetica"/>
          <w:i/>
          <w:vertAlign w:val="subscript"/>
        </w:rPr>
        <w:t>(</w:t>
      </w:r>
      <w:proofErr w:type="gramEnd"/>
      <w:r w:rsidR="00AA4956" w:rsidRPr="004E3476">
        <w:rPr>
          <w:rFonts w:ascii="Helvetica" w:eastAsia="MS Mincho" w:hAnsi="Helvetica" w:cs="Helvetica"/>
          <w:i/>
          <w:vertAlign w:val="subscript"/>
        </w:rPr>
        <w:t>1,a)</w:t>
      </w:r>
      <w:r w:rsidR="00AA4956" w:rsidRPr="004E3476">
        <w:rPr>
          <w:rFonts w:ascii="Helvetica" w:eastAsia="MS Mincho" w:hAnsi="Helvetica" w:cs="Helvetica"/>
        </w:rPr>
        <w:t xml:space="preserve"> occurs by temporal difference learning with learning rate </w:t>
      </w:r>
      <m:oMath>
        <m:r>
          <w:rPr>
            <w:rFonts w:ascii="Cambria Math" w:hAnsi="Cambria Math" w:cs="Helvetica"/>
          </w:rPr>
          <m:t>α</m:t>
        </m:r>
      </m:oMath>
      <w:r w:rsidR="00AA4956" w:rsidRPr="004E3476">
        <w:rPr>
          <w:rFonts w:ascii="Helvetica" w:eastAsia="MS Mincho" w:hAnsi="Helvetica" w:cs="Helvetica"/>
        </w:rPr>
        <w:t>:</w:t>
      </w:r>
    </w:p>
    <w:p w14:paraId="538974E0" w14:textId="77777777" w:rsidR="004B1D8E" w:rsidRPr="002A2FA6" w:rsidRDefault="000C4EAF" w:rsidP="00E31300">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+α(</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14:paraId="5B559EB9" w14:textId="77777777" w:rsidR="00015F1E" w:rsidRPr="004E3476" w:rsidRDefault="00015F1E" w:rsidP="00E31300">
      <w:pPr>
        <w:rPr>
          <w:rFonts w:ascii="Helvetica" w:eastAsia="MS Mincho" w:hAnsi="Helvetica" w:cs="Helvetica"/>
        </w:rPr>
      </w:pPr>
      <w:r w:rsidRPr="004E3476">
        <w:rPr>
          <w:rFonts w:ascii="Helvetica" w:eastAsia="MS Mincho" w:hAnsi="Helvetica" w:cs="Helvetica"/>
        </w:rPr>
        <w:t>In stage 2, agents chose the only available action</w:t>
      </w:r>
      <w:r w:rsidR="00A458C1">
        <w:rPr>
          <w:rFonts w:ascii="Helvetica" w:eastAsia="MS Mincho" w:hAnsi="Helvetica" w:cs="Helvetica"/>
        </w:rPr>
        <w:t xml:space="preserve"> </w:t>
      </w:r>
      <w:r w:rsidR="00A458C1">
        <w:rPr>
          <w:rFonts w:ascii="Helvetica" w:eastAsia="MS Mincho" w:hAnsi="Helvetica" w:cs="Helvetica"/>
          <w:i/>
        </w:rPr>
        <w:t>a’</w:t>
      </w:r>
      <w:r w:rsidRPr="004E3476">
        <w:rPr>
          <w:rFonts w:ascii="Helvetica" w:eastAsia="MS Mincho" w:hAnsi="Helvetica" w:cs="Helvetica"/>
        </w:rPr>
        <w:t xml:space="preserve"> (i.e. clicking on the </w:t>
      </w:r>
      <w:r w:rsidR="00D60A1B" w:rsidRPr="004E3476">
        <w:rPr>
          <w:rFonts w:ascii="Helvetica" w:eastAsia="MS Mincho" w:hAnsi="Helvetica" w:cs="Helvetica"/>
        </w:rPr>
        <w:t>object</w:t>
      </w:r>
      <w:r w:rsidRPr="004E3476">
        <w:rPr>
          <w:rFonts w:ascii="Helvetica" w:eastAsia="MS Mincho" w:hAnsi="Helvetica" w:cs="Helvetica"/>
        </w:rPr>
        <w:t xml:space="preserve">) and received reward </w:t>
      </w:r>
      <w:r w:rsidRPr="004E3476">
        <w:rPr>
          <w:rFonts w:ascii="Helvetica" w:eastAsia="MS Mincho" w:hAnsi="Helvetica" w:cs="Helvetica"/>
          <w:i/>
        </w:rPr>
        <w:t>r</w:t>
      </w:r>
      <w:r w:rsidRPr="004E3476">
        <w:rPr>
          <w:rFonts w:ascii="Helvetica" w:eastAsia="MS Mincho" w:hAnsi="Helvetica" w:cs="Helvetica"/>
        </w:rPr>
        <w:t xml:space="preserve">.  </w:t>
      </w:r>
      <w:r w:rsidR="00AA4956" w:rsidRPr="004E3476">
        <w:rPr>
          <w:rFonts w:ascii="Helvetica" w:eastAsia="MS Mincho" w:hAnsi="Helvetica" w:cs="Helvetica"/>
        </w:rPr>
        <w:t>Again, value update is given by temporal difference learning:</w:t>
      </w:r>
    </w:p>
    <w:p w14:paraId="7EB707E1" w14:textId="77777777" w:rsidR="00015F1E" w:rsidRPr="004E3476" w:rsidRDefault="000C4EAF" w:rsidP="00015F1E">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eastAsia="MS Mincho" w:hAnsi="Cambria Math" w:cs="Helvetica"/>
            </w:rPr>
            <m:t>)</m:t>
          </m:r>
          <m:r>
            <m:rPr>
              <m:sty m:val="p"/>
            </m:rPr>
            <w:rPr>
              <w:rFonts w:ascii="Helvetica" w:eastAsia="MS Mincho" w:hAnsi="Helvetica" w:cs="Helvetica"/>
            </w:rPr>
            <w:br/>
          </m:r>
        </m:oMath>
      </m:oMathPara>
    </w:p>
    <w:p w14:paraId="4EB6396D" w14:textId="31ABD6C0" w:rsidR="00AA4956" w:rsidRPr="004E3476" w:rsidRDefault="00AA4956" w:rsidP="00E31300">
      <w:pPr>
        <w:rPr>
          <w:rFonts w:ascii="Helvetica" w:eastAsia="MS Mincho" w:hAnsi="Helvetica" w:cs="Helvetica"/>
        </w:rPr>
      </w:pPr>
      <w:r w:rsidRPr="004E3476">
        <w:rPr>
          <w:rFonts w:ascii="Helvetica" w:eastAsia="MS Mincho" w:hAnsi="Helvetica" w:cs="Helvetica"/>
        </w:rPr>
        <w:t xml:space="preserve">In addition, </w:t>
      </w:r>
      <w:r w:rsidR="00E67D27" w:rsidRPr="004E3476">
        <w:rPr>
          <w:rFonts w:ascii="Helvetica" w:eastAsia="MS Mincho" w:hAnsi="Helvetica" w:cs="Helvetica"/>
        </w:rPr>
        <w:t>in keeping with</w:t>
      </w:r>
      <w:r w:rsidRPr="004E3476">
        <w:rPr>
          <w:rFonts w:ascii="Helvetica" w:eastAsia="MS Mincho" w:hAnsi="Helvetica" w:cs="Helvetica"/>
        </w:rPr>
        <w:t xml:space="preserve"> prior computational models of stochastic sequential decision-making paradigms</w:t>
      </w:r>
      <w:r w:rsidR="00854E52" w:rsidRPr="004E3476">
        <w:rPr>
          <w:rFonts w:ascii="Helvetica" w:eastAsia="MS Mincho" w:hAnsi="Helvetica" w:cs="Helvetica"/>
        </w:rPr>
        <w:t xml:space="preserve"> (</w:t>
      </w:r>
      <w:proofErr w:type="spellStart"/>
      <w:r w:rsidR="00854E52" w:rsidRPr="004E3476">
        <w:rPr>
          <w:rFonts w:ascii="Helvetica" w:eastAsia="MS Mincho" w:hAnsi="Helvetica" w:cs="Helvetica"/>
        </w:rPr>
        <w:t>Daw</w:t>
      </w:r>
      <w:proofErr w:type="spellEnd"/>
      <w:r w:rsidR="00854E52" w:rsidRPr="004E3476">
        <w:rPr>
          <w:rFonts w:ascii="Helvetica" w:eastAsia="MS Mincho" w:hAnsi="Helvetica" w:cs="Helvetica"/>
        </w:rPr>
        <w:t xml:space="preserve"> et al 2011; Otto et al 2013)</w:t>
      </w:r>
      <w:r w:rsidRPr="004E3476">
        <w:rPr>
          <w:rFonts w:ascii="Helvetica" w:eastAsia="MS Mincho" w:hAnsi="Helvetica" w:cs="Helvetica"/>
        </w:rPr>
        <w:t xml:space="preserve">, we implemented an update of Stage 1 value representations following reward by applying an eligibility trace </w:t>
      </w:r>
      <w:ins w:id="7" w:author="Sam Gershman" w:date="2014-12-10T18:50:00Z">
        <m:oMath>
          <m:r>
            <w:rPr>
              <w:rFonts w:ascii="Cambria Math" w:hAnsi="Cambria Math" w:cs="Helvetica"/>
            </w:rPr>
            <m:t>λ</m:t>
          </m:r>
        </m:oMath>
      </w:ins>
      <w:del w:id="8" w:author="Sam Gershman" w:date="2014-12-10T18:50:00Z">
        <m:oMath>
          <m:r>
            <w:rPr>
              <w:rFonts w:ascii="Cambria Math" w:hAnsi="Cambria Math" w:cs="Helvetica"/>
            </w:rPr>
            <m:t>γ</m:t>
          </m:r>
        </m:oMath>
      </w:del>
      <w:r w:rsidRPr="004E3476">
        <w:rPr>
          <w:rFonts w:ascii="Helvetica" w:eastAsia="MS Mincho" w:hAnsi="Helvetica" w:cs="Helvetica"/>
        </w:rPr>
        <w:t>:</w:t>
      </w:r>
    </w:p>
    <w:p w14:paraId="3FC5D9A6" w14:textId="77777777" w:rsidR="00015F1E" w:rsidRPr="002A2FA6" w:rsidRDefault="002A2FA6" w:rsidP="00E31300">
      <w:pPr>
        <w:rPr>
          <w:rFonts w:ascii="Helvetica" w:eastAsia="MS Mincho" w:hAnsi="Helvetica" w:cs="Helvetica"/>
        </w:rPr>
      </w:pPr>
      <m:oMathPara>
        <m:oMath>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+λα(r-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14:paraId="243B80FC" w14:textId="77777777" w:rsidR="00151DE0" w:rsidRPr="004E3476" w:rsidRDefault="00F2298D" w:rsidP="00E31300">
      <w:pPr>
        <w:rPr>
          <w:rFonts w:ascii="Helvetica" w:eastAsia="MS Mincho" w:hAnsi="Helvetica" w:cs="Helvetica"/>
          <w:i/>
        </w:rPr>
      </w:pPr>
      <w:r w:rsidRPr="004E3476">
        <w:rPr>
          <w:rFonts w:ascii="Helvetica" w:eastAsia="MS Mincho" w:hAnsi="Helvetica" w:cs="Helvetica"/>
          <w:i/>
        </w:rPr>
        <w:t>Model-based action value</w:t>
      </w:r>
    </w:p>
    <w:p w14:paraId="19D0088F" w14:textId="02AEF492" w:rsidR="004B1D8E" w:rsidRPr="004E3476" w:rsidRDefault="004B1D8E" w:rsidP="00E31300">
      <w:pPr>
        <w:rPr>
          <w:rFonts w:ascii="Helvetica" w:eastAsia="MS Mincho" w:hAnsi="Helvetica" w:cs="Helvetica"/>
        </w:rPr>
      </w:pPr>
      <w:r w:rsidRPr="004E3476">
        <w:rPr>
          <w:rFonts w:ascii="Helvetica" w:eastAsia="MS Mincho" w:hAnsi="Helvetica" w:cs="Helvetica"/>
        </w:rPr>
        <w:t xml:space="preserve">Agents’ model-based </w:t>
      </w:r>
      <w:r w:rsidR="00D06FA9" w:rsidRPr="004E3476">
        <w:rPr>
          <w:rFonts w:ascii="Helvetica" w:eastAsia="MS Mincho" w:hAnsi="Helvetica" w:cs="Helvetica"/>
        </w:rPr>
        <w:t xml:space="preserve">learning mechanism </w:t>
      </w:r>
      <w:r w:rsidR="00F2298D" w:rsidRPr="004E3476">
        <w:rPr>
          <w:rFonts w:ascii="Helvetica" w:eastAsia="MS Mincho" w:hAnsi="Helvetica" w:cs="Helvetica"/>
        </w:rPr>
        <w:t>implemented a</w:t>
      </w:r>
      <w:r w:rsidR="00842B94" w:rsidRPr="004E3476">
        <w:rPr>
          <w:rFonts w:ascii="Helvetica" w:eastAsia="MS Mincho" w:hAnsi="Helvetica" w:cs="Helvetica"/>
        </w:rPr>
        <w:t xml:space="preserve"> dynamic programming</w:t>
      </w:r>
      <w:r w:rsidR="00F2298D" w:rsidRPr="004E3476">
        <w:rPr>
          <w:rFonts w:ascii="Helvetica" w:eastAsia="MS Mincho" w:hAnsi="Helvetica" w:cs="Helvetica"/>
        </w:rPr>
        <w:t xml:space="preserve"> technique</w:t>
      </w:r>
      <w:r w:rsidR="006B352F" w:rsidRPr="004E3476">
        <w:rPr>
          <w:rFonts w:ascii="Helvetica" w:eastAsia="MS Mincho" w:hAnsi="Helvetica" w:cs="Helvetica"/>
        </w:rPr>
        <w:t xml:space="preserve">.  </w:t>
      </w:r>
      <w:r w:rsidR="00D60A1B" w:rsidRPr="004E3476">
        <w:rPr>
          <w:rFonts w:ascii="Helvetica" w:eastAsia="MS Mincho" w:hAnsi="Helvetica" w:cs="Helvetica"/>
        </w:rPr>
        <w:t xml:space="preserve">Agents maintained a model-based value of each state-action pair, denoted </w:t>
      </w:r>
      <w:r w:rsidR="00D60A1B" w:rsidRPr="004E3476">
        <w:rPr>
          <w:rFonts w:ascii="Helvetica" w:eastAsia="MS Mincho" w:hAnsi="Helvetica" w:cs="Helvetica"/>
          <w:i/>
        </w:rPr>
        <w:t>MVB</w:t>
      </w:r>
      <w:r w:rsidR="00D60A1B" w:rsidRPr="004E3476">
        <w:rPr>
          <w:rFonts w:ascii="Helvetica" w:eastAsia="MS Mincho" w:hAnsi="Helvetica" w:cs="Helvetica"/>
          <w:i/>
          <w:vertAlign w:val="subscript"/>
        </w:rPr>
        <w:t>(</w:t>
      </w:r>
      <w:proofErr w:type="spellStart"/>
      <w:r w:rsidR="00D60A1B" w:rsidRPr="004E3476">
        <w:rPr>
          <w:rFonts w:ascii="Helvetica" w:eastAsia="MS Mincho" w:hAnsi="Helvetica" w:cs="Helvetica"/>
          <w:i/>
          <w:vertAlign w:val="subscript"/>
        </w:rPr>
        <w:t>s</w:t>
      </w:r>
      <w:proofErr w:type="gramStart"/>
      <w:r w:rsidR="00D60A1B" w:rsidRPr="004E3476">
        <w:rPr>
          <w:rFonts w:ascii="Helvetica" w:eastAsia="MS Mincho" w:hAnsi="Helvetica" w:cs="Helvetica"/>
          <w:i/>
          <w:vertAlign w:val="subscript"/>
        </w:rPr>
        <w:t>,a</w:t>
      </w:r>
      <w:proofErr w:type="spellEnd"/>
      <w:proofErr w:type="gramEnd"/>
      <w:r w:rsidR="00D60A1B" w:rsidRPr="004E3476">
        <w:rPr>
          <w:rFonts w:ascii="Helvetica" w:eastAsia="MS Mincho" w:hAnsi="Helvetica" w:cs="Helvetica"/>
          <w:i/>
          <w:vertAlign w:val="subscript"/>
        </w:rPr>
        <w:t>)</w:t>
      </w:r>
      <w:r w:rsidR="005C5BF8" w:rsidRPr="004E3476">
        <w:rPr>
          <w:rFonts w:ascii="Helvetica" w:eastAsia="MS Mincho" w:hAnsi="Helvetica" w:cs="Helvetica"/>
        </w:rPr>
        <w:t>.</w:t>
      </w:r>
      <w:r w:rsidR="006A3B5A" w:rsidRPr="004E3476">
        <w:rPr>
          <w:rFonts w:ascii="Helvetica" w:eastAsia="MS Mincho" w:hAnsi="Helvetica" w:cs="Helvetica"/>
        </w:rPr>
        <w:t xml:space="preserve">  We assumed knowledge of the trial-type-dependent reward </w:t>
      </w:r>
      <w:r w:rsidR="00F20C2B" w:rsidRPr="004E3476">
        <w:rPr>
          <w:rFonts w:ascii="Helvetica" w:eastAsia="MS Mincho" w:hAnsi="Helvetica" w:cs="Helvetica"/>
        </w:rPr>
        <w:t>distributions</w:t>
      </w:r>
      <w:r w:rsidR="006A3B5A" w:rsidRPr="004E3476">
        <w:rPr>
          <w:rFonts w:ascii="Helvetica" w:eastAsia="MS Mincho" w:hAnsi="Helvetica" w:cs="Helvetica"/>
        </w:rPr>
        <w:t xml:space="preserve"> on the part of the model-bas</w:t>
      </w:r>
      <w:ins w:id="9" w:author="Sam Gershman" w:date="2014-12-11T09:01:00Z">
        <w:r w:rsidR="001F7443">
          <w:rPr>
            <w:rFonts w:ascii="Helvetica" w:eastAsia="MS Mincho" w:hAnsi="Helvetica" w:cs="Helvetica"/>
          </w:rPr>
          <w:t>e</w:t>
        </w:r>
      </w:ins>
      <w:r w:rsidR="006A3B5A" w:rsidRPr="004E3476">
        <w:rPr>
          <w:rFonts w:ascii="Helvetica" w:eastAsia="MS Mincho" w:hAnsi="Helvetica" w:cs="Helvetica"/>
        </w:rPr>
        <w:t>d controller.</w:t>
      </w:r>
      <w:r w:rsidR="00F20C2B" w:rsidRPr="004E3476">
        <w:rPr>
          <w:rFonts w:ascii="Helvetica" w:eastAsia="MS Mincho" w:hAnsi="Helvetica" w:cs="Helvetica"/>
        </w:rPr>
        <w:t xml:space="preserve">  Thus, we separately indexed Stage 2 </w:t>
      </w:r>
      <w:r w:rsidR="00897A5F">
        <w:rPr>
          <w:rFonts w:ascii="Helvetica" w:eastAsia="MS Mincho" w:hAnsi="Helvetica" w:cs="Helvetica"/>
        </w:rPr>
        <w:t>states</w:t>
      </w:r>
      <w:r w:rsidR="00F20C2B" w:rsidRPr="004E3476">
        <w:rPr>
          <w:rFonts w:ascii="Helvetica" w:eastAsia="MS Mincho" w:hAnsi="Helvetica" w:cs="Helvetica"/>
        </w:rPr>
        <w:t xml:space="preserve"> according to the relevant trial type.  </w:t>
      </w:r>
      <w:r w:rsidR="005C5BF8" w:rsidRPr="004E3476">
        <w:rPr>
          <w:rFonts w:ascii="Helvetica" w:eastAsia="MS Mincho" w:hAnsi="Helvetica" w:cs="Helvetica"/>
        </w:rPr>
        <w:t>To calculate the model-based value of each action from state 1, a</w:t>
      </w:r>
      <w:r w:rsidR="00D06FA9" w:rsidRPr="004E3476">
        <w:rPr>
          <w:rFonts w:ascii="Helvetica" w:eastAsia="MS Mincho" w:hAnsi="Helvetica" w:cs="Helvetica"/>
        </w:rPr>
        <w:t>gents es</w:t>
      </w:r>
      <w:r w:rsidR="004971F9" w:rsidRPr="004E3476">
        <w:rPr>
          <w:rFonts w:ascii="Helvetica" w:eastAsia="MS Mincho" w:hAnsi="Helvetica" w:cs="Helvetica"/>
        </w:rPr>
        <w:t>timated th</w:t>
      </w:r>
      <w:r w:rsidR="00E1392D" w:rsidRPr="004E3476">
        <w:rPr>
          <w:rFonts w:ascii="Helvetica" w:eastAsia="MS Mincho" w:hAnsi="Helvetica" w:cs="Helvetica"/>
        </w:rPr>
        <w:t xml:space="preserve">e transition probabilities of action </w:t>
      </w:r>
      <w:r w:rsidR="00F20C2B" w:rsidRPr="004E3476">
        <w:rPr>
          <w:rFonts w:ascii="Helvetica" w:eastAsia="MS Mincho" w:hAnsi="Helvetica" w:cs="Helvetica"/>
          <w:i/>
        </w:rPr>
        <w:t>a</w:t>
      </w:r>
      <w:r w:rsidR="00E1392D" w:rsidRPr="004E3476">
        <w:rPr>
          <w:rFonts w:ascii="Helvetica" w:eastAsia="MS Mincho" w:hAnsi="Helvetica" w:cs="Helvetica"/>
        </w:rPr>
        <w:t xml:space="preserve"> to </w:t>
      </w:r>
      <w:r w:rsidR="004971F9" w:rsidRPr="004E3476">
        <w:rPr>
          <w:rFonts w:ascii="Helvetica" w:eastAsia="MS Mincho" w:hAnsi="Helvetica" w:cs="Helvetica"/>
        </w:rPr>
        <w:t>state</w:t>
      </w:r>
      <w:r w:rsidR="00E1392D" w:rsidRPr="004E3476">
        <w:rPr>
          <w:rFonts w:ascii="Helvetica" w:eastAsia="MS Mincho" w:hAnsi="Helvetica" w:cs="Helvetica"/>
        </w:rPr>
        <w:t xml:space="preserve"> </w:t>
      </w:r>
      <w:r w:rsidR="00E1392D" w:rsidRPr="004E3476">
        <w:rPr>
          <w:rFonts w:ascii="Helvetica" w:eastAsia="MS Mincho" w:hAnsi="Helvetica" w:cs="Helvetica"/>
          <w:i/>
        </w:rPr>
        <w:t>s</w:t>
      </w:r>
      <w:r w:rsidR="00C70B4C" w:rsidRPr="004E3476">
        <w:rPr>
          <w:rFonts w:ascii="Helvetica" w:eastAsia="MS Mincho" w:hAnsi="Helvetica" w:cs="Helvetica"/>
        </w:rPr>
        <w:t xml:space="preserve">, denoted by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(a</m:t>
            </m:r>
            <w:proofErr w:type="gramStart"/>
            <m:r>
              <w:rPr>
                <w:rFonts w:ascii="Cambria Math" w:hAnsi="Cambria Math" w:cs="Helvetica"/>
              </w:rPr>
              <m:t>,s</m:t>
            </m:r>
            <w:proofErr w:type="gramEnd"/>
            <m:r>
              <w:rPr>
                <w:rFonts w:ascii="Cambria Math" w:hAnsi="Cambria Math" w:cs="Helvetica"/>
              </w:rPr>
              <m:t>)</m:t>
            </m:r>
          </m:sub>
        </m:sSub>
      </m:oMath>
      <w:r w:rsidR="004971F9" w:rsidRPr="004E3476">
        <w:rPr>
          <w:rFonts w:ascii="Helvetica" w:eastAsia="MS Mincho" w:hAnsi="Helvetica" w:cs="Helvetica"/>
        </w:rPr>
        <w:t>,</w:t>
      </w:r>
      <w:r w:rsidR="00D06FA9" w:rsidRPr="004E3476">
        <w:rPr>
          <w:rFonts w:ascii="Helvetica" w:eastAsia="MS Mincho" w:hAnsi="Helvetica" w:cs="Helvetica"/>
        </w:rPr>
        <w:t xml:space="preserve"> </w:t>
      </w:r>
      <w:commentRangeStart w:id="10"/>
      <w:r w:rsidR="00D06FA9" w:rsidRPr="004E3476">
        <w:rPr>
          <w:rFonts w:ascii="Helvetica" w:eastAsia="MS Mincho" w:hAnsi="Helvetica" w:cs="Helvetica"/>
        </w:rPr>
        <w:t xml:space="preserve">by </w:t>
      </w:r>
      <w:r w:rsidR="00E1392D" w:rsidRPr="004E3476">
        <w:rPr>
          <w:rFonts w:ascii="Helvetica" w:eastAsia="MS Mincho" w:hAnsi="Helvetica" w:cs="Helvetica"/>
        </w:rPr>
        <w:t>dividing the number of</w:t>
      </w:r>
      <w:r w:rsidR="00C739F5" w:rsidRPr="004E3476">
        <w:rPr>
          <w:rFonts w:ascii="Helvetica" w:eastAsia="MS Mincho" w:hAnsi="Helvetica" w:cs="Helvetica"/>
        </w:rPr>
        <w:t xml:space="preserve"> observed transitions from </w:t>
      </w:r>
      <w:r w:rsidR="00C739F5" w:rsidRPr="004E3476">
        <w:rPr>
          <w:rFonts w:ascii="Helvetica" w:eastAsia="MS Mincho" w:hAnsi="Helvetica" w:cs="Helvetica"/>
          <w:i/>
        </w:rPr>
        <w:t>a</w:t>
      </w:r>
      <w:r w:rsidR="00C739F5" w:rsidRPr="004E3476">
        <w:rPr>
          <w:rFonts w:ascii="Helvetica" w:eastAsia="MS Mincho" w:hAnsi="Helvetica" w:cs="Helvetica"/>
        </w:rPr>
        <w:t xml:space="preserve"> to</w:t>
      </w:r>
      <w:r w:rsidR="00E1392D" w:rsidRPr="004E3476">
        <w:rPr>
          <w:rFonts w:ascii="Helvetica" w:eastAsia="MS Mincho" w:hAnsi="Helvetica" w:cs="Helvetica"/>
        </w:rPr>
        <w:t xml:space="preserve"> </w:t>
      </w:r>
      <w:r w:rsidR="00E1392D" w:rsidRPr="004E3476">
        <w:rPr>
          <w:rFonts w:ascii="Helvetica" w:eastAsia="MS Mincho" w:hAnsi="Helvetica" w:cs="Helvetica"/>
          <w:i/>
        </w:rPr>
        <w:t>s</w:t>
      </w:r>
      <w:r w:rsidR="00E1392D" w:rsidRPr="004E3476">
        <w:rPr>
          <w:rFonts w:ascii="Helvetica" w:eastAsia="MS Mincho" w:hAnsi="Helvetica" w:cs="Helvetica"/>
        </w:rPr>
        <w:t xml:space="preserve"> by the total number </w:t>
      </w:r>
      <w:r w:rsidR="00BE6F83" w:rsidRPr="004E3476">
        <w:rPr>
          <w:rFonts w:ascii="Helvetica" w:eastAsia="MS Mincho" w:hAnsi="Helvetica" w:cs="Helvetica"/>
        </w:rPr>
        <w:t xml:space="preserve">of times </w:t>
      </w:r>
      <w:r w:rsidR="00BE6F83" w:rsidRPr="004E3476">
        <w:rPr>
          <w:rFonts w:ascii="Helvetica" w:eastAsia="MS Mincho" w:hAnsi="Helvetica" w:cs="Helvetica"/>
          <w:i/>
        </w:rPr>
        <w:t>a</w:t>
      </w:r>
      <w:r w:rsidR="00BE6F83" w:rsidRPr="004E3476">
        <w:rPr>
          <w:rFonts w:ascii="Helvetica" w:eastAsia="MS Mincho" w:hAnsi="Helvetica" w:cs="Helvetica"/>
        </w:rPr>
        <w:t xml:space="preserve"> was selected</w:t>
      </w:r>
      <w:commentRangeEnd w:id="10"/>
      <w:r w:rsidR="00397AE9">
        <w:rPr>
          <w:rStyle w:val="CommentReference"/>
        </w:rPr>
        <w:commentReference w:id="10"/>
      </w:r>
      <w:r w:rsidR="005723F5" w:rsidRPr="004E3476">
        <w:rPr>
          <w:rFonts w:ascii="Helvetica" w:eastAsia="MS Mincho" w:hAnsi="Helvetica" w:cs="Helvetica"/>
        </w:rPr>
        <w:t>.</w:t>
      </w:r>
      <w:r w:rsidR="00C739F5" w:rsidRPr="004E3476">
        <w:rPr>
          <w:rFonts w:ascii="Helvetica" w:eastAsia="MS Mincho" w:hAnsi="Helvetica" w:cs="Helvetica"/>
        </w:rPr>
        <w:t xml:space="preserve"> </w:t>
      </w:r>
      <w:r w:rsidR="0044716B" w:rsidRPr="004E3476">
        <w:rPr>
          <w:rFonts w:ascii="Helvetica" w:eastAsia="MS Mincho" w:hAnsi="Helvetica" w:cs="Helvetica"/>
        </w:rPr>
        <w:t xml:space="preserve"> </w:t>
      </w:r>
      <w:r w:rsidR="005C5BF8" w:rsidRPr="004E3476">
        <w:rPr>
          <w:rFonts w:ascii="Helvetica" w:eastAsia="MS Mincho" w:hAnsi="Helvetica" w:cs="Helvetica"/>
        </w:rPr>
        <w:t>Then:</w:t>
      </w:r>
    </w:p>
    <w:p w14:paraId="5CE51496" w14:textId="77777777" w:rsidR="00BE6F83" w:rsidRPr="002A2FA6" w:rsidRDefault="000C4EAF" w:rsidP="00BE6F83">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nary>
            <m:naryPr>
              <m:chr m:val="∑"/>
              <m:limLoc m:val="undOvr"/>
              <m:ctrlPr>
                <w:rPr>
                  <w:rFonts w:ascii="Cambria Math" w:eastAsia="MS Mincho" w:hAnsi="Cambria Math" w:cs="Helvetica"/>
                  <w:i/>
                </w:rPr>
              </m:ctrlPr>
            </m:naryPr>
            <m:sub>
              <m:r>
                <w:rPr>
                  <w:rFonts w:ascii="Cambria Math" w:eastAsia="MS Mincho" w:hAnsi="Cambria Math" w:cs="Helvetica"/>
                </w:rPr>
                <m:t>k=2</m:t>
              </m:r>
            </m:sub>
            <m:sup>
              <m:r>
                <w:rPr>
                  <w:rFonts w:ascii="Cambria Math" w:eastAsia="MS Mincho" w:hAnsi="Cambria Math" w:cs="Helvetica"/>
                </w:rPr>
                <m:t>6</m:t>
              </m:r>
            </m:sup>
            <m:e>
              <m:sSub>
                <m:sSubPr>
                  <m:ctrlPr>
                    <w:rPr>
                      <w:rFonts w:ascii="Cambria Math" w:eastAsia="MS Mincho" w:hAnsi="Cambria Math" w:cs="Helvetica"/>
                      <w:i/>
                    </w:rPr>
                  </m:ctrlPr>
                </m:sSubPr>
                <m:e>
                  <m:r>
                    <w:rPr>
                      <w:rFonts w:ascii="Cambria Math" w:eastAsia="MS Mincho" w:hAnsi="Cambria Math" w:cs="Helvetica"/>
                    </w:rPr>
                    <m:t>T</m:t>
                  </m:r>
                </m:e>
                <m:sub>
                  <m:d>
                    <m:dPr>
                      <m:ctrlPr>
                        <w:rPr>
                          <w:rFonts w:ascii="Cambria Math" w:eastAsia="MS Mincho" w:hAnsi="Cambria Math" w:cs="Helvetica"/>
                          <w:i/>
                        </w:rPr>
                      </m:ctrlPr>
                    </m:dPr>
                    <m:e>
                      <m:r>
                        <w:rPr>
                          <w:rFonts w:ascii="Cambria Math" w:eastAsia="MS Mincho" w:hAnsi="Cambria Math" w:cs="Helvetica"/>
                        </w:rPr>
                        <m:t>a,k</m:t>
                      </m:r>
                    </m:e>
                  </m:d>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MVB</m:t>
                  </m:r>
                </m:e>
                <m:sub>
                  <m:r>
                    <w:rPr>
                      <w:rFonts w:ascii="Cambria Math" w:eastAsia="MS Mincho" w:hAnsi="Cambria Math" w:cs="Helvetica"/>
                    </w:rPr>
                    <m:t>(k,a')</m:t>
                  </m:r>
                </m:sub>
              </m:sSub>
            </m:e>
          </m:nary>
        </m:oMath>
      </m:oMathPara>
    </w:p>
    <w:p w14:paraId="5B53B900" w14:textId="77777777" w:rsidR="00BE6F83" w:rsidRPr="004E3476" w:rsidRDefault="0019146A" w:rsidP="00E31300">
      <w:pPr>
        <w:rPr>
          <w:rFonts w:ascii="Helvetica" w:eastAsia="MS Mincho" w:hAnsi="Helvetica" w:cs="Helvetica"/>
        </w:rPr>
      </w:pPr>
      <w:r w:rsidRPr="004E3476">
        <w:rPr>
          <w:rFonts w:ascii="Helvetica" w:eastAsia="MS Mincho" w:hAnsi="Helvetica" w:cs="Helvetica"/>
        </w:rPr>
        <w:t xml:space="preserve">After transitioning to state </w:t>
      </w:r>
      <w:r w:rsidRPr="004E3476">
        <w:rPr>
          <w:rFonts w:ascii="Helvetica" w:eastAsia="MS Mincho" w:hAnsi="Helvetica" w:cs="Helvetica"/>
          <w:i/>
        </w:rPr>
        <w:t>s</w:t>
      </w:r>
      <w:r w:rsidR="0044716B" w:rsidRPr="004E3476">
        <w:rPr>
          <w:rFonts w:ascii="Helvetica" w:eastAsia="MS Mincho" w:hAnsi="Helvetica" w:cs="Helvetica"/>
        </w:rPr>
        <w:t xml:space="preserve">, performing the only available action </w:t>
      </w:r>
      <w:r w:rsidR="0044716B" w:rsidRPr="004E3476">
        <w:rPr>
          <w:rFonts w:ascii="Helvetica" w:eastAsia="MS Mincho" w:hAnsi="Helvetica" w:cs="Helvetica"/>
          <w:i/>
        </w:rPr>
        <w:t>a</w:t>
      </w:r>
      <w:r w:rsidR="00D754DE">
        <w:rPr>
          <w:rFonts w:ascii="Helvetica" w:eastAsia="MS Mincho" w:hAnsi="Helvetica" w:cs="Helvetica"/>
          <w:i/>
        </w:rPr>
        <w:t>’</w:t>
      </w:r>
      <w:r w:rsidRPr="004E3476">
        <w:rPr>
          <w:rFonts w:ascii="Helvetica" w:eastAsia="MS Mincho" w:hAnsi="Helvetica" w:cs="Helvetica"/>
        </w:rPr>
        <w:t xml:space="preserve">, and receiving reward </w:t>
      </w:r>
      <w:r w:rsidRPr="004E3476">
        <w:rPr>
          <w:rFonts w:ascii="Helvetica" w:eastAsia="MS Mincho" w:hAnsi="Helvetica" w:cs="Helvetica"/>
          <w:i/>
        </w:rPr>
        <w:t>r</w:t>
      </w:r>
      <w:r w:rsidRPr="004E3476">
        <w:rPr>
          <w:rFonts w:ascii="Helvetica" w:eastAsia="MS Mincho" w:hAnsi="Helvetica" w:cs="Helvetica"/>
        </w:rPr>
        <w:t>, the model-based update was:</w:t>
      </w:r>
    </w:p>
    <w:p w14:paraId="35ED0E2A" w14:textId="77777777" w:rsidR="0019146A" w:rsidRPr="002A2FA6" w:rsidRDefault="000C4EAF" w:rsidP="0019146A">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oMath>
      </m:oMathPara>
    </w:p>
    <w:p w14:paraId="624540F1" w14:textId="77777777" w:rsidR="00891B7C" w:rsidRPr="004E3476" w:rsidRDefault="006C7899" w:rsidP="00E31300">
      <w:pPr>
        <w:rPr>
          <w:rFonts w:ascii="Helvetica" w:eastAsia="MS Mincho" w:hAnsi="Helvetica" w:cs="Helvetica"/>
          <w:i/>
        </w:rPr>
      </w:pPr>
      <w:r w:rsidRPr="004E3476">
        <w:rPr>
          <w:rFonts w:ascii="Helvetica" w:eastAsia="MS Mincho" w:hAnsi="Helvetica" w:cs="Helvetica"/>
          <w:i/>
        </w:rPr>
        <w:t>Model-free goal s</w:t>
      </w:r>
      <w:r w:rsidR="00891B7C" w:rsidRPr="004E3476">
        <w:rPr>
          <w:rFonts w:ascii="Helvetica" w:eastAsia="MS Mincho" w:hAnsi="Helvetica" w:cs="Helvetica"/>
          <w:i/>
        </w:rPr>
        <w:t>election</w:t>
      </w:r>
    </w:p>
    <w:p w14:paraId="15D935AB" w14:textId="77777777" w:rsidR="009F09B6" w:rsidRPr="004E3476" w:rsidRDefault="00255984" w:rsidP="00E31300">
      <w:pPr>
        <w:rPr>
          <w:rFonts w:ascii="Helvetica" w:eastAsia="MS Mincho" w:hAnsi="Helvetica" w:cs="Helvetica"/>
        </w:rPr>
      </w:pPr>
      <w:r w:rsidRPr="004E3476">
        <w:rPr>
          <w:rFonts w:ascii="Helvetica" w:eastAsia="MS Mincho" w:hAnsi="Helvetica" w:cs="Helvetica"/>
        </w:rPr>
        <w:t>The</w:t>
      </w:r>
      <w:r w:rsidR="00ED62B9" w:rsidRPr="004E3476">
        <w:rPr>
          <w:rFonts w:ascii="Helvetica" w:eastAsia="MS Mincho" w:hAnsi="Helvetica" w:cs="Helvetica"/>
        </w:rPr>
        <w:t xml:space="preserve"> third learning mechanism was our proposed mechanism, model-free learning on</w:t>
      </w:r>
      <w:r w:rsidR="004F391A" w:rsidRPr="004E3476">
        <w:rPr>
          <w:rFonts w:ascii="Helvetica" w:eastAsia="MS Mincho" w:hAnsi="Helvetica" w:cs="Helvetica"/>
        </w:rPr>
        <w:t xml:space="preserve"> goal </w:t>
      </w:r>
      <w:proofErr w:type="gramStart"/>
      <w:r w:rsidR="004F391A" w:rsidRPr="004E3476">
        <w:rPr>
          <w:rFonts w:ascii="Helvetica" w:eastAsia="MS Mincho" w:hAnsi="Helvetica" w:cs="Helvetica"/>
        </w:rPr>
        <w:t>selection.</w:t>
      </w:r>
      <w:proofErr w:type="gramEnd"/>
      <w:r w:rsidR="004F391A" w:rsidRPr="004E3476">
        <w:rPr>
          <w:rFonts w:ascii="Helvetica" w:eastAsia="MS Mincho" w:hAnsi="Helvetica" w:cs="Helvetica"/>
        </w:rPr>
        <w:t xml:space="preserve"> </w:t>
      </w:r>
      <w:r w:rsidR="0068074A" w:rsidRPr="004E3476">
        <w:rPr>
          <w:rFonts w:ascii="Helvetica" w:eastAsia="MS Mincho" w:hAnsi="Helvetica" w:cs="Helvetica"/>
        </w:rPr>
        <w:t>Afte</w:t>
      </w:r>
      <w:r w:rsidR="000E0C1F" w:rsidRPr="004E3476">
        <w:rPr>
          <w:rFonts w:ascii="Helvetica" w:eastAsia="MS Mincho" w:hAnsi="Helvetica" w:cs="Helvetica"/>
        </w:rPr>
        <w:t xml:space="preserve">r a trial with chosen action </w:t>
      </w:r>
      <w:r w:rsidR="000E0C1F" w:rsidRPr="004E3476">
        <w:rPr>
          <w:rFonts w:ascii="Helvetica" w:eastAsia="MS Mincho" w:hAnsi="Helvetica" w:cs="Helvetica"/>
          <w:i/>
        </w:rPr>
        <w:t>a</w:t>
      </w:r>
      <w:r w:rsidR="000E0C1F" w:rsidRPr="004E3476">
        <w:rPr>
          <w:rFonts w:ascii="Helvetica" w:eastAsia="MS Mincho" w:hAnsi="Helvetica" w:cs="Helvetica"/>
        </w:rPr>
        <w:t xml:space="preserve"> and received reward </w:t>
      </w:r>
      <w:r w:rsidR="000E0C1F" w:rsidRPr="004E3476">
        <w:rPr>
          <w:rFonts w:ascii="Helvetica" w:eastAsia="MS Mincho" w:hAnsi="Helvetica" w:cs="Helvetica"/>
          <w:i/>
        </w:rPr>
        <w:t>r</w:t>
      </w:r>
      <w:r w:rsidR="000E0C1F" w:rsidRPr="004E3476">
        <w:rPr>
          <w:rFonts w:ascii="Helvetica" w:eastAsia="MS Mincho" w:hAnsi="Helvetica" w:cs="Helvetica"/>
        </w:rPr>
        <w:t>, agent</w:t>
      </w:r>
      <w:r w:rsidR="009F09B6" w:rsidRPr="004E3476">
        <w:rPr>
          <w:rFonts w:ascii="Helvetica" w:eastAsia="MS Mincho" w:hAnsi="Helvetica" w:cs="Helvetica"/>
        </w:rPr>
        <w:t xml:space="preserve">s inferred the intended goal </w:t>
      </w:r>
      <w:proofErr w:type="gramStart"/>
      <w:r w:rsidR="009F09B6" w:rsidRPr="004E3476">
        <w:rPr>
          <w:rFonts w:ascii="Helvetica" w:eastAsia="MS Mincho" w:hAnsi="Helvetica" w:cs="Helvetica"/>
          <w:i/>
        </w:rPr>
        <w:t>g</w:t>
      </w:r>
      <w:r w:rsidR="0020507E" w:rsidRPr="004E3476">
        <w:rPr>
          <w:rFonts w:ascii="Helvetica" w:eastAsia="MS Mincho" w:hAnsi="Helvetica" w:cs="Helvetica"/>
          <w:i/>
        </w:rPr>
        <w:t>(</w:t>
      </w:r>
      <w:proofErr w:type="gramEnd"/>
      <w:r w:rsidR="0020507E" w:rsidRPr="004E3476">
        <w:rPr>
          <w:rFonts w:ascii="Helvetica" w:eastAsia="MS Mincho" w:hAnsi="Helvetica" w:cs="Helvetica"/>
          <w:i/>
        </w:rPr>
        <w:t>a)</w:t>
      </w:r>
      <w:r w:rsidR="009F09B6" w:rsidRPr="004E3476">
        <w:rPr>
          <w:rFonts w:ascii="Helvetica" w:eastAsia="MS Mincho" w:hAnsi="Helvetica" w:cs="Helvetica"/>
        </w:rPr>
        <w:t xml:space="preserve"> by:</w:t>
      </w:r>
      <w:bookmarkStart w:id="11" w:name="_GoBack"/>
      <w:bookmarkEnd w:id="11"/>
    </w:p>
    <w:p w14:paraId="48ECABF9" w14:textId="77777777" w:rsidR="009F09B6" w:rsidRPr="002A2FA6" w:rsidRDefault="002A2FA6" w:rsidP="00E31300">
      <w:pPr>
        <w:rPr>
          <w:rFonts w:ascii="Helvetica" w:eastAsia="MS Mincho" w:hAnsi="Helvetica" w:cs="Helvetica"/>
        </w:rPr>
      </w:pPr>
      <m:oMathPara>
        <m:oMath>
          <m:r>
            <w:rPr>
              <w:rFonts w:ascii="Cambria Math" w:eastAsia="MS Mincho" w:hAnsi="Cambria Math" w:cs="Helvetica"/>
            </w:rPr>
            <m:t>g(a)=</m:t>
          </m:r>
          <m:func>
            <m:funcPr>
              <m:ctrlPr>
                <w:rPr>
                  <w:rFonts w:ascii="Cambria Math" w:eastAsia="MS Mincho" w:hAnsi="Cambria Math" w:cs="Helvetica"/>
                  <w:i/>
                </w:rPr>
              </m:ctrlPr>
            </m:funcPr>
            <m:fName>
              <m:limLow>
                <m:limLowPr>
                  <m:ctrlPr>
                    <w:rPr>
                      <w:rFonts w:ascii="Cambria Math" w:eastAsia="MS Mincho" w:hAnsi="Cambria Math" w:cs="Helvetica"/>
                      <w:i/>
                    </w:rPr>
                  </m:ctrlPr>
                </m:limLowPr>
                <m:e>
                  <m:r>
                    <m:rPr>
                      <m:sty m:val="p"/>
                    </m:rPr>
                    <w:rPr>
                      <w:rFonts w:ascii="Cambria Math" w:hAnsi="Cambria Math" w:cs="Helvetica"/>
                    </w:rPr>
                    <m:t>argmax</m:t>
                  </m:r>
                </m:e>
                <m:lim>
                  <m:r>
                    <w:rPr>
                      <w:rFonts w:ascii="Cambria Math" w:eastAsia="MS Mincho" w:hAnsi="Cambria Math" w:cs="Helvetica"/>
                    </w:rPr>
                    <m:t>k</m:t>
                  </m:r>
                </m:lim>
              </m:limLow>
            </m:fName>
            <m:e>
              <m:sSub>
                <m:sSubPr>
                  <m:ctrlPr>
                    <w:rPr>
                      <w:rFonts w:ascii="Cambria Math" w:eastAsia="MS Mincho" w:hAnsi="Cambria Math" w:cs="Helvetica"/>
                      <w:i/>
                    </w:rPr>
                  </m:ctrlPr>
                </m:sSubPr>
                <m:e>
                  <m:r>
                    <w:rPr>
                      <w:rFonts w:ascii="Cambria Math" w:eastAsia="MS Mincho" w:hAnsi="Cambria Math" w:cs="Helvetica"/>
                    </w:rPr>
                    <m:t>T</m:t>
                  </m:r>
                </m:e>
                <m:sub>
                  <m:d>
                    <m:dPr>
                      <m:ctrlPr>
                        <w:rPr>
                          <w:rFonts w:ascii="Cambria Math" w:eastAsia="MS Mincho" w:hAnsi="Cambria Math" w:cs="Helvetica"/>
                          <w:i/>
                        </w:rPr>
                      </m:ctrlPr>
                    </m:dPr>
                    <m:e>
                      <m:r>
                        <w:rPr>
                          <w:rFonts w:ascii="Cambria Math" w:eastAsia="MS Mincho" w:hAnsi="Cambria Math" w:cs="Helvetica"/>
                        </w:rPr>
                        <m:t>a,k</m:t>
                      </m:r>
                    </m:e>
                  </m:d>
                </m:sub>
              </m:sSub>
            </m:e>
          </m:func>
        </m:oMath>
      </m:oMathPara>
    </w:p>
    <w:p w14:paraId="3A8E5AE8" w14:textId="77777777" w:rsidR="00AD6425" w:rsidRPr="004E3476" w:rsidRDefault="004F391A" w:rsidP="00E31300">
      <w:pPr>
        <w:rPr>
          <w:rFonts w:ascii="Helvetica" w:eastAsia="MS Mincho" w:hAnsi="Helvetica" w:cs="Helvetica"/>
        </w:rPr>
      </w:pPr>
      <w:r w:rsidRPr="004E3476">
        <w:rPr>
          <w:rFonts w:ascii="Helvetica" w:eastAsia="MS Mincho" w:hAnsi="Helvetica" w:cs="Helvetica"/>
        </w:rPr>
        <w:lastRenderedPageBreak/>
        <w:t xml:space="preserve">Agents </w:t>
      </w:r>
      <w:r w:rsidR="009F09B6" w:rsidRPr="004E3476">
        <w:rPr>
          <w:rFonts w:ascii="Helvetica" w:eastAsia="MS Mincho" w:hAnsi="Helvetica" w:cs="Helvetica"/>
        </w:rPr>
        <w:t xml:space="preserve">then </w:t>
      </w:r>
      <w:r w:rsidR="0096108A" w:rsidRPr="004E3476">
        <w:rPr>
          <w:rFonts w:ascii="Helvetica" w:eastAsia="MS Mincho" w:hAnsi="Helvetica" w:cs="Helvetica"/>
        </w:rPr>
        <w:t xml:space="preserve">updated the </w:t>
      </w:r>
      <w:r w:rsidRPr="004E3476">
        <w:rPr>
          <w:rFonts w:ascii="Helvetica" w:eastAsia="MS Mincho" w:hAnsi="Helvetica" w:cs="Helvetica"/>
        </w:rPr>
        <w:t xml:space="preserve">model-free value of </w:t>
      </w:r>
      <w:r w:rsidR="0096108A" w:rsidRPr="004E3476">
        <w:rPr>
          <w:rFonts w:ascii="Helvetica" w:eastAsia="MS Mincho" w:hAnsi="Helvetica" w:cs="Helvetica"/>
        </w:rPr>
        <w:t>the</w:t>
      </w:r>
      <w:r w:rsidRPr="004E3476">
        <w:rPr>
          <w:rFonts w:ascii="Helvetica" w:eastAsia="MS Mincho" w:hAnsi="Helvetica" w:cs="Helvetica"/>
        </w:rPr>
        <w:t xml:space="preserve"> goal</w:t>
      </w:r>
      <w:r w:rsidR="0096108A" w:rsidRPr="004E3476">
        <w:rPr>
          <w:rFonts w:ascii="Helvetica" w:eastAsia="MS Mincho" w:hAnsi="Helvetica" w:cs="Helvetica"/>
        </w:rPr>
        <w:t>,</w:t>
      </w:r>
      <w:r w:rsidRPr="004E3476">
        <w:rPr>
          <w:rFonts w:ascii="Helvetica" w:eastAsia="MS Mincho" w:hAnsi="Helvetica" w:cs="Helvetica"/>
        </w:rPr>
        <w:t xml:space="preserve"> </w:t>
      </w:r>
      <w:proofErr w:type="gramStart"/>
      <w:r w:rsidRPr="004E3476">
        <w:rPr>
          <w:rFonts w:ascii="Helvetica" w:eastAsia="MS Mincho" w:hAnsi="Helvetica" w:cs="Helvetica"/>
          <w:i/>
        </w:rPr>
        <w:t>MFG</w:t>
      </w:r>
      <w:r w:rsidRPr="004E3476">
        <w:rPr>
          <w:rFonts w:ascii="Helvetica" w:eastAsia="MS Mincho" w:hAnsi="Helvetica" w:cs="Helvetica"/>
          <w:i/>
          <w:vertAlign w:val="subscript"/>
        </w:rPr>
        <w:t>(</w:t>
      </w:r>
      <w:proofErr w:type="gramEnd"/>
      <w:r w:rsidRPr="004E3476">
        <w:rPr>
          <w:rFonts w:ascii="Helvetica" w:eastAsia="MS Mincho" w:hAnsi="Helvetica" w:cs="Helvetica"/>
          <w:i/>
          <w:vertAlign w:val="subscript"/>
        </w:rPr>
        <w:t>g</w:t>
      </w:r>
      <w:r w:rsidR="002E445F">
        <w:rPr>
          <w:rFonts w:ascii="Helvetica" w:eastAsia="MS Mincho" w:hAnsi="Helvetica" w:cs="Helvetica"/>
          <w:i/>
          <w:vertAlign w:val="subscript"/>
        </w:rPr>
        <w:t>(a)</w:t>
      </w:r>
      <w:r w:rsidRPr="004E3476">
        <w:rPr>
          <w:rFonts w:ascii="Helvetica" w:eastAsia="MS Mincho" w:hAnsi="Helvetica" w:cs="Helvetica"/>
          <w:i/>
          <w:vertAlign w:val="subscript"/>
        </w:rPr>
        <w:t>)</w:t>
      </w:r>
      <w:r w:rsidRPr="004E3476">
        <w:rPr>
          <w:rFonts w:ascii="Helvetica" w:eastAsia="MS Mincho" w:hAnsi="Helvetica" w:cs="Helvetica"/>
        </w:rPr>
        <w:t xml:space="preserve">, </w:t>
      </w:r>
      <w:r w:rsidR="009F09B6" w:rsidRPr="004E3476">
        <w:rPr>
          <w:rFonts w:ascii="Helvetica" w:eastAsia="MS Mincho" w:hAnsi="Helvetica" w:cs="Helvetica"/>
        </w:rPr>
        <w:t>by:</w:t>
      </w:r>
    </w:p>
    <w:p w14:paraId="02423BE5" w14:textId="77777777" w:rsidR="009F09B6" w:rsidRPr="002A2FA6" w:rsidRDefault="000C4EAF" w:rsidP="009F09B6">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oMath>
      </m:oMathPara>
    </w:p>
    <w:p w14:paraId="420069DA" w14:textId="77777777" w:rsidR="003B2DE5" w:rsidRPr="004E3476" w:rsidRDefault="006C7899" w:rsidP="00E31300">
      <w:pPr>
        <w:rPr>
          <w:rFonts w:ascii="Helvetica" w:eastAsia="MS Mincho" w:hAnsi="Helvetica" w:cs="Helvetica"/>
          <w:i/>
        </w:rPr>
      </w:pPr>
      <w:r w:rsidRPr="004E3476">
        <w:rPr>
          <w:rFonts w:ascii="Helvetica" w:eastAsia="MS Mincho" w:hAnsi="Helvetica" w:cs="Helvetica"/>
          <w:i/>
        </w:rPr>
        <w:t>Action s</w:t>
      </w:r>
      <w:r w:rsidR="003B2DE5" w:rsidRPr="004E3476">
        <w:rPr>
          <w:rFonts w:ascii="Helvetica" w:eastAsia="MS Mincho" w:hAnsi="Helvetica" w:cs="Helvetica"/>
          <w:i/>
        </w:rPr>
        <w:t>election</w:t>
      </w:r>
    </w:p>
    <w:p w14:paraId="24E9A9BD" w14:textId="77777777" w:rsidR="009F09B6" w:rsidRPr="004E3476" w:rsidRDefault="002F1C9A" w:rsidP="00E31300">
      <w:pPr>
        <w:rPr>
          <w:rFonts w:ascii="Helvetica" w:eastAsia="MS Mincho" w:hAnsi="Helvetica" w:cs="Helvetica"/>
        </w:rPr>
      </w:pPr>
      <w:r w:rsidRPr="004E3476">
        <w:rPr>
          <w:rFonts w:ascii="Helvetica" w:eastAsia="MS Mincho" w:hAnsi="Helvetica" w:cs="Helvetica"/>
        </w:rPr>
        <w:t xml:space="preserve">To </w:t>
      </w:r>
      <w:r w:rsidR="00155D74" w:rsidRPr="004E3476">
        <w:rPr>
          <w:rFonts w:ascii="Helvetica" w:eastAsia="MS Mincho" w:hAnsi="Helvetica" w:cs="Helvetica"/>
        </w:rPr>
        <w:t xml:space="preserve">determine the probability of an action </w:t>
      </w:r>
      <w:r w:rsidR="00155D74" w:rsidRPr="004E3476">
        <w:rPr>
          <w:rFonts w:ascii="Helvetica" w:eastAsia="MS Mincho" w:hAnsi="Helvetica" w:cs="Helvetica"/>
          <w:i/>
        </w:rPr>
        <w:t>a</w:t>
      </w:r>
      <w:r w:rsidRPr="004E3476">
        <w:rPr>
          <w:rFonts w:ascii="Helvetica" w:eastAsia="MS Mincho" w:hAnsi="Helvetica" w:cs="Helvetica"/>
        </w:rPr>
        <w:t xml:space="preserve">, agents took a weighted average </w:t>
      </w:r>
      <w:proofErr w:type="spellStart"/>
      <w:r w:rsidRPr="004E3476">
        <w:rPr>
          <w:rFonts w:ascii="Helvetica" w:eastAsia="MS Mincho" w:hAnsi="Helvetica" w:cs="Helvetica"/>
          <w:i/>
        </w:rPr>
        <w:t>W</w:t>
      </w:r>
      <w:r w:rsidR="00155D74" w:rsidRPr="004E3476">
        <w:rPr>
          <w:rFonts w:ascii="Helvetica" w:eastAsia="MS Mincho" w:hAnsi="Helvetica" w:cs="Helvetica"/>
          <w:i/>
          <w:vertAlign w:val="subscript"/>
        </w:rPr>
        <w:t>a</w:t>
      </w:r>
      <w:proofErr w:type="spellEnd"/>
      <w:r w:rsidRPr="004E3476">
        <w:rPr>
          <w:rFonts w:ascii="Helvetica" w:eastAsia="MS Mincho" w:hAnsi="Helvetica" w:cs="Helvetica"/>
        </w:rPr>
        <w:t xml:space="preserve"> of the three values and entered it into a softmax function:</w:t>
      </w:r>
    </w:p>
    <w:p w14:paraId="33218476" w14:textId="77777777" w:rsidR="002F1C9A" w:rsidRPr="004E3476" w:rsidRDefault="000C4EAF" w:rsidP="00E31300">
      <w:pPr>
        <w:rPr>
          <w:rFonts w:ascii="Helvetica" w:eastAsia="MS Mincho" w:hAnsi="Helvetica" w:cs="Helvetica"/>
        </w:rPr>
      </w:pPr>
      <m:oMathPara>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a</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sSub>
            <m:sSubPr>
              <m:ctrlPr>
                <w:rPr>
                  <w:rFonts w:ascii="Cambria Math" w:eastAsia="MS Mincho" w:hAnsi="Cambria Math" w:cs="Helvetica"/>
                  <w:i/>
                </w:rPr>
              </m:ctrlPr>
            </m:sSubPr>
            <m:e>
              <m:r>
                <w:rPr>
                  <w:rFonts w:ascii="Cambria Math" w:eastAsia="MS Mincho" w:hAnsi="Cambria Math" w:cs="Helvetica"/>
                </w:rPr>
                <m:t>MFV</m:t>
              </m:r>
            </m:e>
            <m:sub>
              <m:r>
                <w:rPr>
                  <w:rFonts w:ascii="Cambria Math" w:eastAsia="MS Mincho" w:hAnsi="Cambria Math" w:cs="Helvetica"/>
                </w:rPr>
                <m:t>(1,a)</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sSub>
            <m:sSubPr>
              <m:ctrlPr>
                <w:rPr>
                  <w:rFonts w:ascii="Cambria Math" w:eastAsia="MS Mincho" w:hAnsi="Cambria Math" w:cs="Helvetica"/>
                  <w:i/>
                </w:rPr>
              </m:ctrlPr>
            </m:sSubPr>
            <m:e>
              <m:r>
                <w:rPr>
                  <w:rFonts w:ascii="Cambria Math" w:eastAsia="MS Mincho" w:hAnsi="Cambria Math" w:cs="Helvetica"/>
                </w:rPr>
                <m:t>MBV</m:t>
              </m:r>
            </m:e>
            <m:sub>
              <m:r>
                <w:rPr>
                  <w:rFonts w:ascii="Cambria Math" w:eastAsia="MS Mincho" w:hAnsi="Cambria Math" w:cs="Helvetica"/>
                </w:rPr>
                <m:t>(1,a)</m:t>
              </m:r>
            </m:sub>
          </m:sSub>
          <m:r>
            <w:rPr>
              <w:rFonts w:ascii="Cambria Math" w:eastAsia="MS Mincho" w:hAnsi="Cambria Math" w:cs="Helvetica"/>
            </w:rPr>
            <m:t>+(1-</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MFG</m:t>
              </m:r>
            </m:e>
            <m:sub>
              <m:r>
                <w:rPr>
                  <w:rFonts w:ascii="Cambria Math" w:eastAsia="MS Mincho" w:hAnsi="Cambria Math" w:cs="Helvetica"/>
                </w:rPr>
                <m:t>(g(a))</m:t>
              </m:r>
            </m:sub>
          </m:sSub>
          <m:r>
            <m:rPr>
              <m:sty m:val="p"/>
            </m:rPr>
            <w:rPr>
              <w:rFonts w:ascii="Helvetica" w:eastAsia="MS Mincho" w:hAnsi="Helvetica" w:cs="Helvetica"/>
            </w:rPr>
            <w:br/>
          </m:r>
        </m:oMath>
        <m:oMath>
          <m:r>
            <w:rPr>
              <w:rFonts w:ascii="Cambria Math" w:eastAsia="MS Mincho" w:hAnsi="Cambria Math" w:cs="Helvetica"/>
            </w:rPr>
            <m:t>Prob</m:t>
          </m:r>
          <m:d>
            <m:dPr>
              <m:ctrlPr>
                <w:rPr>
                  <w:rFonts w:ascii="Cambria Math" w:eastAsia="MS Mincho" w:hAnsi="Cambria Math" w:cs="Helvetica"/>
                  <w:i/>
                </w:rPr>
              </m:ctrlPr>
            </m:dPr>
            <m:e>
              <m:r>
                <w:rPr>
                  <w:rFonts w:ascii="Cambria Math" w:eastAsia="MS Mincho" w:hAnsi="Cambria Math" w:cs="Helvetica"/>
                </w:rPr>
                <m:t>a</m:t>
              </m:r>
            </m:e>
          </m:d>
          <m:r>
            <w:rPr>
              <w:rFonts w:ascii="Cambria Math" w:eastAsia="MS Mincho" w:hAnsi="Cambria Math" w:cs="Helvetica"/>
            </w:rPr>
            <m:t>=</m:t>
          </m:r>
          <m:f>
            <m:fPr>
              <m:ctrlPr>
                <w:rPr>
                  <w:rFonts w:ascii="Cambria Math" w:eastAsia="MS Mincho" w:hAnsi="Cambria Math" w:cs="Helvetica"/>
                  <w:i/>
                </w:rPr>
              </m:ctrlPr>
            </m:fPr>
            <m:num>
              <m:sSup>
                <m:sSupPr>
                  <m:ctrlPr>
                    <w:rPr>
                      <w:rFonts w:ascii="Cambria Math" w:eastAsia="MS Mincho" w:hAnsi="Cambria Math" w:cs="Helvetica"/>
                      <w:i/>
                    </w:rPr>
                  </m:ctrlPr>
                </m:sSupPr>
                <m:e>
                  <m:r>
                    <w:rPr>
                      <w:rFonts w:ascii="Cambria Math" w:eastAsia="MS Mincho" w:hAnsi="Cambria Math" w:cs="Helvetica"/>
                    </w:rPr>
                    <m:t>e</m:t>
                  </m:r>
                </m:e>
                <m:sup>
                  <m:r>
                    <w:rPr>
                      <w:rFonts w:ascii="Cambria Math" w:eastAsia="MS Mincho" w:hAnsi="Cambria Math" w:cs="Helvetica"/>
                    </w:rPr>
                    <m:t>β</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a</m:t>
                      </m:r>
                    </m:sub>
                  </m:sSub>
                </m:sup>
              </m:sSup>
            </m:num>
            <m:den>
              <m:nary>
                <m:naryPr>
                  <m:chr m:val="∑"/>
                  <m:limLoc m:val="undOvr"/>
                  <m:ctrlPr>
                    <w:rPr>
                      <w:rFonts w:ascii="Cambria Math" w:eastAsia="MS Mincho" w:hAnsi="Cambria Math" w:cs="Helvetica"/>
                      <w:i/>
                    </w:rPr>
                  </m:ctrlPr>
                </m:naryPr>
                <m:sub>
                  <m:r>
                    <w:rPr>
                      <w:rFonts w:ascii="Cambria Math" w:eastAsia="MS Mincho" w:hAnsi="Cambria Math" w:cs="Helvetica"/>
                    </w:rPr>
                    <m:t>k=1</m:t>
                  </m:r>
                </m:sub>
                <m:sup>
                  <m:r>
                    <w:rPr>
                      <w:rFonts w:ascii="Cambria Math" w:eastAsia="MS Mincho" w:hAnsi="Cambria Math" w:cs="Helvetica"/>
                    </w:rPr>
                    <m:t>2</m:t>
                  </m:r>
                </m:sup>
                <m:e>
                  <m:sSup>
                    <m:sSupPr>
                      <m:ctrlPr>
                        <w:rPr>
                          <w:rFonts w:ascii="Cambria Math" w:eastAsia="MS Mincho" w:hAnsi="Cambria Math" w:cs="Helvetica"/>
                          <w:i/>
                        </w:rPr>
                      </m:ctrlPr>
                    </m:sSupPr>
                    <m:e>
                      <m:r>
                        <w:rPr>
                          <w:rFonts w:ascii="Cambria Math" w:eastAsia="MS Mincho" w:hAnsi="Cambria Math" w:cs="Helvetica"/>
                        </w:rPr>
                        <m:t>e</m:t>
                      </m:r>
                    </m:e>
                    <m:sup>
                      <m:r>
                        <w:rPr>
                          <w:rFonts w:ascii="Cambria Math" w:eastAsia="MS Mincho" w:hAnsi="Cambria Math" w:cs="Helvetica"/>
                        </w:rPr>
                        <m:t>β</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k</m:t>
                          </m:r>
                        </m:sub>
                      </m:sSub>
                    </m:sup>
                  </m:sSup>
                </m:e>
              </m:nary>
            </m:den>
          </m:f>
        </m:oMath>
      </m:oMathPara>
    </w:p>
    <w:p w14:paraId="27E383AD" w14:textId="77777777" w:rsidR="00FD0D94" w:rsidRPr="004E3476" w:rsidRDefault="00FA0713" w:rsidP="00E31300">
      <w:pPr>
        <w:rPr>
          <w:rFonts w:ascii="Helvetica" w:eastAsia="MS Mincho" w:hAnsi="Helvetica" w:cs="Helvetica"/>
        </w:rPr>
      </w:pPr>
      <w:r w:rsidRPr="004E3476">
        <w:rPr>
          <w:rFonts w:ascii="Helvetica" w:eastAsia="MS Mincho" w:hAnsi="Helvetica" w:cs="Helvetica"/>
        </w:rPr>
        <w:t>Thus,</w:t>
      </w:r>
      <w:r w:rsidR="00BE3743" w:rsidRPr="004E3476">
        <w:rPr>
          <w:rFonts w:ascii="Helvetica" w:eastAsia="MS Mincho" w:hAnsi="Helvetica" w:cs="Helvetica"/>
        </w:rPr>
        <w:t xml:space="preserve"> agents </w:t>
      </w:r>
      <w:r w:rsidR="008B58BE" w:rsidRPr="004E3476">
        <w:rPr>
          <w:rFonts w:ascii="Helvetica" w:eastAsia="MS Mincho" w:hAnsi="Helvetica" w:cs="Helvetica"/>
        </w:rPr>
        <w:t xml:space="preserve">were characterized by five parameters: </w:t>
      </w:r>
      <m:oMath>
        <m:r>
          <w:rPr>
            <w:rFonts w:ascii="Cambria Math" w:hAnsi="Cambria Math" w:cs="Helvetica"/>
          </w:rPr>
          <m:t>α</m:t>
        </m:r>
      </m:oMath>
      <w:r w:rsidR="008B58BE" w:rsidRPr="004E3476">
        <w:rPr>
          <w:rFonts w:ascii="Helvetica" w:eastAsia="MS Mincho" w:hAnsi="Helvetica" w:cs="Helvetica"/>
        </w:rPr>
        <w:t xml:space="preserve"> (the learning rate), </w:t>
      </w:r>
      <m:oMath>
        <m:r>
          <w:rPr>
            <w:rFonts w:ascii="Cambria Math" w:hAnsi="Cambria Math" w:cs="Helvetica"/>
          </w:rPr>
          <m:t>λ</m:t>
        </m:r>
      </m:oMath>
      <w:r w:rsidR="008B58BE" w:rsidRPr="004E3476">
        <w:rPr>
          <w:rFonts w:ascii="Helvetica" w:eastAsia="MS Mincho" w:hAnsi="Helvetica" w:cs="Helvetica"/>
        </w:rPr>
        <w:t xml:space="preserve"> (the eligibility trace), </w:t>
      </w:r>
      <m:oMath>
        <m:r>
          <w:rPr>
            <w:rFonts w:ascii="Cambria Math" w:eastAsia="MS Mincho" w:hAnsi="Cambria Math" w:cs="Helvetica"/>
          </w:rPr>
          <m:t>β</m:t>
        </m:r>
      </m:oMath>
      <w:r w:rsidR="008B58BE" w:rsidRPr="004E3476">
        <w:rPr>
          <w:rFonts w:ascii="Helvetica" w:eastAsia="MS Mincho" w:hAnsi="Helvetica" w:cs="Helvetica"/>
        </w:rPr>
        <w:t xml:space="preserve"> (the </w:t>
      </w:r>
      <w:r w:rsidR="00EB3C34" w:rsidRPr="004E3476">
        <w:rPr>
          <w:rFonts w:ascii="Helvetica" w:eastAsia="MS Mincho" w:hAnsi="Helvetica" w:cs="Helvetica"/>
        </w:rPr>
        <w:t xml:space="preserve">softmax temperature),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oMath>
      <w:r w:rsidR="00EB3C34" w:rsidRPr="004E3476">
        <w:rPr>
          <w:rFonts w:ascii="Helvetica" w:eastAsia="MS Mincho" w:hAnsi="Helvetica" w:cs="Helvetica"/>
        </w:rPr>
        <w:t xml:space="preserve">(the model-based weight), and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oMath>
      <w:r w:rsidR="00EB3C34" w:rsidRPr="004E3476">
        <w:rPr>
          <w:rFonts w:ascii="Helvetica" w:eastAsia="MS Mincho" w:hAnsi="Helvetica" w:cs="Helvetica"/>
        </w:rPr>
        <w:t xml:space="preserve"> (the model-free weight).</w:t>
      </w:r>
    </w:p>
    <w:p w14:paraId="5E3F5166" w14:textId="77777777" w:rsidR="003B4655" w:rsidRPr="004E3476" w:rsidRDefault="00957C11" w:rsidP="00E31300">
      <w:pPr>
        <w:rPr>
          <w:rFonts w:ascii="Helvetica" w:eastAsia="MS Mincho" w:hAnsi="Helvetica" w:cs="Helvetica"/>
          <w:sz w:val="24"/>
        </w:rPr>
      </w:pPr>
      <w:r w:rsidRPr="004E3476">
        <w:rPr>
          <w:rFonts w:ascii="Helvetica" w:eastAsia="MS Mincho" w:hAnsi="Helvetica" w:cs="Helvetica"/>
          <w:sz w:val="24"/>
        </w:rPr>
        <w:t xml:space="preserve">Simulation </w:t>
      </w:r>
      <w:r w:rsidR="00C7252D" w:rsidRPr="004E3476">
        <w:rPr>
          <w:rFonts w:ascii="Helvetica" w:eastAsia="MS Mincho" w:hAnsi="Helvetica" w:cs="Helvetica"/>
          <w:sz w:val="24"/>
        </w:rPr>
        <w:t>Process</w:t>
      </w:r>
    </w:p>
    <w:p w14:paraId="3E228FD2" w14:textId="77777777" w:rsidR="00EB3C34" w:rsidRPr="004E3476" w:rsidRDefault="00FD0D94" w:rsidP="00E31300">
      <w:pPr>
        <w:rPr>
          <w:rFonts w:ascii="Helvetica" w:eastAsia="MS Mincho" w:hAnsi="Helvetica" w:cs="Helvetica"/>
        </w:rPr>
      </w:pPr>
      <w:r w:rsidRPr="004E3476">
        <w:rPr>
          <w:rFonts w:ascii="Helvetica" w:eastAsia="MS Mincho" w:hAnsi="Helvetica" w:cs="Helvetica"/>
        </w:rPr>
        <w:t>In each simulation, 200 agents were generated with randomly sampled parameters</w:t>
      </w:r>
      <w:r w:rsidRPr="004E3476">
        <w:rPr>
          <w:rStyle w:val="FootnoteReference"/>
          <w:rFonts w:ascii="Helvetica" w:eastAsia="MS Mincho" w:hAnsi="Helvetica" w:cs="Helvetica"/>
        </w:rPr>
        <w:footnoteReference w:id="5"/>
      </w:r>
      <w:r w:rsidRPr="004E3476">
        <w:rPr>
          <w:rFonts w:ascii="Helvetica" w:eastAsia="MS Mincho" w:hAnsi="Helvetica" w:cs="Helvetica"/>
        </w:rPr>
        <w:t xml:space="preserve">.  </w:t>
      </w:r>
      <w:r w:rsidR="00C43C38" w:rsidRPr="004E3476">
        <w:rPr>
          <w:rFonts w:ascii="Helvetica" w:eastAsia="MS Mincho" w:hAnsi="Helvetica" w:cs="Helvetica"/>
        </w:rPr>
        <w:t xml:space="preserve">We ran two simulations: one </w:t>
      </w:r>
      <w:r w:rsidRPr="004E3476">
        <w:rPr>
          <w:rFonts w:ascii="Helvetica" w:eastAsia="MS Mincho" w:hAnsi="Helvetica" w:cs="Helvetica"/>
        </w:rPr>
        <w:t>where agents performed model-</w:t>
      </w:r>
      <w:r w:rsidR="004844A3" w:rsidRPr="004E3476">
        <w:rPr>
          <w:rFonts w:ascii="Helvetica" w:eastAsia="MS Mincho" w:hAnsi="Helvetica" w:cs="Helvetica"/>
        </w:rPr>
        <w:t>free goal</w:t>
      </w:r>
      <w:r w:rsidRPr="004E3476">
        <w:rPr>
          <w:rFonts w:ascii="Helvetica" w:eastAsia="MS Mincho" w:hAnsi="Helvetica" w:cs="Helvetica"/>
        </w:rPr>
        <w:t xml:space="preserve"> learning, and one where they did not</w:t>
      </w:r>
      <w:r w:rsidR="003F0423" w:rsidRPr="004E3476">
        <w:rPr>
          <w:rStyle w:val="FootnoteReference"/>
          <w:rFonts w:ascii="Helvetica" w:eastAsia="MS Mincho" w:hAnsi="Helvetica" w:cs="Helvetica"/>
        </w:rPr>
        <w:footnoteReference w:id="6"/>
      </w:r>
      <w:r w:rsidRPr="004E3476">
        <w:rPr>
          <w:rFonts w:ascii="Helvetica" w:eastAsia="MS Mincho" w:hAnsi="Helvetica" w:cs="Helvetica"/>
        </w:rPr>
        <w:t>.</w:t>
      </w:r>
      <w:r w:rsidR="002708B0" w:rsidRPr="004E3476">
        <w:rPr>
          <w:rFonts w:ascii="Helvetica" w:eastAsia="MS Mincho" w:hAnsi="Helvetica" w:cs="Helvetica"/>
        </w:rPr>
        <w:t xml:space="preserve">  We then analyzed the agents’ behavior by the same process as in the behavioral tasks.</w:t>
      </w:r>
    </w:p>
    <w:p w14:paraId="4EF435FE" w14:textId="77777777" w:rsidR="00EE059B" w:rsidRPr="004E3476" w:rsidRDefault="00EE059B" w:rsidP="00E31300">
      <w:pPr>
        <w:rPr>
          <w:rFonts w:ascii="Helvetica" w:eastAsia="MS Mincho" w:hAnsi="Helvetica" w:cs="Helvetica"/>
          <w:sz w:val="24"/>
        </w:rPr>
      </w:pPr>
      <w:r w:rsidRPr="004E3476">
        <w:rPr>
          <w:rFonts w:ascii="Helvetica" w:eastAsia="MS Mincho" w:hAnsi="Helvetica" w:cs="Helvetica"/>
          <w:sz w:val="24"/>
        </w:rPr>
        <w:t>Results</w:t>
      </w:r>
    </w:p>
    <w:p w14:paraId="09C82ECA" w14:textId="77777777" w:rsidR="00EE059B" w:rsidRPr="004E3476" w:rsidRDefault="00B42329" w:rsidP="00E31300">
      <w:pPr>
        <w:rPr>
          <w:rFonts w:ascii="Helvetica" w:eastAsia="MS Mincho" w:hAnsi="Helvetica" w:cs="Helvetica"/>
        </w:rPr>
      </w:pPr>
      <w:r w:rsidRPr="004E3476">
        <w:rPr>
          <w:rFonts w:ascii="Helvetica" w:eastAsia="MS Mincho" w:hAnsi="Helvetica" w:cs="Helvetica"/>
        </w:rPr>
        <w:t>In the simulation with model-</w:t>
      </w:r>
      <w:r w:rsidR="004844A3" w:rsidRPr="004E3476">
        <w:rPr>
          <w:rFonts w:ascii="Helvetica" w:eastAsia="MS Mincho" w:hAnsi="Helvetica" w:cs="Helvetica"/>
        </w:rPr>
        <w:t>free goal</w:t>
      </w:r>
      <w:r w:rsidRPr="004E3476">
        <w:rPr>
          <w:rFonts w:ascii="Helvetica" w:eastAsia="MS Mincho" w:hAnsi="Helvetica" w:cs="Helvetica"/>
        </w:rPr>
        <w:t xml:space="preserve"> learning, on congruent goal trials agents chose the congruent goal 66.3% of the time after a reward and 51.2% of the time after a punishment (</w:t>
      </w:r>
      <w:proofErr w:type="gramStart"/>
      <w:r w:rsidRPr="004E3476">
        <w:rPr>
          <w:rFonts w:ascii="Helvetica" w:eastAsia="MS Mincho" w:hAnsi="Helvetica" w:cs="Helvetica"/>
        </w:rPr>
        <w:t>t(</w:t>
      </w:r>
      <w:proofErr w:type="gramEnd"/>
      <w:r w:rsidRPr="004E3476">
        <w:rPr>
          <w:rFonts w:ascii="Helvetica" w:eastAsia="MS Mincho" w:hAnsi="Helvetica" w:cs="Helvetica"/>
        </w:rPr>
        <w:t>199) = -.694, p &lt; .0001).  The simple mixed-effect</w:t>
      </w:r>
      <w:r w:rsidR="00CF5CCD" w:rsidRPr="004E3476">
        <w:rPr>
          <w:rFonts w:ascii="Helvetica" w:eastAsia="MS Mincho" w:hAnsi="Helvetica" w:cs="Helvetica"/>
        </w:rPr>
        <w:t>s</w:t>
      </w:r>
      <w:r w:rsidRPr="004E3476">
        <w:rPr>
          <w:rFonts w:ascii="Helvetica" w:eastAsia="MS Mincho" w:hAnsi="Helvetica" w:cs="Helvetica"/>
        </w:rPr>
        <w:t xml:space="preserve"> model on congruent goal trials </w:t>
      </w:r>
      <w:r w:rsidR="00BD115F" w:rsidRPr="004E3476">
        <w:rPr>
          <w:rFonts w:ascii="Helvetica" w:eastAsia="MS Mincho" w:hAnsi="Helvetica" w:cs="Helvetica"/>
        </w:rPr>
        <w:t>estimated a model-</w:t>
      </w:r>
      <w:r w:rsidR="004844A3" w:rsidRPr="004E3476">
        <w:rPr>
          <w:rFonts w:ascii="Helvetica" w:eastAsia="MS Mincho" w:hAnsi="Helvetica" w:cs="Helvetica"/>
        </w:rPr>
        <w:t>free goal</w:t>
      </w:r>
      <w:r w:rsidR="00BD115F" w:rsidRPr="004E3476">
        <w:rPr>
          <w:rFonts w:ascii="Helvetica" w:eastAsia="MS Mincho" w:hAnsi="Helvetica" w:cs="Helvetica"/>
        </w:rPr>
        <w:t xml:space="preserve"> coefficient of .081 (z = 7.35,p &lt; .0001), and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BD115F" w:rsidRPr="004E3476">
        <w:rPr>
          <w:rFonts w:ascii="Helvetica" w:eastAsia="MS Mincho" w:hAnsi="Helvetica" w:cs="Helvetica"/>
        </w:rPr>
        <w:t>(2) = 63.1, p &lt; .0001).  The complete mixed-effect model showed similar results.</w:t>
      </w:r>
    </w:p>
    <w:p w14:paraId="5FB7A2DE" w14:textId="77777777" w:rsidR="00AB649C" w:rsidRPr="004E3476" w:rsidRDefault="00BD115F" w:rsidP="00E31300">
      <w:pPr>
        <w:rPr>
          <w:rFonts w:ascii="Helvetica" w:eastAsia="MS Mincho" w:hAnsi="Helvetica" w:cs="Helvetica"/>
        </w:rPr>
      </w:pPr>
      <w:r w:rsidRPr="004E3476">
        <w:rPr>
          <w:rFonts w:ascii="Helvetica" w:eastAsia="MS Mincho" w:hAnsi="Helvetica" w:cs="Helvetica"/>
        </w:rPr>
        <w:t>On incongruent goal trials, agents chose what would have been the congruent goal 48.6% of the time after a reward and 47.6% of the time after a punishment (</w:t>
      </w:r>
      <w:proofErr w:type="gramStart"/>
      <w:r w:rsidRPr="004E3476">
        <w:rPr>
          <w:rFonts w:ascii="Helvetica" w:eastAsia="MS Mincho" w:hAnsi="Helvetica" w:cs="Helvetica"/>
        </w:rPr>
        <w:t>t(</w:t>
      </w:r>
      <w:proofErr w:type="gramEnd"/>
      <w:r w:rsidRPr="004E3476">
        <w:rPr>
          <w:rFonts w:ascii="Helvetica" w:eastAsia="MS Mincho" w:hAnsi="Helvetica" w:cs="Helvetica"/>
        </w:rPr>
        <w:t xml:space="preserve">186) = -.292, p </w:t>
      </w:r>
      <w:r w:rsidR="004E38D2" w:rsidRPr="004E3476">
        <w:rPr>
          <w:rFonts w:ascii="Helvetica" w:eastAsia="MS Mincho" w:hAnsi="Helvetica" w:cs="Helvetica"/>
        </w:rPr>
        <w:t>= .77).</w:t>
      </w:r>
      <w:r w:rsidR="00545F38" w:rsidRPr="004E3476">
        <w:rPr>
          <w:rFonts w:ascii="Helvetica" w:eastAsia="MS Mincho" w:hAnsi="Helvetica" w:cs="Helvetica"/>
        </w:rPr>
        <w:t xml:space="preserve">  The simple mixed-effect model estimated a model-</w:t>
      </w:r>
      <w:r w:rsidR="004844A3" w:rsidRPr="004E3476">
        <w:rPr>
          <w:rFonts w:ascii="Helvetica" w:eastAsia="MS Mincho" w:hAnsi="Helvetica" w:cs="Helvetica"/>
        </w:rPr>
        <w:t>free goal</w:t>
      </w:r>
      <w:r w:rsidR="00545F38" w:rsidRPr="004E3476">
        <w:rPr>
          <w:rFonts w:ascii="Helvetica" w:eastAsia="MS Mincho" w:hAnsi="Helvetica" w:cs="Helvetica"/>
        </w:rPr>
        <w:t xml:space="preserve"> coefficient of .0098 (z = 0.649,p = .516), and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545F38" w:rsidRPr="004E3476">
        <w:rPr>
          <w:rFonts w:ascii="Helvetica" w:eastAsia="MS Mincho" w:hAnsi="Helvetica" w:cs="Helvetica"/>
        </w:rPr>
        <w:t xml:space="preserve">(2) = .421, p = .81).  The model </w:t>
      </w:r>
      <w:r w:rsidR="00AA4956" w:rsidRPr="004E3476">
        <w:rPr>
          <w:rFonts w:ascii="Helvetica" w:eastAsia="MS Mincho" w:hAnsi="Helvetica" w:cs="Helvetica"/>
        </w:rPr>
        <w:t>that</w:t>
      </w:r>
      <w:r w:rsidR="00545F38" w:rsidRPr="004E3476">
        <w:rPr>
          <w:rFonts w:ascii="Helvetica" w:eastAsia="MS Mincho" w:hAnsi="Helvetica" w:cs="Helvetica"/>
        </w:rPr>
        <w:t xml:space="preserve"> combined congruent and incongruent trials showed a significant interaction between </w:t>
      </w:r>
      <w:r w:rsidR="00994407" w:rsidRPr="004E3476">
        <w:rPr>
          <w:rFonts w:ascii="Helvetica" w:eastAsia="MS Mincho" w:hAnsi="Helvetica" w:cs="Helvetica"/>
        </w:rPr>
        <w:t>model-</w:t>
      </w:r>
      <w:r w:rsidR="004844A3" w:rsidRPr="004E3476">
        <w:rPr>
          <w:rFonts w:ascii="Helvetica" w:eastAsia="MS Mincho" w:hAnsi="Helvetica" w:cs="Helvetica"/>
        </w:rPr>
        <w:t>free goal</w:t>
      </w:r>
      <w:r w:rsidR="00994407" w:rsidRPr="004E3476">
        <w:rPr>
          <w:rFonts w:ascii="Helvetica" w:eastAsia="MS Mincho" w:hAnsi="Helvetica" w:cs="Helvetica"/>
        </w:rPr>
        <w:t xml:space="preserve"> value and critical trial type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994407" w:rsidRPr="004E3476">
        <w:rPr>
          <w:rFonts w:ascii="Helvetica" w:eastAsia="MS Mincho" w:hAnsi="Helvetica" w:cs="Helvetica"/>
        </w:rPr>
        <w:t>(3) = 14.4, p &lt; .005).</w:t>
      </w:r>
    </w:p>
    <w:p w14:paraId="22F0144A" w14:textId="77777777" w:rsidR="000B2753" w:rsidRDefault="0040196B" w:rsidP="00AC3EB7">
      <w:pPr>
        <w:rPr>
          <w:rFonts w:ascii="Helvetica" w:eastAsia="MS Mincho" w:hAnsi="Helvetica" w:cs="Helvetica"/>
        </w:rPr>
      </w:pPr>
      <w:r w:rsidRPr="004E3476">
        <w:rPr>
          <w:rFonts w:ascii="Helvetica" w:eastAsia="MS Mincho" w:hAnsi="Helvetica" w:cs="Helvetica"/>
        </w:rPr>
        <w:t>In the simulation where agents did not perform model-</w:t>
      </w:r>
      <w:r w:rsidR="004844A3" w:rsidRPr="004E3476">
        <w:rPr>
          <w:rFonts w:ascii="Helvetica" w:eastAsia="MS Mincho" w:hAnsi="Helvetica" w:cs="Helvetica"/>
        </w:rPr>
        <w:t>free goal</w:t>
      </w:r>
      <w:r w:rsidRPr="004E3476">
        <w:rPr>
          <w:rFonts w:ascii="Helvetica" w:eastAsia="MS Mincho" w:hAnsi="Helvetica" w:cs="Helvetica"/>
        </w:rPr>
        <w:t xml:space="preserve"> learning, agents showed no difference in behavior following a reward versus a punishment</w:t>
      </w:r>
      <w:r w:rsidR="00F12BE9" w:rsidRPr="004E3476">
        <w:rPr>
          <w:rFonts w:ascii="Helvetica" w:eastAsia="MS Mincho" w:hAnsi="Helvetica" w:cs="Helvetica"/>
        </w:rPr>
        <w:t xml:space="preserve"> on congruent goal trials</w:t>
      </w:r>
      <w:r w:rsidRPr="004E3476">
        <w:rPr>
          <w:rFonts w:ascii="Helvetica" w:eastAsia="MS Mincho" w:hAnsi="Helvetica" w:cs="Helvetica"/>
        </w:rPr>
        <w:t xml:space="preserve"> (</w:t>
      </w:r>
      <w:proofErr w:type="gramStart"/>
      <w:r w:rsidRPr="004E3476">
        <w:rPr>
          <w:rFonts w:ascii="Helvetica" w:eastAsia="MS Mincho" w:hAnsi="Helvetica" w:cs="Helvetica"/>
        </w:rPr>
        <w:t>t(</w:t>
      </w:r>
      <w:proofErr w:type="gramEnd"/>
      <w:r w:rsidRPr="004E3476">
        <w:rPr>
          <w:rFonts w:ascii="Helvetica" w:eastAsia="MS Mincho" w:hAnsi="Helvetica" w:cs="Helvetica"/>
        </w:rPr>
        <w:t>199) = .71, p = .481).</w:t>
      </w:r>
      <w:r w:rsidR="00F12BE9" w:rsidRPr="004E3476">
        <w:rPr>
          <w:rFonts w:ascii="Helvetica" w:eastAsia="MS Mincho" w:hAnsi="Helvetica" w:cs="Helvetica"/>
        </w:rPr>
        <w:t xml:space="preserve">  </w:t>
      </w:r>
      <w:r w:rsidR="00CF5CCD" w:rsidRPr="004E3476">
        <w:rPr>
          <w:rFonts w:ascii="Helvetica" w:eastAsia="MS Mincho" w:hAnsi="Helvetica" w:cs="Helvetica"/>
        </w:rPr>
        <w:t xml:space="preserve">The simple </w:t>
      </w:r>
      <w:r w:rsidR="00F12BE9" w:rsidRPr="004E3476">
        <w:rPr>
          <w:rFonts w:ascii="Helvetica" w:eastAsia="MS Mincho" w:hAnsi="Helvetica" w:cs="Helvetica"/>
        </w:rPr>
        <w:t>mixed</w:t>
      </w:r>
      <w:r w:rsidR="00CF5CCD" w:rsidRPr="004E3476">
        <w:rPr>
          <w:rFonts w:ascii="Helvetica" w:eastAsia="MS Mincho" w:hAnsi="Helvetica" w:cs="Helvetica"/>
        </w:rPr>
        <w:t>-</w:t>
      </w:r>
      <w:r w:rsidR="00F12BE9" w:rsidRPr="004E3476">
        <w:rPr>
          <w:rFonts w:ascii="Helvetica" w:eastAsia="MS Mincho" w:hAnsi="Helvetica" w:cs="Helvetica"/>
        </w:rPr>
        <w:t>effect</w:t>
      </w:r>
      <w:r w:rsidR="00CF5CCD" w:rsidRPr="004E3476">
        <w:rPr>
          <w:rFonts w:ascii="Helvetica" w:eastAsia="MS Mincho" w:hAnsi="Helvetica" w:cs="Helvetica"/>
        </w:rPr>
        <w:t>s</w:t>
      </w:r>
      <w:r w:rsidR="00F12BE9" w:rsidRPr="004E3476">
        <w:rPr>
          <w:rFonts w:ascii="Helvetica" w:eastAsia="MS Mincho" w:hAnsi="Helvetica" w:cs="Helvetica"/>
        </w:rPr>
        <w:t xml:space="preserve"> model on congruent trials was not preferred to a null </w:t>
      </w:r>
      <w:r w:rsidR="00F12BE9" w:rsidRPr="004E3476">
        <w:rPr>
          <w:rFonts w:ascii="Helvetica" w:eastAsia="MS Mincho" w:hAnsi="Helvetica" w:cs="Helvetica"/>
        </w:rPr>
        <w:lastRenderedPageBreak/>
        <w:t>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(2) = .483, p = .786).  Neither was the complete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(4) = 2.33, p = .675).  The model combining congruent and incongruent trials did not show a significant interaction effect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(3) = 0, p = 1).</w:t>
      </w:r>
    </w:p>
    <w:p w14:paraId="6F471519" w14:textId="77777777" w:rsidR="00387F0A" w:rsidRDefault="00387F0A" w:rsidP="00AC3EB7">
      <w:pPr>
        <w:rPr>
          <w:rFonts w:ascii="Helvetica" w:eastAsia="MS Mincho" w:hAnsi="Helvetica" w:cs="Helvetica"/>
        </w:rPr>
      </w:pPr>
    </w:p>
    <w:p w14:paraId="15016575" w14:textId="77777777" w:rsidR="00387F0A" w:rsidRDefault="00387F0A" w:rsidP="00AC3EB7">
      <w:pPr>
        <w:rPr>
          <w:rFonts w:ascii="Helvetica" w:eastAsia="MS Mincho" w:hAnsi="Helvetica" w:cs="Helvetica"/>
        </w:rPr>
      </w:pPr>
    </w:p>
    <w:p w14:paraId="719DF944" w14:textId="77777777" w:rsidR="00387F0A" w:rsidRPr="00387F0A" w:rsidRDefault="00387F0A" w:rsidP="00AC3EB7">
      <w:pPr>
        <w:rPr>
          <w:rFonts w:ascii="Helvetica" w:eastAsia="MS Mincho" w:hAnsi="Helvetica" w:cs="Helvetica"/>
        </w:rPr>
      </w:pPr>
    </w:p>
    <w:p w14:paraId="547095A5" w14:textId="77777777" w:rsidR="000B2753" w:rsidRPr="004E3476" w:rsidRDefault="000B2753" w:rsidP="000B2753">
      <w:pPr>
        <w:jc w:val="center"/>
        <w:rPr>
          <w:rFonts w:ascii="Helvetica" w:eastAsia="MS Mincho" w:hAnsi="Helvetica" w:cs="Helvetica"/>
          <w:b/>
          <w:sz w:val="24"/>
        </w:rPr>
      </w:pPr>
      <w:r w:rsidRPr="004E3476">
        <w:rPr>
          <w:rFonts w:ascii="Helvetica" w:eastAsia="MS Mincho" w:hAnsi="Helvetica" w:cs="Helvetica"/>
          <w:b/>
          <w:sz w:val="24"/>
        </w:rPr>
        <w:t>Works Cited</w:t>
      </w:r>
    </w:p>
    <w:p w14:paraId="7E29C32A" w14:textId="77777777" w:rsidR="00B1749D" w:rsidRDefault="00AC3EB7" w:rsidP="000B2753">
      <w:pPr>
        <w:spacing w:line="240" w:lineRule="auto"/>
        <w:rPr>
          <w:rFonts w:ascii="Helvetica" w:eastAsia="MS Mincho" w:hAnsi="Helvetica" w:cs="Helvetica"/>
        </w:rPr>
      </w:pPr>
      <w:r w:rsidRPr="00AC3EB7">
        <w:rPr>
          <w:rFonts w:ascii="Helvetica" w:hAnsi="Helvetica" w:cs="Helvetica"/>
        </w:rPr>
        <w:t xml:space="preserve">Bates, D., and </w:t>
      </w:r>
      <w:proofErr w:type="spellStart"/>
      <w:r w:rsidRPr="00AC3EB7">
        <w:rPr>
          <w:rFonts w:ascii="Helvetica" w:hAnsi="Helvetica" w:cs="Helvetica"/>
        </w:rPr>
        <w:t>Maechler</w:t>
      </w:r>
      <w:proofErr w:type="spellEnd"/>
      <w:r w:rsidRPr="00AC3EB7">
        <w:rPr>
          <w:rFonts w:ascii="Helvetica" w:hAnsi="Helvetica" w:cs="Helvetica"/>
        </w:rPr>
        <w:t xml:space="preserve">, M. (2010). </w:t>
      </w:r>
      <w:proofErr w:type="gramStart"/>
      <w:r w:rsidRPr="00AC3EB7">
        <w:rPr>
          <w:rFonts w:ascii="Helvetica" w:hAnsi="Helvetica" w:cs="Helvetica"/>
        </w:rPr>
        <w:t>lme4</w:t>
      </w:r>
      <w:proofErr w:type="gramEnd"/>
      <w:r w:rsidRPr="00AC3EB7">
        <w:rPr>
          <w:rFonts w:ascii="Helvetica" w:hAnsi="Helvetica" w:cs="Helvetica"/>
        </w:rPr>
        <w:t xml:space="preserve">: Linear mixed effects models using S4 classes. </w:t>
      </w:r>
      <w:proofErr w:type="gramStart"/>
      <w:r w:rsidRPr="00AC3EB7">
        <w:rPr>
          <w:rFonts w:ascii="Helvetica" w:hAnsi="Helvetica" w:cs="Helvetica"/>
        </w:rPr>
        <w:t>R package version 0.999375 33.</w:t>
      </w:r>
      <w:proofErr w:type="gramEnd"/>
      <w:r w:rsidRPr="00AC3EB7">
        <w:rPr>
          <w:rFonts w:ascii="Helvetica" w:hAnsi="Helvetica" w:cs="Helvetica"/>
        </w:rPr>
        <w:t xml:space="preserve"> </w:t>
      </w:r>
      <w:hyperlink r:id="rId16" w:history="1">
        <w:r w:rsidR="00B1749D" w:rsidRPr="001A62D5">
          <w:rPr>
            <w:rStyle w:val="Hyperlink"/>
            <w:rFonts w:ascii="Helvetica" w:hAnsi="Helvetica" w:cs="Helvetica"/>
          </w:rPr>
          <w:t>http://CRAN.R-project.org/package=lme4</w:t>
        </w:r>
      </w:hyperlink>
      <w:r w:rsidRPr="00AC3EB7">
        <w:rPr>
          <w:rFonts w:ascii="Helvetica" w:hAnsi="Helvetica" w:cs="Helvetica"/>
        </w:rPr>
        <w:t>.</w:t>
      </w:r>
    </w:p>
    <w:p w14:paraId="23311580" w14:textId="77777777" w:rsidR="00B1749D" w:rsidRDefault="00854E52" w:rsidP="00B1749D">
      <w:pPr>
        <w:spacing w:line="240" w:lineRule="auto"/>
        <w:rPr>
          <w:rFonts w:ascii="Helvetica" w:eastAsia="MS Mincho" w:hAnsi="Helvetica" w:cs="Helvetica"/>
        </w:rPr>
      </w:pPr>
      <w:proofErr w:type="spellStart"/>
      <w:proofErr w:type="gramStart"/>
      <w:r w:rsidRPr="004E3476">
        <w:rPr>
          <w:rFonts w:ascii="Helvetica" w:eastAsia="MS Mincho" w:hAnsi="Helvetica" w:cs="Helvetica"/>
        </w:rPr>
        <w:t>Daw</w:t>
      </w:r>
      <w:proofErr w:type="spellEnd"/>
      <w:r w:rsidRPr="004E3476">
        <w:rPr>
          <w:rFonts w:ascii="Helvetica" w:eastAsia="MS Mincho" w:hAnsi="Helvetica" w:cs="Helvetica"/>
        </w:rPr>
        <w:t>, N. D., Gershman, S. J., Seymour, B., Dayan, P., &amp; Dolan, R. J. (2011).</w:t>
      </w:r>
      <w:proofErr w:type="gramEnd"/>
      <w:r w:rsidRPr="004E3476">
        <w:rPr>
          <w:rFonts w:ascii="Helvetica" w:eastAsia="MS Mincho" w:hAnsi="Helvetica" w:cs="Helvetica"/>
        </w:rPr>
        <w:t xml:space="preserve"> </w:t>
      </w:r>
      <w:proofErr w:type="gramStart"/>
      <w:r w:rsidRPr="004E3476">
        <w:rPr>
          <w:rFonts w:ascii="Helvetica" w:eastAsia="MS Mincho" w:hAnsi="Helvetica" w:cs="Helvetica"/>
        </w:rPr>
        <w:t>Model-based influences on humans' choices and striatal prediction errors.</w:t>
      </w:r>
      <w:proofErr w:type="gramEnd"/>
      <w:r w:rsidRPr="004E3476">
        <w:rPr>
          <w:rFonts w:ascii="Helvetica" w:eastAsia="MS Mincho" w:hAnsi="Helvetica" w:cs="Helvetica"/>
        </w:rPr>
        <w:t xml:space="preserve"> </w:t>
      </w:r>
      <w:proofErr w:type="gramStart"/>
      <w:r w:rsidRPr="004E3476">
        <w:rPr>
          <w:rFonts w:ascii="Helvetica" w:eastAsia="MS Mincho" w:hAnsi="Helvetica" w:cs="Helvetica"/>
          <w:i/>
          <w:iCs/>
        </w:rPr>
        <w:t>Neuron</w:t>
      </w:r>
      <w:r w:rsidRPr="004E3476">
        <w:rPr>
          <w:rFonts w:ascii="Helvetica" w:eastAsia="MS Mincho" w:hAnsi="Helvetica" w:cs="Helvetica"/>
        </w:rPr>
        <w:t xml:space="preserve">, </w:t>
      </w:r>
      <w:r w:rsidRPr="004E3476">
        <w:rPr>
          <w:rFonts w:ascii="Helvetica" w:eastAsia="MS Mincho" w:hAnsi="Helvetica" w:cs="Helvetica"/>
          <w:i/>
          <w:iCs/>
        </w:rPr>
        <w:t>69</w:t>
      </w:r>
      <w:r w:rsidR="00B1749D">
        <w:rPr>
          <w:rFonts w:ascii="Helvetica" w:eastAsia="MS Mincho" w:hAnsi="Helvetica" w:cs="Helvetica"/>
        </w:rPr>
        <w:t>(6), 1204-1215.</w:t>
      </w:r>
      <w:proofErr w:type="gramEnd"/>
    </w:p>
    <w:p w14:paraId="2D129110" w14:textId="77777777" w:rsidR="00B1749D" w:rsidRPr="00B1749D" w:rsidRDefault="00B1749D" w:rsidP="00B1749D">
      <w:pPr>
        <w:spacing w:line="240" w:lineRule="auto"/>
        <w:rPr>
          <w:rFonts w:ascii="Helvetica" w:eastAsia="MS Mincho" w:hAnsi="Helvetica" w:cs="Helvetica"/>
        </w:rPr>
      </w:pPr>
      <w:proofErr w:type="spellStart"/>
      <w:r w:rsidRPr="00B1749D">
        <w:rPr>
          <w:rFonts w:ascii="Helvetica" w:eastAsia="Times New Roman" w:hAnsi="Helvetica" w:cs="Helvetica"/>
        </w:rPr>
        <w:t>Gläscher</w:t>
      </w:r>
      <w:proofErr w:type="spellEnd"/>
      <w:r w:rsidRPr="00B1749D">
        <w:rPr>
          <w:rFonts w:ascii="Helvetica" w:eastAsia="Times New Roman" w:hAnsi="Helvetica" w:cs="Helvetica"/>
        </w:rPr>
        <w:t xml:space="preserve">, J., </w:t>
      </w:r>
      <w:proofErr w:type="spellStart"/>
      <w:r w:rsidRPr="00B1749D">
        <w:rPr>
          <w:rFonts w:ascii="Helvetica" w:eastAsia="Times New Roman" w:hAnsi="Helvetica" w:cs="Helvetica"/>
        </w:rPr>
        <w:t>Daw</w:t>
      </w:r>
      <w:proofErr w:type="spellEnd"/>
      <w:r w:rsidRPr="00B1749D">
        <w:rPr>
          <w:rFonts w:ascii="Helvetica" w:eastAsia="Times New Roman" w:hAnsi="Helvetica" w:cs="Helvetica"/>
        </w:rPr>
        <w:t xml:space="preserve">, N., Dayan, P., &amp; </w:t>
      </w:r>
      <w:proofErr w:type="spellStart"/>
      <w:r w:rsidRPr="00B1749D">
        <w:rPr>
          <w:rFonts w:ascii="Helvetica" w:eastAsia="Times New Roman" w:hAnsi="Helvetica" w:cs="Helvetica"/>
        </w:rPr>
        <w:t>O'Doherty</w:t>
      </w:r>
      <w:proofErr w:type="spellEnd"/>
      <w:r w:rsidRPr="00B1749D">
        <w:rPr>
          <w:rFonts w:ascii="Helvetica" w:eastAsia="Times New Roman" w:hAnsi="Helvetica" w:cs="Helvetica"/>
        </w:rPr>
        <w:t xml:space="preserve">, J. P. (2010). States versus rewards: dissociable neural prediction error signals underlying model-based and model-free reinforcement learning. </w:t>
      </w:r>
      <w:proofErr w:type="gramStart"/>
      <w:r w:rsidRPr="00B1749D">
        <w:rPr>
          <w:rFonts w:ascii="Helvetica" w:eastAsia="Times New Roman" w:hAnsi="Helvetica" w:cs="Helvetica"/>
          <w:i/>
          <w:iCs/>
        </w:rPr>
        <w:t>Neuron</w:t>
      </w:r>
      <w:r w:rsidRPr="00B1749D">
        <w:rPr>
          <w:rFonts w:ascii="Helvetica" w:eastAsia="Times New Roman" w:hAnsi="Helvetica" w:cs="Helvetica"/>
        </w:rPr>
        <w:t xml:space="preserve">, </w:t>
      </w:r>
      <w:r w:rsidRPr="00B1749D">
        <w:rPr>
          <w:rFonts w:ascii="Helvetica" w:eastAsia="Times New Roman" w:hAnsi="Helvetica" w:cs="Helvetica"/>
          <w:i/>
          <w:iCs/>
        </w:rPr>
        <w:t>66</w:t>
      </w:r>
      <w:r w:rsidRPr="00B1749D">
        <w:rPr>
          <w:rFonts w:ascii="Helvetica" w:eastAsia="Times New Roman" w:hAnsi="Helvetica" w:cs="Helvetica"/>
        </w:rPr>
        <w:t>(4), 585-595.</w:t>
      </w:r>
      <w:proofErr w:type="gramEnd"/>
    </w:p>
    <w:p w14:paraId="3C53EA2E" w14:textId="77777777" w:rsidR="00854E52" w:rsidRPr="00B1749D" w:rsidRDefault="00854E52" w:rsidP="00B1749D">
      <w:pPr>
        <w:spacing w:line="240" w:lineRule="auto"/>
        <w:rPr>
          <w:rFonts w:ascii="Helvetica" w:eastAsia="MS Mincho" w:hAnsi="Helvetica" w:cs="Helvetica"/>
        </w:rPr>
      </w:pPr>
      <w:proofErr w:type="gramStart"/>
      <w:r w:rsidRPr="004E3476">
        <w:rPr>
          <w:rFonts w:ascii="Helvetica" w:eastAsia="MS Mincho" w:hAnsi="Helvetica" w:cs="Helvetica"/>
        </w:rPr>
        <w:t xml:space="preserve">Otto, A. R., Gershman, S. J., </w:t>
      </w:r>
      <w:proofErr w:type="spellStart"/>
      <w:r w:rsidRPr="004E3476">
        <w:rPr>
          <w:rFonts w:ascii="Helvetica" w:eastAsia="MS Mincho" w:hAnsi="Helvetica" w:cs="Helvetica"/>
        </w:rPr>
        <w:t>Markman</w:t>
      </w:r>
      <w:proofErr w:type="spellEnd"/>
      <w:r w:rsidRPr="004E3476">
        <w:rPr>
          <w:rFonts w:ascii="Helvetica" w:eastAsia="MS Mincho" w:hAnsi="Helvetica" w:cs="Helvetica"/>
        </w:rPr>
        <w:t xml:space="preserve">, A. B., &amp; </w:t>
      </w:r>
      <w:proofErr w:type="spellStart"/>
      <w:r w:rsidRPr="004E3476">
        <w:rPr>
          <w:rFonts w:ascii="Helvetica" w:eastAsia="MS Mincho" w:hAnsi="Helvetica" w:cs="Helvetica"/>
        </w:rPr>
        <w:t>Daw</w:t>
      </w:r>
      <w:proofErr w:type="spellEnd"/>
      <w:r w:rsidRPr="004E3476">
        <w:rPr>
          <w:rFonts w:ascii="Helvetica" w:eastAsia="MS Mincho" w:hAnsi="Helvetica" w:cs="Helvetica"/>
        </w:rPr>
        <w:t>, N. D. (2013).</w:t>
      </w:r>
      <w:proofErr w:type="gramEnd"/>
      <w:r w:rsidRPr="004E3476">
        <w:rPr>
          <w:rFonts w:ascii="Helvetica" w:eastAsia="MS Mincho" w:hAnsi="Helvetica" w:cs="Helvetica"/>
        </w:rPr>
        <w:t xml:space="preserve"> </w:t>
      </w:r>
      <w:proofErr w:type="gramStart"/>
      <w:r w:rsidRPr="004E3476">
        <w:rPr>
          <w:rFonts w:ascii="Helvetica" w:eastAsia="MS Mincho" w:hAnsi="Helvetica" w:cs="Helvetica"/>
        </w:rPr>
        <w:t>The curse of planning dissecting multiple reinforcement-learning systems by taxing the central executive.</w:t>
      </w:r>
      <w:proofErr w:type="gramEnd"/>
      <w:r w:rsidRPr="004E3476">
        <w:rPr>
          <w:rFonts w:ascii="Helvetica" w:eastAsia="MS Mincho" w:hAnsi="Helvetica" w:cs="Helvetica"/>
        </w:rPr>
        <w:t xml:space="preserve"> </w:t>
      </w:r>
      <w:r w:rsidRPr="004E3476">
        <w:rPr>
          <w:rFonts w:ascii="Helvetica" w:eastAsia="MS Mincho" w:hAnsi="Helvetica" w:cs="Helvetica"/>
          <w:i/>
          <w:iCs/>
        </w:rPr>
        <w:t>Psychological science</w:t>
      </w:r>
      <w:r w:rsidRPr="004E3476">
        <w:rPr>
          <w:rFonts w:ascii="Helvetica" w:eastAsia="MS Mincho" w:hAnsi="Helvetica" w:cs="Helvetica"/>
        </w:rPr>
        <w:t>, 0956797612463080.</w:t>
      </w:r>
    </w:p>
    <w:p w14:paraId="7A4BB89B" w14:textId="77777777" w:rsidR="000B2753" w:rsidRPr="004E3476" w:rsidRDefault="000B2753" w:rsidP="000B2753">
      <w:pPr>
        <w:spacing w:line="240" w:lineRule="auto"/>
        <w:rPr>
          <w:rFonts w:ascii="Helvetica" w:eastAsia="MS Mincho" w:hAnsi="Helvetica" w:cs="Helvetica"/>
        </w:rPr>
      </w:pPr>
      <w:proofErr w:type="gramStart"/>
      <w:r w:rsidRPr="004E3476">
        <w:rPr>
          <w:rFonts w:ascii="Helvetica" w:eastAsia="MS Mincho" w:hAnsi="Helvetica" w:cs="Helvetica"/>
        </w:rPr>
        <w:t>R Core Team (2014).</w:t>
      </w:r>
      <w:proofErr w:type="gramEnd"/>
      <w:r w:rsidRPr="004E3476">
        <w:rPr>
          <w:rFonts w:ascii="Helvetica" w:eastAsia="MS Mincho" w:hAnsi="Helvetica" w:cs="Helvetica"/>
        </w:rPr>
        <w:t xml:space="preserve"> R: A language and environment for statistical computing. </w:t>
      </w:r>
      <w:proofErr w:type="gramStart"/>
      <w:r w:rsidRPr="004E3476">
        <w:rPr>
          <w:rFonts w:ascii="Helvetica" w:eastAsia="MS Mincho" w:hAnsi="Helvetica" w:cs="Helvetica"/>
        </w:rPr>
        <w:t>R Foundation for Statistical Computing, Vienna, Austria.</w:t>
      </w:r>
      <w:proofErr w:type="gramEnd"/>
      <w:r w:rsidRPr="004E3476">
        <w:rPr>
          <w:rFonts w:ascii="Helvetica" w:eastAsia="MS Mincho" w:hAnsi="Helvetica" w:cs="Helvetica"/>
        </w:rPr>
        <w:t xml:space="preserve"> URL </w:t>
      </w:r>
      <w:hyperlink r:id="rId17" w:history="1">
        <w:r w:rsidRPr="004E3476">
          <w:rPr>
            <w:rStyle w:val="Hyperlink"/>
            <w:rFonts w:ascii="Helvetica" w:eastAsia="MS Mincho" w:hAnsi="Helvetica" w:cs="Helvetica"/>
          </w:rPr>
          <w:t>http://www.R-project.org/</w:t>
        </w:r>
      </w:hyperlink>
      <w:r w:rsidRPr="004E3476">
        <w:rPr>
          <w:rFonts w:ascii="Helvetica" w:eastAsia="MS Mincho" w:hAnsi="Helvetica" w:cs="Helvetica"/>
        </w:rPr>
        <w:t>.</w:t>
      </w:r>
    </w:p>
    <w:p w14:paraId="45F6009A" w14:textId="77777777" w:rsidR="000B2753" w:rsidRPr="00B00E6D" w:rsidRDefault="000B2753" w:rsidP="00B00E6D">
      <w:pPr>
        <w:spacing w:after="0" w:line="240" w:lineRule="auto"/>
        <w:rPr>
          <w:rFonts w:ascii="Helvetica" w:eastAsia="Times New Roman" w:hAnsi="Helvetica" w:cs="Helvetica"/>
          <w:szCs w:val="24"/>
        </w:rPr>
      </w:pPr>
      <w:r w:rsidRPr="000B2753">
        <w:rPr>
          <w:rFonts w:ascii="Helvetica" w:eastAsia="Times New Roman" w:hAnsi="Helvetica" w:cs="Helvetica"/>
          <w:szCs w:val="24"/>
        </w:rPr>
        <w:t xml:space="preserve">Sutton, R. S., &amp; </w:t>
      </w:r>
      <w:proofErr w:type="spellStart"/>
      <w:r w:rsidRPr="000B2753">
        <w:rPr>
          <w:rFonts w:ascii="Helvetica" w:eastAsia="Times New Roman" w:hAnsi="Helvetica" w:cs="Helvetica"/>
          <w:szCs w:val="24"/>
        </w:rPr>
        <w:t>Barto</w:t>
      </w:r>
      <w:proofErr w:type="spellEnd"/>
      <w:r w:rsidRPr="000B2753">
        <w:rPr>
          <w:rFonts w:ascii="Helvetica" w:eastAsia="Times New Roman" w:hAnsi="Helvetica" w:cs="Helvetica"/>
          <w:szCs w:val="24"/>
        </w:rPr>
        <w:t xml:space="preserve">, A. G. (1998). </w:t>
      </w:r>
      <w:proofErr w:type="gramStart"/>
      <w:r w:rsidRPr="000B2753">
        <w:rPr>
          <w:rFonts w:ascii="Helvetica" w:eastAsia="Times New Roman" w:hAnsi="Helvetica" w:cs="Helvetica"/>
          <w:i/>
          <w:iCs/>
          <w:szCs w:val="24"/>
        </w:rPr>
        <w:t>Introduction to reinforcement learning</w:t>
      </w:r>
      <w:r w:rsidRPr="000B2753">
        <w:rPr>
          <w:rFonts w:ascii="Helvetica" w:eastAsia="Times New Roman" w:hAnsi="Helvetica" w:cs="Helvetica"/>
          <w:szCs w:val="24"/>
        </w:rPr>
        <w:t>.</w:t>
      </w:r>
      <w:proofErr w:type="gramEnd"/>
      <w:r w:rsidRPr="000B2753">
        <w:rPr>
          <w:rFonts w:ascii="Helvetica" w:eastAsia="Times New Roman" w:hAnsi="Helvetica" w:cs="Helvetica"/>
          <w:szCs w:val="24"/>
        </w:rPr>
        <w:t xml:space="preserve"> MIT Press.</w:t>
      </w:r>
    </w:p>
    <w:sectPr w:rsidR="000B2753" w:rsidRPr="00B00E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 Gershman" w:date="2014-12-10T18:41:00Z" w:initials="SG">
    <w:p w14:paraId="5C7E5E75" w14:textId="3950E064" w:rsidR="00397AE9" w:rsidRDefault="00397AE9">
      <w:pPr>
        <w:pStyle w:val="CommentText"/>
      </w:pPr>
      <w:r>
        <w:rPr>
          <w:rStyle w:val="CommentReference"/>
        </w:rPr>
        <w:annotationRef/>
      </w:r>
      <w:r>
        <w:t>Technically, this isn’t the true action value, because it doesn’t take into account discounting or transition probabilities.</w:t>
      </w:r>
    </w:p>
  </w:comment>
  <w:comment w:id="6" w:author="Sam Gershman" w:date="2014-12-11T09:23:00Z" w:initials="SG">
    <w:p w14:paraId="285A52BA" w14:textId="40FF8938" w:rsidR="00397AE9" w:rsidRDefault="00397AE9">
      <w:pPr>
        <w:pStyle w:val="CommentText"/>
      </w:pPr>
      <w:r>
        <w:rPr>
          <w:rStyle w:val="CommentReference"/>
        </w:rPr>
        <w:annotationRef/>
      </w:r>
      <w:r w:rsidR="00B957BD">
        <w:rPr>
          <w:rStyle w:val="CommentReference"/>
        </w:rPr>
        <w:t>Here you don’t use a discount factor, but above you mention using discounting. I don’t think a discount factor is strictly necessary, but you should just be consistent.</w:t>
      </w:r>
    </w:p>
  </w:comment>
  <w:comment w:id="10" w:author="Sam Gershman" w:date="2014-12-11T09:16:00Z" w:initials="SG">
    <w:p w14:paraId="0AEB7299" w14:textId="6D4C7C4C" w:rsidR="00397AE9" w:rsidRDefault="00397AE9">
      <w:pPr>
        <w:pStyle w:val="CommentText"/>
      </w:pPr>
      <w:r>
        <w:rPr>
          <w:rStyle w:val="CommentReference"/>
        </w:rPr>
        <w:annotationRef/>
      </w:r>
      <w:r>
        <w:t xml:space="preserve">As you probably figured out, this doesn’t really work because initially you have to divide by 0. </w:t>
      </w:r>
      <w:r w:rsidR="00EE7C88">
        <w:t>The simple solution is to keep transition counters and initialize all these counters to 1 (i.e., there is a constant “pseudo-count”). Then the transition probabilities are estimated by normalizing the counters. This is equivalent to computing the posterior mean under a symmetric Dirichlet prior with concentration parameter of 1.</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A8476" w14:textId="77777777" w:rsidR="00397AE9" w:rsidRDefault="00397AE9" w:rsidP="0007400B">
      <w:pPr>
        <w:spacing w:after="0" w:line="240" w:lineRule="auto"/>
      </w:pPr>
      <w:r>
        <w:separator/>
      </w:r>
    </w:p>
  </w:endnote>
  <w:endnote w:type="continuationSeparator" w:id="0">
    <w:p w14:paraId="48C28F88" w14:textId="77777777" w:rsidR="00397AE9" w:rsidRDefault="00397AE9" w:rsidP="0007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2C7F7" w14:textId="77777777" w:rsidR="00397AE9" w:rsidRDefault="00397AE9" w:rsidP="0007400B">
      <w:pPr>
        <w:spacing w:after="0" w:line="240" w:lineRule="auto"/>
      </w:pPr>
      <w:r>
        <w:separator/>
      </w:r>
    </w:p>
  </w:footnote>
  <w:footnote w:type="continuationSeparator" w:id="0">
    <w:p w14:paraId="0F0197D4" w14:textId="77777777" w:rsidR="00397AE9" w:rsidRDefault="00397AE9" w:rsidP="0007400B">
      <w:pPr>
        <w:spacing w:after="0" w:line="240" w:lineRule="auto"/>
      </w:pPr>
      <w:r>
        <w:continuationSeparator/>
      </w:r>
    </w:p>
  </w:footnote>
  <w:footnote w:id="1">
    <w:p w14:paraId="6B0929CE" w14:textId="77777777" w:rsidR="00397AE9" w:rsidRDefault="00397AE9">
      <w:pPr>
        <w:pStyle w:val="FootnoteText"/>
      </w:pPr>
      <w:r>
        <w:rPr>
          <w:rStyle w:val="FootnoteReference"/>
        </w:rPr>
        <w:footnoteRef/>
      </w:r>
      <w:r>
        <w:t xml:space="preserve"> In cases where drift selected a reward level outside the bounds of [-4, 5], the reward would ‘rebound’ by the amount of the excess.  For example, if the reward were at +3 and the drift were +5, the next reward would be </w:t>
      </w:r>
      <m:oMath>
        <m:r>
          <w:rPr>
            <w:rFonts w:ascii="Cambria Math" w:hAnsi="Cambria Math"/>
          </w:rPr>
          <m:t>5-</m:t>
        </m:r>
        <m:d>
          <m:dPr>
            <m:ctrlPr>
              <w:rPr>
                <w:rFonts w:ascii="Cambria Math" w:hAnsi="Cambria Math"/>
                <w:i/>
              </w:rPr>
            </m:ctrlPr>
          </m:dPr>
          <m:e>
            <m:d>
              <m:dPr>
                <m:ctrlPr>
                  <w:rPr>
                    <w:rFonts w:ascii="Cambria Math" w:hAnsi="Cambria Math"/>
                    <w:i/>
                  </w:rPr>
                </m:ctrlPr>
              </m:dPr>
              <m:e>
                <m:r>
                  <w:rPr>
                    <w:rFonts w:ascii="Cambria Math" w:hAnsi="Cambria Math"/>
                  </w:rPr>
                  <m:t>5+3</m:t>
                </m:r>
              </m:e>
            </m:d>
            <m:r>
              <w:rPr>
                <w:rFonts w:ascii="Cambria Math" w:hAnsi="Cambria Math"/>
              </w:rPr>
              <m:t>-5</m:t>
            </m:r>
          </m:e>
        </m:d>
        <m:r>
          <w:rPr>
            <w:rFonts w:ascii="Cambria Math" w:hAnsi="Cambria Math"/>
          </w:rPr>
          <m:t>=2</m:t>
        </m:r>
      </m:oMath>
      <w:r w:rsidRPr="004E3476">
        <w:rPr>
          <w:rFonts w:eastAsia="MS Mincho"/>
        </w:rPr>
        <w:t>.</w:t>
      </w:r>
    </w:p>
  </w:footnote>
  <w:footnote w:id="2">
    <w:p w14:paraId="5995BDAB" w14:textId="77777777" w:rsidR="00397AE9" w:rsidRPr="007C7A06" w:rsidRDefault="00397AE9">
      <w:pPr>
        <w:pStyle w:val="FootnoteText"/>
        <w:rPr>
          <w:rFonts w:ascii="Helvetica" w:hAnsi="Helvetica" w:cs="Helvetica"/>
        </w:rPr>
      </w:pPr>
      <w:r w:rsidRPr="007C7A06">
        <w:rPr>
          <w:rStyle w:val="FootnoteReference"/>
          <w:rFonts w:ascii="Helvetica" w:hAnsi="Helvetica" w:cs="Helvetica"/>
        </w:rPr>
        <w:footnoteRef/>
      </w:r>
      <w:r>
        <w:rPr>
          <w:rFonts w:ascii="Helvetica" w:hAnsi="Helvetica" w:cs="Helvetica"/>
        </w:rPr>
        <w:t>There were several subjects in each experiment who made the same choice on every congruent goal trial.  Because their random effects were impossible to calculate, these subjects were excluded from the model estimation.</w:t>
      </w:r>
    </w:p>
  </w:footnote>
  <w:footnote w:id="3">
    <w:p w14:paraId="609A3072" w14:textId="77777777" w:rsidR="00397AE9" w:rsidRPr="00BA7625" w:rsidRDefault="00397AE9" w:rsidP="007179BB">
      <w:pPr>
        <w:pStyle w:val="FootnoteText"/>
        <w:spacing w:line="276" w:lineRule="auto"/>
        <w:rPr>
          <w:rFonts w:ascii="Helvetica" w:hAnsi="Helvetica" w:cs="Helvetica"/>
        </w:rPr>
      </w:pPr>
      <w:r w:rsidRPr="00BA7625">
        <w:rPr>
          <w:rStyle w:val="FootnoteReference"/>
          <w:rFonts w:ascii="Helvetica" w:hAnsi="Helvetica" w:cs="Helvetica"/>
        </w:rPr>
        <w:footnoteRef/>
      </w:r>
      <w:r>
        <w:rPr>
          <w:rFonts w:ascii="Helvetica" w:hAnsi="Helvetica" w:cs="Helvetica"/>
        </w:rPr>
        <w:t>All our regressors were grand mean centered.  For convergence purposes, the models allow correlation among random slopes but not between random slopes and the random intercept.</w:t>
      </w:r>
    </w:p>
  </w:footnote>
  <w:footnote w:id="4">
    <w:p w14:paraId="164171C3" w14:textId="77777777" w:rsidR="00397AE9" w:rsidRDefault="00397AE9" w:rsidP="00FF2F43">
      <w:pPr>
        <w:pStyle w:val="FootnoteText"/>
      </w:pPr>
      <w:r>
        <w:rPr>
          <w:rStyle w:val="FootnoteReference"/>
        </w:rPr>
        <w:footnoteRef/>
      </w:r>
      <w:r>
        <w:t xml:space="preserve"> </w:t>
      </w:r>
      <w:r w:rsidRPr="004E3476">
        <w:rPr>
          <w:rFonts w:ascii="Helvetica" w:eastAsia="MS Mincho" w:hAnsi="Helvetica" w:cs="Helvetica"/>
        </w:rPr>
        <w:t>Note that congruent goal trials here are equivalent to congruent goal trials in Experiments 1 and 2, because in those experiments all trials were color trials.</w:t>
      </w:r>
    </w:p>
  </w:footnote>
  <w:footnote w:id="5">
    <w:p w14:paraId="67B61257" w14:textId="77777777" w:rsidR="00397AE9" w:rsidRPr="00692F4D" w:rsidRDefault="00397AE9" w:rsidP="00FD0D94">
      <w:pPr>
        <w:pStyle w:val="FootnoteText"/>
      </w:pPr>
      <w:r>
        <w:rPr>
          <w:rStyle w:val="FootnoteReference"/>
        </w:rPr>
        <w:footnoteRef/>
      </w:r>
      <w:r>
        <w:t xml:space="preserve"> </w:t>
      </w:r>
      <m:oMath>
        <m:r>
          <w:rPr>
            <w:rFonts w:ascii="Cambria Math" w:hAnsi="Cambria Math"/>
          </w:rPr>
          <m:t>α</m:t>
        </m:r>
      </m:oMath>
      <w:r w:rsidRPr="004E3476">
        <w:rPr>
          <w:rFonts w:eastAsia="MS Mincho"/>
        </w:rPr>
        <w:t xml:space="preserve"> </w:t>
      </w:r>
      <w:proofErr w:type="gramStart"/>
      <w:r w:rsidRPr="004E3476">
        <w:rPr>
          <w:rFonts w:eastAsia="MS Mincho"/>
        </w:rPr>
        <w:t>was</w:t>
      </w:r>
      <w:proofErr w:type="gramEnd"/>
      <w:r w:rsidRPr="004E3476">
        <w:rPr>
          <w:rFonts w:eastAsia="MS Mincho"/>
        </w:rPr>
        <w:t xml:space="preserve"> sampled from a uniform distribution from 0 to 1, which we denote as U(0,1).  </w:t>
      </w:r>
      <m:oMath>
        <m:r>
          <w:rPr>
            <w:rFonts w:ascii="Cambria Math" w:hAnsi="Cambria Math"/>
          </w:rPr>
          <m:t>λ</m:t>
        </m:r>
      </m:oMath>
      <w:r w:rsidRPr="004E3476">
        <w:rPr>
          <w:rFonts w:eastAsia="MS Mincho"/>
        </w:rPr>
        <w:t xml:space="preserve"> </w:t>
      </w:r>
      <w:proofErr w:type="gramStart"/>
      <w:r w:rsidRPr="004E3476">
        <w:rPr>
          <w:rFonts w:eastAsia="MS Mincho"/>
        </w:rPr>
        <w:t>was</w:t>
      </w:r>
      <w:proofErr w:type="gramEnd"/>
      <w:r w:rsidRPr="004E3476">
        <w:rPr>
          <w:rFonts w:eastAsia="MS Mincho"/>
        </w:rPr>
        <w:t xml:space="preserve"> sampled from U(.5,1).  </w:t>
      </w:r>
      <m:oMath>
        <m:r>
          <w:rPr>
            <w:rFonts w:ascii="Cambria Math" w:eastAsia="MS Mincho" w:hAnsi="Cambria Math"/>
          </w:rPr>
          <m:t>β</m:t>
        </m:r>
      </m:oMath>
      <w:r w:rsidRPr="004E3476">
        <w:rPr>
          <w:rFonts w:eastAsia="MS Mincho"/>
        </w:rPr>
        <w:t xml:space="preserve"> </w:t>
      </w:r>
      <w:proofErr w:type="gramStart"/>
      <w:r w:rsidRPr="004E3476">
        <w:rPr>
          <w:rFonts w:eastAsia="MS Mincho"/>
        </w:rPr>
        <w:t>was</w:t>
      </w:r>
      <w:proofErr w:type="gramEnd"/>
      <w:r w:rsidRPr="004E3476">
        <w:rPr>
          <w:rFonts w:eastAsia="MS Mincho"/>
        </w:rPr>
        <w:t xml:space="preserve"> sampled from U(0,1.5).  For the weights, three variables – </w:t>
      </w:r>
      <m:oMath>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oMath>
      <w:r>
        <w:t>,</w:t>
      </w:r>
      <w:r w:rsidRPr="004E3476">
        <w:rPr>
          <w:rFonts w:eastAsia="MS Mincho"/>
          <w:i/>
          <w:vertAlign w:val="subscript"/>
        </w:rPr>
        <w:t xml:space="preserve"> </w:t>
      </w:r>
      <m:oMath>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oMath>
      <w:r>
        <w:t>,</w:t>
      </w:r>
      <w:r w:rsidRPr="004E3476">
        <w:rPr>
          <w:rFonts w:eastAsia="MS Mincho"/>
          <w:i/>
          <w:vertAlign w:val="subscript"/>
        </w:rPr>
        <w:t xml:space="preserve"> </w:t>
      </w:r>
      <w:r>
        <w:t xml:space="preserve">and </w:t>
      </w:r>
      <m:oMath>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3</m:t>
            </m:r>
          </m:sub>
        </m:sSub>
      </m:oMath>
      <w:r>
        <w:rPr>
          <w:i/>
          <w:vertAlign w:val="subscript"/>
        </w:rPr>
        <w:t xml:space="preserve"> </w:t>
      </w:r>
      <w:r>
        <w:t xml:space="preserve">– were sampled from </w:t>
      </w:r>
      <w:proofErr w:type="gramStart"/>
      <w:r>
        <w:t>U(</w:t>
      </w:r>
      <w:proofErr w:type="gramEnd"/>
      <w:r>
        <w:t xml:space="preserve">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1</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Pr="004E3476">
        <w:rPr>
          <w:rFonts w:eastAsia="MS Mincho"/>
          <w:sz w:val="22"/>
          <w:szCs w:val="22"/>
        </w:rPr>
        <w:t xml:space="preserve"> </w:t>
      </w:r>
      <w:r w:rsidRPr="004E3476">
        <w:rPr>
          <w:rFonts w:eastAsia="MS Mincho"/>
          <w:szCs w:val="22"/>
        </w:rPr>
        <w:t xml:space="preserve">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2</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Pr="004E3476">
        <w:rPr>
          <w:rFonts w:eastAsia="MS Mincho"/>
          <w:sz w:val="22"/>
          <w:szCs w:val="22"/>
        </w:rPr>
        <w:t>.</w:t>
      </w:r>
    </w:p>
  </w:footnote>
  <w:footnote w:id="6">
    <w:p w14:paraId="4EEA7EE7" w14:textId="77777777" w:rsidR="00397AE9" w:rsidRDefault="00397AE9">
      <w:pPr>
        <w:pStyle w:val="FootnoteText"/>
      </w:pPr>
      <w:r>
        <w:rPr>
          <w:rStyle w:val="FootnoteReference"/>
        </w:rPr>
        <w:footnoteRef/>
      </w:r>
      <w:r>
        <w:t xml:space="preserve"> In the second simulation </w:t>
      </w:r>
      <m:oMath>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3</m:t>
            </m:r>
          </m:sub>
        </m:sSub>
        <m:r>
          <w:rPr>
            <w:rFonts w:ascii="Cambria Math" w:eastAsia="MS Mincho" w:hAnsi="Cambria Math"/>
          </w:rPr>
          <m:t>=0</m:t>
        </m:r>
      </m:oMath>
      <w:r w:rsidRPr="004E3476">
        <w:rPr>
          <w:rFonts w:eastAsia="MS Mincho"/>
          <w:sz w:val="22"/>
          <w:szCs w:val="22"/>
        </w:rPr>
        <w:t xml:space="preserve">, </w:t>
      </w:r>
      <w:r w:rsidRPr="004E3476">
        <w:rPr>
          <w:rFonts w:eastAsia="MS Mincho"/>
          <w:szCs w:val="22"/>
        </w:rPr>
        <w:t>forcing agents to use only model-based and model-free mechanisms.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6019A"/>
    <w:multiLevelType w:val="hybridMultilevel"/>
    <w:tmpl w:val="F6083264"/>
    <w:lvl w:ilvl="0" w:tplc="1714D1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EC6EB6"/>
    <w:multiLevelType w:val="hybridMultilevel"/>
    <w:tmpl w:val="0338FA20"/>
    <w:lvl w:ilvl="0" w:tplc="53F8B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B77C7"/>
    <w:multiLevelType w:val="hybridMultilevel"/>
    <w:tmpl w:val="03D8D27E"/>
    <w:lvl w:ilvl="0" w:tplc="0E620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A"/>
    <w:rsid w:val="00002FD9"/>
    <w:rsid w:val="00005402"/>
    <w:rsid w:val="000059D0"/>
    <w:rsid w:val="000079AB"/>
    <w:rsid w:val="0001106E"/>
    <w:rsid w:val="00015F1E"/>
    <w:rsid w:val="000162C3"/>
    <w:rsid w:val="0001647C"/>
    <w:rsid w:val="00025EAF"/>
    <w:rsid w:val="000316EB"/>
    <w:rsid w:val="00031AA3"/>
    <w:rsid w:val="00031F09"/>
    <w:rsid w:val="00031F95"/>
    <w:rsid w:val="00033EBF"/>
    <w:rsid w:val="000469A1"/>
    <w:rsid w:val="00047AD5"/>
    <w:rsid w:val="000502F8"/>
    <w:rsid w:val="0006098B"/>
    <w:rsid w:val="000613AE"/>
    <w:rsid w:val="00062505"/>
    <w:rsid w:val="00070B38"/>
    <w:rsid w:val="00072BD1"/>
    <w:rsid w:val="0007400B"/>
    <w:rsid w:val="00074559"/>
    <w:rsid w:val="00076704"/>
    <w:rsid w:val="0008323A"/>
    <w:rsid w:val="00090293"/>
    <w:rsid w:val="00096A2A"/>
    <w:rsid w:val="000A0197"/>
    <w:rsid w:val="000A051E"/>
    <w:rsid w:val="000A1F43"/>
    <w:rsid w:val="000B1F27"/>
    <w:rsid w:val="000B2753"/>
    <w:rsid w:val="000B65C8"/>
    <w:rsid w:val="000B7D77"/>
    <w:rsid w:val="000C4EAF"/>
    <w:rsid w:val="000D2307"/>
    <w:rsid w:val="000D2825"/>
    <w:rsid w:val="000D4924"/>
    <w:rsid w:val="000E0C1F"/>
    <w:rsid w:val="000E24FA"/>
    <w:rsid w:val="000E3119"/>
    <w:rsid w:val="000E49E7"/>
    <w:rsid w:val="000F0E16"/>
    <w:rsid w:val="000F2D14"/>
    <w:rsid w:val="000F3CE5"/>
    <w:rsid w:val="000F57FD"/>
    <w:rsid w:val="000F7FA0"/>
    <w:rsid w:val="00103F26"/>
    <w:rsid w:val="00113A27"/>
    <w:rsid w:val="001157AE"/>
    <w:rsid w:val="001208DD"/>
    <w:rsid w:val="00123176"/>
    <w:rsid w:val="001255C1"/>
    <w:rsid w:val="001258A3"/>
    <w:rsid w:val="001261DB"/>
    <w:rsid w:val="00131118"/>
    <w:rsid w:val="00136B83"/>
    <w:rsid w:val="0014065C"/>
    <w:rsid w:val="00146D31"/>
    <w:rsid w:val="00150321"/>
    <w:rsid w:val="001507C3"/>
    <w:rsid w:val="00151417"/>
    <w:rsid w:val="00151DE0"/>
    <w:rsid w:val="00155D74"/>
    <w:rsid w:val="0015735E"/>
    <w:rsid w:val="001605E7"/>
    <w:rsid w:val="001618E5"/>
    <w:rsid w:val="00163577"/>
    <w:rsid w:val="001741C2"/>
    <w:rsid w:val="001745AB"/>
    <w:rsid w:val="001745C1"/>
    <w:rsid w:val="00180F38"/>
    <w:rsid w:val="00185801"/>
    <w:rsid w:val="00187A7C"/>
    <w:rsid w:val="001909CB"/>
    <w:rsid w:val="0019146A"/>
    <w:rsid w:val="001919BE"/>
    <w:rsid w:val="00192626"/>
    <w:rsid w:val="0019320F"/>
    <w:rsid w:val="001A174E"/>
    <w:rsid w:val="001A2638"/>
    <w:rsid w:val="001A6658"/>
    <w:rsid w:val="001B07E4"/>
    <w:rsid w:val="001C0C00"/>
    <w:rsid w:val="001C41ED"/>
    <w:rsid w:val="001D3634"/>
    <w:rsid w:val="001D64D3"/>
    <w:rsid w:val="001E1C13"/>
    <w:rsid w:val="001E3EAC"/>
    <w:rsid w:val="001E5C4F"/>
    <w:rsid w:val="001F3E89"/>
    <w:rsid w:val="001F4AC2"/>
    <w:rsid w:val="001F64C3"/>
    <w:rsid w:val="001F7443"/>
    <w:rsid w:val="001F76D6"/>
    <w:rsid w:val="002002F2"/>
    <w:rsid w:val="0020074C"/>
    <w:rsid w:val="0020091D"/>
    <w:rsid w:val="00202D10"/>
    <w:rsid w:val="0020507E"/>
    <w:rsid w:val="002056A1"/>
    <w:rsid w:val="00220BA6"/>
    <w:rsid w:val="002217BD"/>
    <w:rsid w:val="002303A6"/>
    <w:rsid w:val="0023152C"/>
    <w:rsid w:val="0023219A"/>
    <w:rsid w:val="00235144"/>
    <w:rsid w:val="00236FE9"/>
    <w:rsid w:val="00242705"/>
    <w:rsid w:val="00251C55"/>
    <w:rsid w:val="00254D37"/>
    <w:rsid w:val="00255984"/>
    <w:rsid w:val="002567C8"/>
    <w:rsid w:val="0026590A"/>
    <w:rsid w:val="002708B0"/>
    <w:rsid w:val="0027791D"/>
    <w:rsid w:val="002908F0"/>
    <w:rsid w:val="002A1A81"/>
    <w:rsid w:val="002A1CFF"/>
    <w:rsid w:val="002A2FA6"/>
    <w:rsid w:val="002A3FF7"/>
    <w:rsid w:val="002B1307"/>
    <w:rsid w:val="002C026B"/>
    <w:rsid w:val="002C116D"/>
    <w:rsid w:val="002C2EE6"/>
    <w:rsid w:val="002D416F"/>
    <w:rsid w:val="002D6586"/>
    <w:rsid w:val="002E0F43"/>
    <w:rsid w:val="002E417E"/>
    <w:rsid w:val="002E445F"/>
    <w:rsid w:val="002E5138"/>
    <w:rsid w:val="002E594C"/>
    <w:rsid w:val="002F1537"/>
    <w:rsid w:val="002F1C9A"/>
    <w:rsid w:val="002F3000"/>
    <w:rsid w:val="002F3FBC"/>
    <w:rsid w:val="002F6359"/>
    <w:rsid w:val="002F705D"/>
    <w:rsid w:val="002F73B5"/>
    <w:rsid w:val="003017FB"/>
    <w:rsid w:val="003120F0"/>
    <w:rsid w:val="00312269"/>
    <w:rsid w:val="00313D87"/>
    <w:rsid w:val="003166A7"/>
    <w:rsid w:val="003222E1"/>
    <w:rsid w:val="00322F2A"/>
    <w:rsid w:val="003260D1"/>
    <w:rsid w:val="00326DBD"/>
    <w:rsid w:val="00327EFC"/>
    <w:rsid w:val="00331FA7"/>
    <w:rsid w:val="0033352A"/>
    <w:rsid w:val="00344D08"/>
    <w:rsid w:val="00345B81"/>
    <w:rsid w:val="00347E13"/>
    <w:rsid w:val="0035565B"/>
    <w:rsid w:val="00364F8E"/>
    <w:rsid w:val="0036682A"/>
    <w:rsid w:val="003671F0"/>
    <w:rsid w:val="0037006A"/>
    <w:rsid w:val="00375200"/>
    <w:rsid w:val="00377920"/>
    <w:rsid w:val="00381085"/>
    <w:rsid w:val="003817F9"/>
    <w:rsid w:val="003841A2"/>
    <w:rsid w:val="00385B66"/>
    <w:rsid w:val="0038607C"/>
    <w:rsid w:val="00387F0A"/>
    <w:rsid w:val="00390152"/>
    <w:rsid w:val="00397186"/>
    <w:rsid w:val="0039718E"/>
    <w:rsid w:val="00397AE9"/>
    <w:rsid w:val="00397B5C"/>
    <w:rsid w:val="003A72BB"/>
    <w:rsid w:val="003A7AD1"/>
    <w:rsid w:val="003B1CA1"/>
    <w:rsid w:val="003B2A34"/>
    <w:rsid w:val="003B2DE5"/>
    <w:rsid w:val="003B4655"/>
    <w:rsid w:val="003B6F2F"/>
    <w:rsid w:val="003B7EFD"/>
    <w:rsid w:val="003C1072"/>
    <w:rsid w:val="003C2479"/>
    <w:rsid w:val="003C2ECA"/>
    <w:rsid w:val="003C7F22"/>
    <w:rsid w:val="003D00FE"/>
    <w:rsid w:val="003D1129"/>
    <w:rsid w:val="003D2203"/>
    <w:rsid w:val="003D3E0D"/>
    <w:rsid w:val="003D4267"/>
    <w:rsid w:val="003D5286"/>
    <w:rsid w:val="003E1519"/>
    <w:rsid w:val="003F0423"/>
    <w:rsid w:val="003F17C8"/>
    <w:rsid w:val="003F1BDC"/>
    <w:rsid w:val="003F564D"/>
    <w:rsid w:val="00400683"/>
    <w:rsid w:val="0040196B"/>
    <w:rsid w:val="00402289"/>
    <w:rsid w:val="004059A3"/>
    <w:rsid w:val="0041479E"/>
    <w:rsid w:val="004153E6"/>
    <w:rsid w:val="004205CE"/>
    <w:rsid w:val="00425B86"/>
    <w:rsid w:val="0042707A"/>
    <w:rsid w:val="00434D09"/>
    <w:rsid w:val="00437661"/>
    <w:rsid w:val="00441769"/>
    <w:rsid w:val="00441CC7"/>
    <w:rsid w:val="00443D14"/>
    <w:rsid w:val="00444246"/>
    <w:rsid w:val="00445F4A"/>
    <w:rsid w:val="00446F33"/>
    <w:rsid w:val="0044716B"/>
    <w:rsid w:val="00453CC4"/>
    <w:rsid w:val="00454928"/>
    <w:rsid w:val="004563A2"/>
    <w:rsid w:val="00462732"/>
    <w:rsid w:val="00463976"/>
    <w:rsid w:val="0046669F"/>
    <w:rsid w:val="00472C2B"/>
    <w:rsid w:val="0047467B"/>
    <w:rsid w:val="004844A3"/>
    <w:rsid w:val="00484792"/>
    <w:rsid w:val="00485AC7"/>
    <w:rsid w:val="0048689A"/>
    <w:rsid w:val="00492004"/>
    <w:rsid w:val="004971F9"/>
    <w:rsid w:val="004A4A6E"/>
    <w:rsid w:val="004B1D8E"/>
    <w:rsid w:val="004B6102"/>
    <w:rsid w:val="004C3462"/>
    <w:rsid w:val="004C35D0"/>
    <w:rsid w:val="004C4712"/>
    <w:rsid w:val="004C4DB3"/>
    <w:rsid w:val="004C5DD6"/>
    <w:rsid w:val="004C6C26"/>
    <w:rsid w:val="004E3476"/>
    <w:rsid w:val="004E38D2"/>
    <w:rsid w:val="004E6D60"/>
    <w:rsid w:val="004F3148"/>
    <w:rsid w:val="004F391A"/>
    <w:rsid w:val="004F4296"/>
    <w:rsid w:val="004F5416"/>
    <w:rsid w:val="00502865"/>
    <w:rsid w:val="00502FDC"/>
    <w:rsid w:val="00511406"/>
    <w:rsid w:val="00515155"/>
    <w:rsid w:val="00525076"/>
    <w:rsid w:val="00525A54"/>
    <w:rsid w:val="0052766C"/>
    <w:rsid w:val="0053284C"/>
    <w:rsid w:val="00532D05"/>
    <w:rsid w:val="00533E85"/>
    <w:rsid w:val="005372D9"/>
    <w:rsid w:val="005456B3"/>
    <w:rsid w:val="00545F38"/>
    <w:rsid w:val="00553E28"/>
    <w:rsid w:val="005723F5"/>
    <w:rsid w:val="00573A09"/>
    <w:rsid w:val="00577A9D"/>
    <w:rsid w:val="005834F2"/>
    <w:rsid w:val="00586AE5"/>
    <w:rsid w:val="005A1CBF"/>
    <w:rsid w:val="005A6B4E"/>
    <w:rsid w:val="005A73E5"/>
    <w:rsid w:val="005A7492"/>
    <w:rsid w:val="005A7AA5"/>
    <w:rsid w:val="005B0C38"/>
    <w:rsid w:val="005B45BC"/>
    <w:rsid w:val="005C4751"/>
    <w:rsid w:val="005C4B87"/>
    <w:rsid w:val="005C5BF8"/>
    <w:rsid w:val="005C73AE"/>
    <w:rsid w:val="005C7986"/>
    <w:rsid w:val="005D0511"/>
    <w:rsid w:val="005D2968"/>
    <w:rsid w:val="005D3D0C"/>
    <w:rsid w:val="005D501D"/>
    <w:rsid w:val="005D5EAA"/>
    <w:rsid w:val="005D6133"/>
    <w:rsid w:val="005E1DB5"/>
    <w:rsid w:val="005E2641"/>
    <w:rsid w:val="005E2B98"/>
    <w:rsid w:val="005F54BE"/>
    <w:rsid w:val="005F7DA1"/>
    <w:rsid w:val="006035F4"/>
    <w:rsid w:val="00603BE5"/>
    <w:rsid w:val="0060474A"/>
    <w:rsid w:val="0060731A"/>
    <w:rsid w:val="00610C85"/>
    <w:rsid w:val="006110CE"/>
    <w:rsid w:val="00611305"/>
    <w:rsid w:val="006134A5"/>
    <w:rsid w:val="00624756"/>
    <w:rsid w:val="006254A0"/>
    <w:rsid w:val="00625BBB"/>
    <w:rsid w:val="00634F11"/>
    <w:rsid w:val="00634F8D"/>
    <w:rsid w:val="00637622"/>
    <w:rsid w:val="00640036"/>
    <w:rsid w:val="00641688"/>
    <w:rsid w:val="0064499D"/>
    <w:rsid w:val="00670533"/>
    <w:rsid w:val="0068074A"/>
    <w:rsid w:val="00680CB6"/>
    <w:rsid w:val="00683BCC"/>
    <w:rsid w:val="006863F2"/>
    <w:rsid w:val="006903C3"/>
    <w:rsid w:val="00692F4D"/>
    <w:rsid w:val="006A14A6"/>
    <w:rsid w:val="006A3B5A"/>
    <w:rsid w:val="006A4883"/>
    <w:rsid w:val="006A498D"/>
    <w:rsid w:val="006A526C"/>
    <w:rsid w:val="006A6527"/>
    <w:rsid w:val="006A7E77"/>
    <w:rsid w:val="006B195A"/>
    <w:rsid w:val="006B1D51"/>
    <w:rsid w:val="006B2A76"/>
    <w:rsid w:val="006B352F"/>
    <w:rsid w:val="006B57A3"/>
    <w:rsid w:val="006B5A3F"/>
    <w:rsid w:val="006C7899"/>
    <w:rsid w:val="006D0ECD"/>
    <w:rsid w:val="006D2DAA"/>
    <w:rsid w:val="006D3CD6"/>
    <w:rsid w:val="006D4A63"/>
    <w:rsid w:val="006E607D"/>
    <w:rsid w:val="006F05D3"/>
    <w:rsid w:val="006F131A"/>
    <w:rsid w:val="006F3CF5"/>
    <w:rsid w:val="006F6978"/>
    <w:rsid w:val="0070317A"/>
    <w:rsid w:val="00704950"/>
    <w:rsid w:val="00704C6E"/>
    <w:rsid w:val="007066A5"/>
    <w:rsid w:val="00716C1E"/>
    <w:rsid w:val="00716C82"/>
    <w:rsid w:val="007179BB"/>
    <w:rsid w:val="00721B0B"/>
    <w:rsid w:val="00722A75"/>
    <w:rsid w:val="00722FAC"/>
    <w:rsid w:val="00725099"/>
    <w:rsid w:val="007253CB"/>
    <w:rsid w:val="007311D8"/>
    <w:rsid w:val="00734B3C"/>
    <w:rsid w:val="00734E08"/>
    <w:rsid w:val="00737C42"/>
    <w:rsid w:val="00742386"/>
    <w:rsid w:val="00743FEA"/>
    <w:rsid w:val="00752AA7"/>
    <w:rsid w:val="007536E6"/>
    <w:rsid w:val="00755B16"/>
    <w:rsid w:val="00755CC2"/>
    <w:rsid w:val="0076108A"/>
    <w:rsid w:val="00761395"/>
    <w:rsid w:val="00761953"/>
    <w:rsid w:val="0076365F"/>
    <w:rsid w:val="0076681F"/>
    <w:rsid w:val="00771B38"/>
    <w:rsid w:val="007721FA"/>
    <w:rsid w:val="00777AF7"/>
    <w:rsid w:val="00781F79"/>
    <w:rsid w:val="0078214E"/>
    <w:rsid w:val="00785CCA"/>
    <w:rsid w:val="0078778E"/>
    <w:rsid w:val="007928DF"/>
    <w:rsid w:val="007951C7"/>
    <w:rsid w:val="007962DD"/>
    <w:rsid w:val="007975E8"/>
    <w:rsid w:val="007A4121"/>
    <w:rsid w:val="007A41BB"/>
    <w:rsid w:val="007A60E5"/>
    <w:rsid w:val="007A6EE6"/>
    <w:rsid w:val="007A7961"/>
    <w:rsid w:val="007C05D6"/>
    <w:rsid w:val="007C5ABE"/>
    <w:rsid w:val="007C7A06"/>
    <w:rsid w:val="007D3B99"/>
    <w:rsid w:val="007D4016"/>
    <w:rsid w:val="007D6C34"/>
    <w:rsid w:val="007D6F93"/>
    <w:rsid w:val="007E3496"/>
    <w:rsid w:val="007E40A3"/>
    <w:rsid w:val="007F52EC"/>
    <w:rsid w:val="007F5D44"/>
    <w:rsid w:val="007F7EEB"/>
    <w:rsid w:val="008018D3"/>
    <w:rsid w:val="00806BCC"/>
    <w:rsid w:val="00806DCC"/>
    <w:rsid w:val="0081105D"/>
    <w:rsid w:val="008125AD"/>
    <w:rsid w:val="00812AD2"/>
    <w:rsid w:val="008137B0"/>
    <w:rsid w:val="00814A02"/>
    <w:rsid w:val="008205D8"/>
    <w:rsid w:val="00826D93"/>
    <w:rsid w:val="00832374"/>
    <w:rsid w:val="00833053"/>
    <w:rsid w:val="00836E15"/>
    <w:rsid w:val="00837644"/>
    <w:rsid w:val="008405D2"/>
    <w:rsid w:val="00842B94"/>
    <w:rsid w:val="008440CF"/>
    <w:rsid w:val="00845C02"/>
    <w:rsid w:val="00851E9F"/>
    <w:rsid w:val="0085358D"/>
    <w:rsid w:val="00854E52"/>
    <w:rsid w:val="008600B0"/>
    <w:rsid w:val="00862764"/>
    <w:rsid w:val="008713A5"/>
    <w:rsid w:val="008768DE"/>
    <w:rsid w:val="00881932"/>
    <w:rsid w:val="00890932"/>
    <w:rsid w:val="00891B7C"/>
    <w:rsid w:val="00897A5F"/>
    <w:rsid w:val="008A5174"/>
    <w:rsid w:val="008A5C86"/>
    <w:rsid w:val="008A6032"/>
    <w:rsid w:val="008B37B0"/>
    <w:rsid w:val="008B5190"/>
    <w:rsid w:val="008B58BE"/>
    <w:rsid w:val="008B7A66"/>
    <w:rsid w:val="008C0388"/>
    <w:rsid w:val="008C0656"/>
    <w:rsid w:val="008C155C"/>
    <w:rsid w:val="008C2692"/>
    <w:rsid w:val="008C521C"/>
    <w:rsid w:val="008C7743"/>
    <w:rsid w:val="008D6675"/>
    <w:rsid w:val="008E5E67"/>
    <w:rsid w:val="008E714E"/>
    <w:rsid w:val="008F034F"/>
    <w:rsid w:val="0090128F"/>
    <w:rsid w:val="00901526"/>
    <w:rsid w:val="009023AC"/>
    <w:rsid w:val="00902A48"/>
    <w:rsid w:val="00905907"/>
    <w:rsid w:val="0091150F"/>
    <w:rsid w:val="009139B9"/>
    <w:rsid w:val="00914E59"/>
    <w:rsid w:val="00915886"/>
    <w:rsid w:val="00927E9F"/>
    <w:rsid w:val="0093133A"/>
    <w:rsid w:val="0093547F"/>
    <w:rsid w:val="00944C22"/>
    <w:rsid w:val="00944D1B"/>
    <w:rsid w:val="009527E1"/>
    <w:rsid w:val="009549DF"/>
    <w:rsid w:val="00957C11"/>
    <w:rsid w:val="0096108A"/>
    <w:rsid w:val="0096174F"/>
    <w:rsid w:val="00964C29"/>
    <w:rsid w:val="0096600E"/>
    <w:rsid w:val="009660C4"/>
    <w:rsid w:val="009662F7"/>
    <w:rsid w:val="00973640"/>
    <w:rsid w:val="00982035"/>
    <w:rsid w:val="009842AA"/>
    <w:rsid w:val="00986BFF"/>
    <w:rsid w:val="00986FDB"/>
    <w:rsid w:val="009909FF"/>
    <w:rsid w:val="00990E7F"/>
    <w:rsid w:val="0099212D"/>
    <w:rsid w:val="00994407"/>
    <w:rsid w:val="009A168A"/>
    <w:rsid w:val="009A3357"/>
    <w:rsid w:val="009A51E9"/>
    <w:rsid w:val="009A51F6"/>
    <w:rsid w:val="009A58E1"/>
    <w:rsid w:val="009B40F7"/>
    <w:rsid w:val="009C19FF"/>
    <w:rsid w:val="009C2F4E"/>
    <w:rsid w:val="009D02D8"/>
    <w:rsid w:val="009D082B"/>
    <w:rsid w:val="009D2484"/>
    <w:rsid w:val="009E5FBF"/>
    <w:rsid w:val="009F075F"/>
    <w:rsid w:val="009F09B6"/>
    <w:rsid w:val="009F2593"/>
    <w:rsid w:val="009F6919"/>
    <w:rsid w:val="00A02232"/>
    <w:rsid w:val="00A079A2"/>
    <w:rsid w:val="00A26D82"/>
    <w:rsid w:val="00A26E06"/>
    <w:rsid w:val="00A309E2"/>
    <w:rsid w:val="00A325E4"/>
    <w:rsid w:val="00A33687"/>
    <w:rsid w:val="00A33793"/>
    <w:rsid w:val="00A40A80"/>
    <w:rsid w:val="00A458C1"/>
    <w:rsid w:val="00A47632"/>
    <w:rsid w:val="00A51563"/>
    <w:rsid w:val="00A51E1E"/>
    <w:rsid w:val="00A52E5C"/>
    <w:rsid w:val="00A565D9"/>
    <w:rsid w:val="00A706A1"/>
    <w:rsid w:val="00A735B7"/>
    <w:rsid w:val="00A75A10"/>
    <w:rsid w:val="00A772A4"/>
    <w:rsid w:val="00A81077"/>
    <w:rsid w:val="00A8187B"/>
    <w:rsid w:val="00A81B63"/>
    <w:rsid w:val="00A831A4"/>
    <w:rsid w:val="00A83E0A"/>
    <w:rsid w:val="00A85556"/>
    <w:rsid w:val="00A87C78"/>
    <w:rsid w:val="00A904DF"/>
    <w:rsid w:val="00A923F8"/>
    <w:rsid w:val="00AA0A61"/>
    <w:rsid w:val="00AA2AC0"/>
    <w:rsid w:val="00AA4956"/>
    <w:rsid w:val="00AA7FE1"/>
    <w:rsid w:val="00AB649C"/>
    <w:rsid w:val="00AB6FA6"/>
    <w:rsid w:val="00AC230D"/>
    <w:rsid w:val="00AC2390"/>
    <w:rsid w:val="00AC3EB7"/>
    <w:rsid w:val="00AD2A8B"/>
    <w:rsid w:val="00AD6425"/>
    <w:rsid w:val="00AE5632"/>
    <w:rsid w:val="00AF2AEB"/>
    <w:rsid w:val="00AF3E4F"/>
    <w:rsid w:val="00B00E6D"/>
    <w:rsid w:val="00B03B76"/>
    <w:rsid w:val="00B056BE"/>
    <w:rsid w:val="00B0589A"/>
    <w:rsid w:val="00B0629B"/>
    <w:rsid w:val="00B06ABB"/>
    <w:rsid w:val="00B12F9C"/>
    <w:rsid w:val="00B17292"/>
    <w:rsid w:val="00B1749D"/>
    <w:rsid w:val="00B22789"/>
    <w:rsid w:val="00B24F6D"/>
    <w:rsid w:val="00B27557"/>
    <w:rsid w:val="00B3445A"/>
    <w:rsid w:val="00B34655"/>
    <w:rsid w:val="00B41606"/>
    <w:rsid w:val="00B42329"/>
    <w:rsid w:val="00B44105"/>
    <w:rsid w:val="00B577F7"/>
    <w:rsid w:val="00B60C54"/>
    <w:rsid w:val="00B83664"/>
    <w:rsid w:val="00B83B97"/>
    <w:rsid w:val="00B8441A"/>
    <w:rsid w:val="00B84CA9"/>
    <w:rsid w:val="00B85F8C"/>
    <w:rsid w:val="00B87233"/>
    <w:rsid w:val="00B942EE"/>
    <w:rsid w:val="00B957BD"/>
    <w:rsid w:val="00B9661D"/>
    <w:rsid w:val="00BA1362"/>
    <w:rsid w:val="00BA2F3C"/>
    <w:rsid w:val="00BA3127"/>
    <w:rsid w:val="00BA405F"/>
    <w:rsid w:val="00BA5D58"/>
    <w:rsid w:val="00BA6302"/>
    <w:rsid w:val="00BA7625"/>
    <w:rsid w:val="00BB1DFA"/>
    <w:rsid w:val="00BB2BAF"/>
    <w:rsid w:val="00BB360B"/>
    <w:rsid w:val="00BB795F"/>
    <w:rsid w:val="00BC322F"/>
    <w:rsid w:val="00BD115F"/>
    <w:rsid w:val="00BD13D8"/>
    <w:rsid w:val="00BD48E7"/>
    <w:rsid w:val="00BD7DC2"/>
    <w:rsid w:val="00BE0C20"/>
    <w:rsid w:val="00BE3743"/>
    <w:rsid w:val="00BE3C3B"/>
    <w:rsid w:val="00BE4F19"/>
    <w:rsid w:val="00BE6F83"/>
    <w:rsid w:val="00BF0033"/>
    <w:rsid w:val="00BF09E0"/>
    <w:rsid w:val="00BF284B"/>
    <w:rsid w:val="00BF463F"/>
    <w:rsid w:val="00BF4F33"/>
    <w:rsid w:val="00C011F3"/>
    <w:rsid w:val="00C17737"/>
    <w:rsid w:val="00C17F70"/>
    <w:rsid w:val="00C2045E"/>
    <w:rsid w:val="00C24809"/>
    <w:rsid w:val="00C24DE1"/>
    <w:rsid w:val="00C309C5"/>
    <w:rsid w:val="00C33AF4"/>
    <w:rsid w:val="00C341DB"/>
    <w:rsid w:val="00C3680D"/>
    <w:rsid w:val="00C40275"/>
    <w:rsid w:val="00C43C38"/>
    <w:rsid w:val="00C5147F"/>
    <w:rsid w:val="00C5270B"/>
    <w:rsid w:val="00C52F61"/>
    <w:rsid w:val="00C53F46"/>
    <w:rsid w:val="00C56FB1"/>
    <w:rsid w:val="00C61774"/>
    <w:rsid w:val="00C621CC"/>
    <w:rsid w:val="00C64637"/>
    <w:rsid w:val="00C664BB"/>
    <w:rsid w:val="00C66D37"/>
    <w:rsid w:val="00C70B4C"/>
    <w:rsid w:val="00C71EA4"/>
    <w:rsid w:val="00C7252D"/>
    <w:rsid w:val="00C739F5"/>
    <w:rsid w:val="00C76AA3"/>
    <w:rsid w:val="00C807EE"/>
    <w:rsid w:val="00C87D3C"/>
    <w:rsid w:val="00C93E4C"/>
    <w:rsid w:val="00C96137"/>
    <w:rsid w:val="00CA0EF8"/>
    <w:rsid w:val="00CA2D67"/>
    <w:rsid w:val="00CA3081"/>
    <w:rsid w:val="00CA6671"/>
    <w:rsid w:val="00CA7304"/>
    <w:rsid w:val="00CB1266"/>
    <w:rsid w:val="00CB3730"/>
    <w:rsid w:val="00CB5666"/>
    <w:rsid w:val="00CC0550"/>
    <w:rsid w:val="00CC4789"/>
    <w:rsid w:val="00CC598F"/>
    <w:rsid w:val="00CD2D7E"/>
    <w:rsid w:val="00CD5D8A"/>
    <w:rsid w:val="00CD6F60"/>
    <w:rsid w:val="00CE63A9"/>
    <w:rsid w:val="00CE704A"/>
    <w:rsid w:val="00CF0A8D"/>
    <w:rsid w:val="00CF26BE"/>
    <w:rsid w:val="00CF5CCD"/>
    <w:rsid w:val="00CF691C"/>
    <w:rsid w:val="00D00B96"/>
    <w:rsid w:val="00D02637"/>
    <w:rsid w:val="00D028CA"/>
    <w:rsid w:val="00D033AF"/>
    <w:rsid w:val="00D052A2"/>
    <w:rsid w:val="00D0624F"/>
    <w:rsid w:val="00D06FA9"/>
    <w:rsid w:val="00D10731"/>
    <w:rsid w:val="00D21AFF"/>
    <w:rsid w:val="00D21DD5"/>
    <w:rsid w:val="00D2370A"/>
    <w:rsid w:val="00D277E2"/>
    <w:rsid w:val="00D3332F"/>
    <w:rsid w:val="00D33AE0"/>
    <w:rsid w:val="00D367CB"/>
    <w:rsid w:val="00D37F35"/>
    <w:rsid w:val="00D47611"/>
    <w:rsid w:val="00D47F01"/>
    <w:rsid w:val="00D52B5C"/>
    <w:rsid w:val="00D52CBA"/>
    <w:rsid w:val="00D55420"/>
    <w:rsid w:val="00D60A1B"/>
    <w:rsid w:val="00D6344A"/>
    <w:rsid w:val="00D661FC"/>
    <w:rsid w:val="00D740D0"/>
    <w:rsid w:val="00D754DE"/>
    <w:rsid w:val="00D76BB0"/>
    <w:rsid w:val="00D80271"/>
    <w:rsid w:val="00D8425C"/>
    <w:rsid w:val="00DA0C0A"/>
    <w:rsid w:val="00DA33F3"/>
    <w:rsid w:val="00DA5DFE"/>
    <w:rsid w:val="00DA7991"/>
    <w:rsid w:val="00DB2065"/>
    <w:rsid w:val="00DB376C"/>
    <w:rsid w:val="00DB4545"/>
    <w:rsid w:val="00DB7B14"/>
    <w:rsid w:val="00DC2646"/>
    <w:rsid w:val="00DC29F8"/>
    <w:rsid w:val="00DC57D3"/>
    <w:rsid w:val="00DC67DD"/>
    <w:rsid w:val="00DD1BF7"/>
    <w:rsid w:val="00DE1824"/>
    <w:rsid w:val="00DE79F5"/>
    <w:rsid w:val="00DF0A8D"/>
    <w:rsid w:val="00DF40D4"/>
    <w:rsid w:val="00DF4F32"/>
    <w:rsid w:val="00DF6E7D"/>
    <w:rsid w:val="00E02197"/>
    <w:rsid w:val="00E0734A"/>
    <w:rsid w:val="00E12282"/>
    <w:rsid w:val="00E1392D"/>
    <w:rsid w:val="00E13B1D"/>
    <w:rsid w:val="00E13CE8"/>
    <w:rsid w:val="00E145A1"/>
    <w:rsid w:val="00E1686E"/>
    <w:rsid w:val="00E172D1"/>
    <w:rsid w:val="00E203D3"/>
    <w:rsid w:val="00E24E8C"/>
    <w:rsid w:val="00E25C47"/>
    <w:rsid w:val="00E274C6"/>
    <w:rsid w:val="00E31300"/>
    <w:rsid w:val="00E31570"/>
    <w:rsid w:val="00E37763"/>
    <w:rsid w:val="00E42546"/>
    <w:rsid w:val="00E4329B"/>
    <w:rsid w:val="00E43459"/>
    <w:rsid w:val="00E536C6"/>
    <w:rsid w:val="00E55F63"/>
    <w:rsid w:val="00E5790D"/>
    <w:rsid w:val="00E62060"/>
    <w:rsid w:val="00E67D27"/>
    <w:rsid w:val="00E70391"/>
    <w:rsid w:val="00E76314"/>
    <w:rsid w:val="00E8333E"/>
    <w:rsid w:val="00E86E27"/>
    <w:rsid w:val="00E922E2"/>
    <w:rsid w:val="00E92D2C"/>
    <w:rsid w:val="00E95452"/>
    <w:rsid w:val="00E97533"/>
    <w:rsid w:val="00EA20B6"/>
    <w:rsid w:val="00EA7FB3"/>
    <w:rsid w:val="00EB1A08"/>
    <w:rsid w:val="00EB3C34"/>
    <w:rsid w:val="00EB4377"/>
    <w:rsid w:val="00EC25AA"/>
    <w:rsid w:val="00EC3E8A"/>
    <w:rsid w:val="00EC7D04"/>
    <w:rsid w:val="00ED240C"/>
    <w:rsid w:val="00ED40D2"/>
    <w:rsid w:val="00ED5A20"/>
    <w:rsid w:val="00ED62B9"/>
    <w:rsid w:val="00EE059B"/>
    <w:rsid w:val="00EE2BCB"/>
    <w:rsid w:val="00EE6AEB"/>
    <w:rsid w:val="00EE7C88"/>
    <w:rsid w:val="00EF0F2F"/>
    <w:rsid w:val="00EF15C7"/>
    <w:rsid w:val="00EF356A"/>
    <w:rsid w:val="00EF4CD0"/>
    <w:rsid w:val="00EF69C6"/>
    <w:rsid w:val="00F022D9"/>
    <w:rsid w:val="00F10C05"/>
    <w:rsid w:val="00F12BE9"/>
    <w:rsid w:val="00F208AE"/>
    <w:rsid w:val="00F20C2B"/>
    <w:rsid w:val="00F22069"/>
    <w:rsid w:val="00F2298D"/>
    <w:rsid w:val="00F234FB"/>
    <w:rsid w:val="00F3040E"/>
    <w:rsid w:val="00F306E8"/>
    <w:rsid w:val="00F519BD"/>
    <w:rsid w:val="00F614DA"/>
    <w:rsid w:val="00F655B2"/>
    <w:rsid w:val="00F72C75"/>
    <w:rsid w:val="00F75074"/>
    <w:rsid w:val="00F77DA8"/>
    <w:rsid w:val="00F81DCB"/>
    <w:rsid w:val="00F82B34"/>
    <w:rsid w:val="00F8530A"/>
    <w:rsid w:val="00F85D15"/>
    <w:rsid w:val="00F92990"/>
    <w:rsid w:val="00F958A8"/>
    <w:rsid w:val="00FA0713"/>
    <w:rsid w:val="00FA18FE"/>
    <w:rsid w:val="00FB147C"/>
    <w:rsid w:val="00FB3C28"/>
    <w:rsid w:val="00FB455E"/>
    <w:rsid w:val="00FB492A"/>
    <w:rsid w:val="00FB726C"/>
    <w:rsid w:val="00FB794C"/>
    <w:rsid w:val="00FC6C5B"/>
    <w:rsid w:val="00FC7407"/>
    <w:rsid w:val="00FD0164"/>
    <w:rsid w:val="00FD0D94"/>
    <w:rsid w:val="00FD1FDF"/>
    <w:rsid w:val="00FD3529"/>
    <w:rsid w:val="00FE31C4"/>
    <w:rsid w:val="00FE51A7"/>
    <w:rsid w:val="00FE6994"/>
    <w:rsid w:val="00FE6F59"/>
    <w:rsid w:val="00FF2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D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7998">
      <w:bodyDiv w:val="1"/>
      <w:marLeft w:val="0"/>
      <w:marRight w:val="0"/>
      <w:marTop w:val="0"/>
      <w:marBottom w:val="0"/>
      <w:divBdr>
        <w:top w:val="none" w:sz="0" w:space="0" w:color="auto"/>
        <w:left w:val="none" w:sz="0" w:space="0" w:color="auto"/>
        <w:bottom w:val="none" w:sz="0" w:space="0" w:color="auto"/>
        <w:right w:val="none" w:sz="0" w:space="0" w:color="auto"/>
      </w:divBdr>
      <w:divsChild>
        <w:div w:id="635914364">
          <w:marLeft w:val="0"/>
          <w:marRight w:val="0"/>
          <w:marTop w:val="0"/>
          <w:marBottom w:val="0"/>
          <w:divBdr>
            <w:top w:val="none" w:sz="0" w:space="0" w:color="auto"/>
            <w:left w:val="none" w:sz="0" w:space="0" w:color="auto"/>
            <w:bottom w:val="none" w:sz="0" w:space="0" w:color="auto"/>
            <w:right w:val="none" w:sz="0" w:space="0" w:color="auto"/>
          </w:divBdr>
        </w:div>
      </w:divsChild>
    </w:div>
    <w:div w:id="2011131187">
      <w:bodyDiv w:val="1"/>
      <w:marLeft w:val="0"/>
      <w:marRight w:val="0"/>
      <w:marTop w:val="0"/>
      <w:marBottom w:val="0"/>
      <w:divBdr>
        <w:top w:val="none" w:sz="0" w:space="0" w:color="auto"/>
        <w:left w:val="none" w:sz="0" w:space="0" w:color="auto"/>
        <w:bottom w:val="none" w:sz="0" w:space="0" w:color="auto"/>
        <w:right w:val="none" w:sz="0" w:space="0" w:color="auto"/>
      </w:divBdr>
      <w:divsChild>
        <w:div w:id="19296572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www.sciencedirect.com/science/article/pii/S0896627311001255"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CRAN.R-project.org/package=lme4" TargetMode="External"/><Relationship Id="rId17" Type="http://schemas.openxmlformats.org/officeDocument/2006/relationships/hyperlink" Target="http://www.R-project.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153EF-AEC9-3E4E-A9D1-E235041F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4338</TotalTime>
  <Pages>11</Pages>
  <Words>3238</Words>
  <Characters>18458</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21653</CharactersWithSpaces>
  <SharedDoc>false</SharedDoc>
  <HLinks>
    <vt:vector size="12" baseType="variant">
      <vt:variant>
        <vt:i4>6226037</vt:i4>
      </vt:variant>
      <vt:variant>
        <vt:i4>114</vt:i4>
      </vt:variant>
      <vt:variant>
        <vt:i4>0</vt:i4>
      </vt:variant>
      <vt:variant>
        <vt:i4>5</vt:i4>
      </vt:variant>
      <vt:variant>
        <vt:lpwstr>http://www.R-project.org/</vt:lpwstr>
      </vt:variant>
      <vt:variant>
        <vt:lpwstr/>
      </vt:variant>
      <vt:variant>
        <vt:i4>7536759</vt:i4>
      </vt:variant>
      <vt:variant>
        <vt:i4>3</vt:i4>
      </vt:variant>
      <vt:variant>
        <vt:i4>0</vt:i4>
      </vt:variant>
      <vt:variant>
        <vt:i4>5</vt:i4>
      </vt:variant>
      <vt:variant>
        <vt:lpwstr>http://www.sciencedirect.com/science/article/pii/S0896627311001255</vt:lpwstr>
      </vt:variant>
      <vt:variant>
        <vt:lpwstr>bib7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Sam Gershman</cp:lastModifiedBy>
  <cp:revision>70</cp:revision>
  <cp:lastPrinted>2014-11-17T15:09:00Z</cp:lastPrinted>
  <dcterms:created xsi:type="dcterms:W3CDTF">2014-11-19T03:18:00Z</dcterms:created>
  <dcterms:modified xsi:type="dcterms:W3CDTF">2014-12-11T14:24:00Z</dcterms:modified>
</cp:coreProperties>
</file>