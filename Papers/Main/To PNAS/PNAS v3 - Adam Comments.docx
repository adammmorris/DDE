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E6EFC" w14:textId="58F070BC" w:rsidR="004A1D04" w:rsidRPr="00D40E3B" w:rsidRDefault="004A1D04" w:rsidP="004A1D04">
      <w:pPr>
        <w:pStyle w:val="Head"/>
        <w:rPr>
          <w:sz w:val="24"/>
          <w:szCs w:val="24"/>
        </w:rPr>
      </w:pPr>
      <w:r w:rsidRPr="00D40E3B">
        <w:rPr>
          <w:sz w:val="24"/>
          <w:szCs w:val="24"/>
        </w:rPr>
        <w:t xml:space="preserve">Habitual Control of Goal Selection in Humans </w:t>
      </w:r>
    </w:p>
    <w:p w14:paraId="7F04BFE4" w14:textId="171B4390" w:rsidR="004A1D04" w:rsidRPr="00D40E3B" w:rsidRDefault="004A1D04" w:rsidP="004A1D04">
      <w:pPr>
        <w:pStyle w:val="Authors"/>
        <w:rPr>
          <w:vertAlign w:val="superscript"/>
        </w:rPr>
      </w:pPr>
      <w:r w:rsidRPr="00D40E3B">
        <w:t>Fiery Cushman</w:t>
      </w:r>
      <w:r w:rsidR="003663F3">
        <w:t xml:space="preserve"> and Adam</w:t>
      </w:r>
      <w:r w:rsidRPr="00D40E3B">
        <w:t xml:space="preserve"> Morris</w:t>
      </w:r>
    </w:p>
    <w:p w14:paraId="744281E4" w14:textId="4F8BB71B" w:rsidR="004A1D04" w:rsidRPr="00D40E3B" w:rsidRDefault="004A1D04" w:rsidP="004A1D04">
      <w:pPr>
        <w:pStyle w:val="Paragraph"/>
        <w:ind w:firstLine="0"/>
        <w:jc w:val="center"/>
      </w:pPr>
      <w:r w:rsidRPr="00D40E3B">
        <w:t>Department of Psychology, Harvard University</w:t>
      </w:r>
    </w:p>
    <w:p w14:paraId="185DD6D1" w14:textId="77777777" w:rsidR="004A1D04" w:rsidRPr="00D40E3B" w:rsidRDefault="004A1D04" w:rsidP="004A1D04">
      <w:pPr>
        <w:pStyle w:val="AbstractSummary"/>
        <w:rPr>
          <w:b/>
        </w:rPr>
      </w:pPr>
    </w:p>
    <w:p w14:paraId="59DC5899" w14:textId="28D62CF6" w:rsidR="00D40E3B" w:rsidRPr="00D40E3B" w:rsidRDefault="00D40E3B" w:rsidP="004A1D04">
      <w:pPr>
        <w:pStyle w:val="AbstractSummary"/>
        <w:rPr>
          <w:b/>
        </w:rPr>
      </w:pPr>
      <w:r>
        <w:rPr>
          <w:b/>
        </w:rPr>
        <w:t>Abstract</w:t>
      </w:r>
    </w:p>
    <w:p w14:paraId="753FBA2C" w14:textId="77777777" w:rsidR="00D40E3B" w:rsidRDefault="00D40E3B" w:rsidP="004A1D04">
      <w:pPr>
        <w:pStyle w:val="AbstractSummary"/>
      </w:pPr>
    </w:p>
    <w:p w14:paraId="6306CAAB" w14:textId="70B6DD16" w:rsidR="004A1D04" w:rsidRPr="00D40E3B" w:rsidRDefault="004A1D04" w:rsidP="004A1D04">
      <w:pPr>
        <w:pStyle w:val="AbstractSummary"/>
      </w:pPr>
      <w:r w:rsidRPr="00D40E3B">
        <w:t xml:space="preserve">Goal-directed planning is a hallmark of human behavior. Yet, formal models of goal selection </w:t>
      </w:r>
      <w:r w:rsidR="00CD0AB4">
        <w:t>show that it often carries</w:t>
      </w:r>
      <w:r w:rsidRPr="00D40E3B">
        <w:t xml:space="preserve"> </w:t>
      </w:r>
      <w:r w:rsidR="00112076">
        <w:t>severe computational costs.</w:t>
      </w:r>
      <w:r w:rsidR="00576791">
        <w:t xml:space="preserve"> </w:t>
      </w:r>
      <w:r w:rsidR="00112076">
        <w:t>A</w:t>
      </w:r>
      <w:r w:rsidRPr="00D40E3B">
        <w:t xml:space="preserve"> key challenge is to understand how humans efficiently select goals from the infinite space of potential candidates.</w:t>
      </w:r>
      <w:r w:rsidRPr="00D40E3B">
        <w:rPr>
          <w:bCs/>
        </w:rPr>
        <w:t xml:space="preserve"> We describe a solution grounded in computational models of reinforcement learning: Habitual control over the process of goal selection. This approach exploits the computational efficiency of habits to select a goal, while preserving the flexibility of planning processes once a goal has been selected. We find experimental evidence that human participants spontaneously employ this solution. While many existing treatments of the distinction between habitual and goal-directed action emphasize their competition over behavioral control, our results illustrate a codependence between the systems in guiding human action.</w:t>
      </w:r>
    </w:p>
    <w:p w14:paraId="1699EB8C" w14:textId="77777777" w:rsidR="004A1D04" w:rsidRPr="00D40E3B" w:rsidRDefault="004A1D04" w:rsidP="004A1D04">
      <w:pPr>
        <w:pStyle w:val="Paragraph"/>
        <w:ind w:firstLine="0"/>
        <w:rPr>
          <w:bCs/>
        </w:rPr>
      </w:pPr>
    </w:p>
    <w:p w14:paraId="2FBB289C" w14:textId="09AB31BF" w:rsidR="005E2B77" w:rsidRPr="005E2B77" w:rsidRDefault="004A1D04" w:rsidP="005E2B77">
      <w:pPr>
        <w:pStyle w:val="Paragraph"/>
        <w:ind w:firstLine="0"/>
        <w:rPr>
          <w:b/>
          <w:bCs/>
        </w:rPr>
      </w:pPr>
      <w:r w:rsidRPr="00D40E3B">
        <w:rPr>
          <w:b/>
          <w:bCs/>
        </w:rPr>
        <w:t>Introduction</w:t>
      </w:r>
    </w:p>
    <w:p w14:paraId="4C453846" w14:textId="0C323336" w:rsidR="003D0BC0" w:rsidRDefault="00BE7CB7" w:rsidP="00BE7CB7">
      <w:pPr>
        <w:pStyle w:val="Paragraph"/>
        <w:rPr>
          <w:bCs/>
        </w:rPr>
      </w:pPr>
      <w:bookmarkStart w:id="0" w:name="OLE_LINK1"/>
      <w:bookmarkStart w:id="1" w:name="OLE_LINK2"/>
      <w:r w:rsidRPr="00BE7CB7">
        <w:rPr>
          <w:bCs/>
        </w:rPr>
        <w:t xml:space="preserve">The distinction between habitual and </w:t>
      </w:r>
      <w:r>
        <w:rPr>
          <w:bCs/>
        </w:rPr>
        <w:t>planned</w:t>
      </w:r>
      <w:r w:rsidRPr="00BE7CB7">
        <w:rPr>
          <w:bCs/>
        </w:rPr>
        <w:t xml:space="preserve"> action is fundamental to behavioral research</w:t>
      </w:r>
      <w:r w:rsidR="00577662">
        <w:rPr>
          <w:bCs/>
        </w:rPr>
        <w:t xml:space="preserve"> </w:t>
      </w:r>
      <w:r w:rsidR="00E150AF">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Pr>
          <w:bCs/>
        </w:rPr>
        <w:instrText xml:space="preserve"> ADDIN EN.CITE </w:instrText>
      </w:r>
      <w:r w:rsidR="00592560">
        <w:rPr>
          <w:bCs/>
        </w:rPr>
        <w:fldChar w:fldCharType="begin">
          <w:fldData xml:space="preserve">PEVuZE5vdGU+PENpdGU+PEF1dGhvcj5Eb2xhbjwvQXV0aG9yPjxZZWFyPjIwMTM8L1llYXI+PFJl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</w:fldData>
        </w:fldChar>
      </w:r>
      <w:r w:rsidR="00592560">
        <w:rPr>
          <w:bCs/>
        </w:rPr>
        <w:instrText xml:space="preserve"> ADDIN EN.CITE.DATA </w:instrText>
      </w:r>
      <w:r w:rsidR="00592560">
        <w:rPr>
          <w:bCs/>
        </w:rPr>
      </w:r>
      <w:r w:rsidR="00592560">
        <w:rPr>
          <w:bCs/>
        </w:rPr>
        <w:fldChar w:fldCharType="end"/>
      </w:r>
      <w:r w:rsidR="00E150AF">
        <w:rPr>
          <w:bCs/>
        </w:rPr>
      </w:r>
      <w:r w:rsidR="00E150AF">
        <w:rPr>
          <w:bCs/>
        </w:rPr>
        <w:fldChar w:fldCharType="separate"/>
      </w:r>
      <w:r w:rsidR="00592560">
        <w:rPr>
          <w:bCs/>
          <w:noProof/>
        </w:rPr>
        <w:t>(1-4)</w:t>
      </w:r>
      <w:r w:rsidR="00E150AF">
        <w:rPr>
          <w:bCs/>
        </w:rPr>
        <w:fldChar w:fldCharType="end"/>
      </w:r>
      <w:r w:rsidRPr="00BE7CB7">
        <w:rPr>
          <w:bCs/>
        </w:rPr>
        <w:t xml:space="preserve">.  Habits </w:t>
      </w:r>
      <w:r w:rsidR="003262F9" w:rsidRPr="00BE7CB7">
        <w:rPr>
          <w:bCs/>
        </w:rPr>
        <w:t>enable computationally efficient decision making, but at the cost of behavioral flexibility.</w:t>
      </w:r>
      <w:r w:rsidR="003262F9">
        <w:rPr>
          <w:bCs/>
        </w:rPr>
        <w:t xml:space="preserve">  They </w:t>
      </w:r>
      <w:r w:rsidRPr="00BE7CB7">
        <w:rPr>
          <w:bCs/>
        </w:rPr>
        <w:t>form as stimulus-response pairings are “stamped in” following reward, as in Thorndike’s law of effect</w:t>
      </w:r>
      <w:r w:rsidR="00E150AF">
        <w:rPr>
          <w:bCs/>
        </w:rPr>
        <w:t xml:space="preserve"> </w:t>
      </w:r>
      <w:r w:rsidR="00E150AF">
        <w:rPr>
          <w:bCs/>
        </w:rPr>
        <w:fldChar w:fldCharType="begin"/>
      </w:r>
      <w:r w:rsidR="00592560">
        <w:rPr>
          <w:bCs/>
        </w:rPr>
        <w:instrText xml:space="preserve"> ADDIN EN.CITE &lt;EndNote&gt;&lt;Cite&gt;&lt;Author&gt;Norman&lt;/Author&gt;&lt;Year&gt;1986&lt;/Year&gt;&lt;RecNum&gt;3615&lt;/RecNum&gt;&lt;DisplayText&gt;(3)&lt;/DisplayText&gt;&lt;record&gt;&lt;rec-number&gt;3615&lt;/rec-number&gt;&lt;foreign-keys&gt;&lt;key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E150AF">
        <w:rPr>
          <w:bCs/>
        </w:rPr>
        <w:fldChar w:fldCharType="separate"/>
      </w:r>
      <w:r w:rsidR="00592560">
        <w:rPr>
          <w:bCs/>
          <w:noProof/>
        </w:rPr>
        <w:t>(3)</w:t>
      </w:r>
      <w:r w:rsidR="00E150AF">
        <w:rPr>
          <w:bCs/>
        </w:rPr>
        <w:fldChar w:fldCharType="end"/>
      </w:r>
      <w:r w:rsidR="00063D42">
        <w:rPr>
          <w:bCs/>
        </w:rPr>
        <w:t>.  Planning, i</w:t>
      </w:r>
      <w:r w:rsidRPr="00BE7CB7">
        <w:rPr>
          <w:bCs/>
        </w:rPr>
        <w:t>n contrast, enables more flexible and productive decision-making</w:t>
      </w:r>
      <w:r w:rsidR="003262F9">
        <w:rPr>
          <w:bCs/>
        </w:rPr>
        <w:t>.  It accomplishes this by searching over</w:t>
      </w:r>
      <w:r w:rsidR="003262F9" w:rsidRPr="00BE7CB7">
        <w:rPr>
          <w:bCs/>
        </w:rPr>
        <w:t xml:space="preserve"> a causal model </w:t>
      </w:r>
      <w:r w:rsidR="003262F9">
        <w:rPr>
          <w:bCs/>
        </w:rPr>
        <w:t>that links</w:t>
      </w:r>
      <w:r w:rsidR="003262F9" w:rsidRPr="00BE7CB7">
        <w:rPr>
          <w:bCs/>
        </w:rPr>
        <w:t xml:space="preserve"> candidate actions to their expected outcomes</w:t>
      </w:r>
      <w:r w:rsidR="003262F9">
        <w:rPr>
          <w:bCs/>
        </w:rPr>
        <w:t xml:space="preserve">, ultimately selecting actions </w:t>
      </w:r>
      <w:r w:rsidR="00063D42">
        <w:rPr>
          <w:bCs/>
        </w:rPr>
        <w:t>as a function of their anticipated rewards</w:t>
      </w:r>
      <w:r w:rsidR="003262F9" w:rsidRPr="00BE7CB7">
        <w:rPr>
          <w:bCs/>
        </w:rPr>
        <w:t xml:space="preserve">. </w:t>
      </w:r>
      <w:bookmarkEnd w:id="0"/>
      <w:bookmarkEnd w:id="1"/>
      <w:r w:rsidR="00063D42">
        <w:rPr>
          <w:bCs/>
        </w:rPr>
        <w:t>However, it carries a severe computational cost: The number of candidate plans to be evaluated rapidly becomes intractable as the complexity of the model grows.</w:t>
      </w:r>
    </w:p>
    <w:p w14:paraId="0A510E6B" w14:textId="191CB794" w:rsidR="00481BAE" w:rsidRDefault="00063D42" w:rsidP="006A254F">
      <w:pPr>
        <w:pStyle w:val="Paragraph"/>
        <w:rPr>
          <w:bCs/>
        </w:rPr>
      </w:pPr>
      <w:r>
        <w:rPr>
          <w:bCs/>
        </w:rPr>
        <w:t xml:space="preserve">Much research aims to </w:t>
      </w:r>
      <w:r w:rsidR="00271511">
        <w:rPr>
          <w:bCs/>
        </w:rPr>
        <w:t>find computationally tractable forms of planning for complex tasks</w:t>
      </w:r>
      <w:r>
        <w:rPr>
          <w:bCs/>
        </w:rPr>
        <w:t xml:space="preserve">.  One important result is that </w:t>
      </w:r>
      <w:r w:rsidR="00235377">
        <w:rPr>
          <w:bCs/>
        </w:rPr>
        <w:t>computational costs can be</w:t>
      </w:r>
      <w:r w:rsidR="00451C50">
        <w:rPr>
          <w:bCs/>
        </w:rPr>
        <w:t xml:space="preserve"> partially</w:t>
      </w:r>
      <w:r w:rsidR="00235377">
        <w:rPr>
          <w:bCs/>
        </w:rPr>
        <w:t xml:space="preserve"> mitigated </w:t>
      </w:r>
      <w:r w:rsidR="009C1ACB">
        <w:rPr>
          <w:bCs/>
        </w:rPr>
        <w:t xml:space="preserve">when </w:t>
      </w:r>
      <w:r w:rsidR="00271511">
        <w:rPr>
          <w:bCs/>
        </w:rPr>
        <w:t>planning</w:t>
      </w:r>
      <w:r w:rsidR="00451C50">
        <w:rPr>
          <w:bCs/>
        </w:rPr>
        <w:t xml:space="preserve"> is organized around a task-appropriate goal</w:t>
      </w:r>
      <w:r w:rsidR="00E150AF">
        <w:rPr>
          <w:bCs/>
        </w:rPr>
        <w:t xml:space="preserve"> </w:t>
      </w:r>
      <w:r w:rsidR="00E150AF">
        <w:rPr>
          <w:bCs/>
        </w:rPr>
        <w:fldChar w:fldCharType="begin"/>
      </w:r>
      <w:r w:rsidR="00592560">
        <w:rPr>
          <w:bCs/>
        </w:rPr>
        <w:instrText xml:space="preserve"> ADDIN EN.CITE &lt;EndNote&gt;&lt;Cite&gt;&lt;Author&gt;Boyan&lt;/Author&gt;&lt;Year&gt;1996&lt;/Year&gt;&lt;RecNum&gt;3645&lt;/RecNum&gt;&lt;DisplayText&gt;(5, 6)&lt;/DisplayText&gt;&lt;record&gt;&lt;rec-number&gt;3645&lt;/rec-number&gt;&lt;foreign-keys&gt;&lt;key app="EN" db-id="fazxzxwv05p02ye5fdt5f5rxzavxzee0eftd" timestamp="1420483635"&gt;3645&lt;/key&gt;&lt;/foreign-keys&gt;&lt;ref-type name="Conference Proceedings"&gt;10&lt;/ref-type&gt;&lt;contributors&gt;&lt;authors&gt;&lt;author&gt;Boyan, Justin A&lt;/author&gt;&lt;author&gt;Moore, Andrew W&lt;/author&gt;&lt;/authors&gt;&lt;/contributors&gt;&lt;titles&gt;&lt;title&gt;Learning evaluation functions for large acyclic domains&lt;/title&gt;&lt;secondary-title&gt;ICML&lt;/secondary-title&gt;&lt;/titles&gt;&lt;pages&gt;63-70&lt;/pages&gt;&lt;dates&gt;&lt;year&gt;1996&lt;/year&gt;&lt;/dates&gt;&lt;urls&gt;&lt;/urls&gt;&lt;/record&gt;&lt;/Cite&gt;&lt;Cite&gt;&lt;Author&gt;Zhang&lt;/Author&gt;&lt;Year&gt;1997&lt;/Year&gt;&lt;RecNum&gt;3646&lt;/RecNum&gt;&lt;record&gt;&lt;rec-number&gt;3646&lt;/rec-number&gt;&lt;foreign-keys&gt;&lt;key app="EN" db-id="fazxzxwv05p02ye5fdt5f5rxzavxzee0eftd" timestamp="1420483666"&gt;3646&lt;/key&gt;&lt;/foreign-keys&gt;&lt;ref-type name="Conference Proceedings"&gt;10&lt;/ref-type&gt;&lt;contributors&gt;&lt;authors&gt;&lt;author&gt;Zhang, Nevin L&lt;/author&gt;&lt;author&gt;Zhang, Weihoag&lt;/author&gt;&lt;/authors&gt;&lt;/contributors&gt;&lt;titles&gt;&lt;title&gt;Fast value iteration for goal-directed Markov Decision Processes&lt;/title&gt;&lt;secondary-title&gt;Proceedings of the Thirteenth conference on Uncertainty in artificial intelligence&lt;/secondary-title&gt;&lt;/titles&gt;&lt;pages&gt;489-494&lt;/pages&gt;&lt;dates&gt;&lt;year&gt;1997&lt;/year&gt;&lt;/dates&gt;&lt;publisher&gt;Morgan Kaufmann Publishers Inc.&lt;/publisher&gt;&lt;isbn&gt;1558604855&lt;/isbn&gt;&lt;urls&gt;&lt;/urls&gt;&lt;/record&gt;&lt;/Cite&gt;&lt;/EndNote&gt;</w:instrText>
      </w:r>
      <w:r w:rsidR="00E150AF">
        <w:rPr>
          <w:bCs/>
        </w:rPr>
        <w:fldChar w:fldCharType="separate"/>
      </w:r>
      <w:r w:rsidR="00592560">
        <w:rPr>
          <w:bCs/>
          <w:noProof/>
        </w:rPr>
        <w:t>(5, 6)</w:t>
      </w:r>
      <w:r w:rsidR="00E150AF">
        <w:rPr>
          <w:bCs/>
        </w:rPr>
        <w:fldChar w:fldCharType="end"/>
      </w:r>
      <w:r w:rsidR="00235377" w:rsidRPr="00235377">
        <w:rPr>
          <w:bCs/>
        </w:rPr>
        <w:t xml:space="preserve">.  The resulting </w:t>
      </w:r>
      <w:r w:rsidR="00F93AD1">
        <w:rPr>
          <w:bCs/>
        </w:rPr>
        <w:t xml:space="preserve">goal-specific </w:t>
      </w:r>
      <w:r w:rsidR="00235377" w:rsidRPr="00235377">
        <w:rPr>
          <w:bCs/>
        </w:rPr>
        <w:t xml:space="preserve">policies are then available for reuse and recombination, further reducing </w:t>
      </w:r>
      <w:r w:rsidR="00271511">
        <w:rPr>
          <w:bCs/>
        </w:rPr>
        <w:t>computation in future planning episodes</w:t>
      </w:r>
      <w:r w:rsidR="00E150AF">
        <w:rPr>
          <w:bCs/>
        </w:rPr>
        <w:t xml:space="preserve"> </w:t>
      </w:r>
      <w:r w:rsidR="00E150AF">
        <w:rPr>
          <w:bCs/>
        </w:rPr>
        <w:fldChar w:fldCharType="begin"/>
      </w:r>
      <w:r w:rsidR="00592560">
        <w:rPr>
          <w:bCs/>
        </w:rPr>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E150AF">
        <w:rPr>
          <w:bCs/>
        </w:rPr>
        <w:fldChar w:fldCharType="separate"/>
      </w:r>
      <w:r w:rsidR="00592560">
        <w:rPr>
          <w:bCs/>
          <w:noProof/>
        </w:rPr>
        <w:t>(7)</w:t>
      </w:r>
      <w:r w:rsidR="00E150AF">
        <w:rPr>
          <w:bCs/>
        </w:rPr>
        <w:fldChar w:fldCharType="end"/>
      </w:r>
      <w:r w:rsidR="00235377" w:rsidRPr="00235377">
        <w:rPr>
          <w:bCs/>
        </w:rPr>
        <w:t xml:space="preserve">.  </w:t>
      </w:r>
      <w:r w:rsidR="00451C50">
        <w:rPr>
          <w:bCs/>
        </w:rPr>
        <w:t xml:space="preserve">Recombination is especially productive when goals are organized hierarchically </w:t>
      </w:r>
      <w:commentRangeStart w:id="2"/>
      <w:r w:rsidR="00451C50">
        <w:rPr>
          <w:bCs/>
        </w:rPr>
        <w:t>(e.g., turn on the machine to grind the beans to make the coffee)</w:t>
      </w:r>
      <w:commentRangeEnd w:id="2"/>
      <w:r w:rsidR="006334AD">
        <w:rPr>
          <w:rStyle w:val="CommentReference"/>
          <w:rFonts w:asciiTheme="minorHAnsi" w:eastAsiaTheme="minorEastAsia" w:hAnsiTheme="minorHAnsi" w:cstheme="minorBidi"/>
          <w:lang w:eastAsia="ja-JP"/>
        </w:rPr>
        <w:commentReference w:id="2"/>
      </w:r>
      <w:r w:rsidR="00E150AF">
        <w:rPr>
          <w:bCs/>
        </w:rPr>
        <w:t xml:space="preserve"> </w:t>
      </w:r>
      <w:r w:rsidR="00E150AF">
        <w:rPr>
          <w:bCs/>
        </w:rPr>
        <w:fldChar w:fldCharType="begin"/>
      </w:r>
      <w:r w:rsidR="00592560">
        <w:rPr>
          <w:bCs/>
        </w:rPr>
        <w:instrText xml:space="preserve"> ADDIN EN.CITE &lt;EndNote&gt;&lt;Cite&gt;&lt;Author&gt;Botvinick&lt;/Author&gt;&lt;Year&gt;2009&lt;/Year&gt;&lt;RecNum&gt;1752&lt;/RecNum&gt;&lt;IDText&gt;r07475&lt;/IDText&gt;&lt;DisplayText&gt;(8)&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E150AF">
        <w:rPr>
          <w:bCs/>
        </w:rPr>
        <w:fldChar w:fldCharType="separate"/>
      </w:r>
      <w:r w:rsidR="00592560">
        <w:rPr>
          <w:bCs/>
          <w:noProof/>
        </w:rPr>
        <w:t>(8)</w:t>
      </w:r>
      <w:r w:rsidR="00E150AF">
        <w:rPr>
          <w:bCs/>
        </w:rPr>
        <w:fldChar w:fldCharType="end"/>
      </w:r>
      <w:r w:rsidR="00451C50">
        <w:rPr>
          <w:bCs/>
        </w:rPr>
        <w:t xml:space="preserve">.  </w:t>
      </w:r>
      <w:r w:rsidR="008D1EEF">
        <w:rPr>
          <w:bCs/>
        </w:rPr>
        <w:t>Thus</w:t>
      </w:r>
      <w:r w:rsidR="00481BAE">
        <w:rPr>
          <w:bCs/>
        </w:rPr>
        <w:t xml:space="preserve">, it is not surprising </w:t>
      </w:r>
      <w:commentRangeStart w:id="3"/>
      <w:r w:rsidR="00481BAE">
        <w:rPr>
          <w:bCs/>
        </w:rPr>
        <w:t xml:space="preserve">that psychological research shows that </w:t>
      </w:r>
      <w:commentRangeEnd w:id="3"/>
      <w:r w:rsidR="006334AD">
        <w:rPr>
          <w:rStyle w:val="CommentReference"/>
          <w:rFonts w:asciiTheme="minorHAnsi" w:eastAsiaTheme="minorEastAsia" w:hAnsiTheme="minorHAnsi" w:cstheme="minorBidi"/>
          <w:lang w:eastAsia="ja-JP"/>
        </w:rPr>
        <w:commentReference w:id="3"/>
      </w:r>
      <w:r w:rsidR="00481BAE">
        <w:rPr>
          <w:bCs/>
        </w:rPr>
        <w:t>human planning makes widespread use of hierarchical goal structure</w:t>
      </w:r>
      <w:r w:rsidR="00E150AF">
        <w:rPr>
          <w:bCs/>
        </w:rPr>
        <w:t xml:space="preserve"> </w:t>
      </w:r>
      <w:r w:rsidR="00E150AF">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Pr>
          <w:bCs/>
        </w:rPr>
        <w:instrText xml:space="preserve"> ADDIN EN.CITE </w:instrText>
      </w:r>
      <w:r w:rsidR="00592560">
        <w:rPr>
          <w:bCs/>
        </w:rPr>
        <w:fldChar w:fldCharType="begin">
          <w:fldData xml:space="preserve">PEVuZE5vdGU+PENpdGU+PEF1dGhvcj5Ob3JtYW48L0F1dGhvcj48WWVhcj4xOTg2PC9ZZWFyPjxS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</w:fldData>
        </w:fldChar>
      </w:r>
      <w:r w:rsidR="00592560">
        <w:rPr>
          <w:bCs/>
        </w:rPr>
        <w:instrText xml:space="preserve"> ADDIN EN.CITE.DATA </w:instrText>
      </w:r>
      <w:r w:rsidR="00592560">
        <w:rPr>
          <w:bCs/>
        </w:rPr>
      </w:r>
      <w:r w:rsidR="00592560">
        <w:rPr>
          <w:bCs/>
        </w:rPr>
        <w:fldChar w:fldCharType="end"/>
      </w:r>
      <w:r w:rsidR="00E150AF">
        <w:rPr>
          <w:bCs/>
        </w:rPr>
      </w:r>
      <w:r w:rsidR="00E150AF">
        <w:rPr>
          <w:bCs/>
        </w:rPr>
        <w:fldChar w:fldCharType="separate"/>
      </w:r>
      <w:r w:rsidR="00592560">
        <w:rPr>
          <w:bCs/>
          <w:noProof/>
        </w:rPr>
        <w:t>(3, 9, 10)</w:t>
      </w:r>
      <w:r w:rsidR="00E150AF">
        <w:rPr>
          <w:bCs/>
        </w:rPr>
        <w:fldChar w:fldCharType="end"/>
      </w:r>
      <w:r w:rsidR="00481BAE">
        <w:rPr>
          <w:bCs/>
        </w:rPr>
        <w:t xml:space="preserve">.  </w:t>
      </w:r>
    </w:p>
    <w:p w14:paraId="6980F093" w14:textId="7C0851F7" w:rsidR="00AB2BF9" w:rsidRPr="00A803DD" w:rsidRDefault="00AB2BF9" w:rsidP="00AB2BF9">
      <w:pPr>
        <w:pStyle w:val="Paragraph"/>
      </w:pPr>
      <w:r>
        <w:rPr>
          <w:bCs/>
        </w:rPr>
        <w:t xml:space="preserve">In one crucial respect, however, </w:t>
      </w:r>
      <w:r w:rsidR="00F93AD1">
        <w:rPr>
          <w:bCs/>
        </w:rPr>
        <w:t>planning around hierarchical goals</w:t>
      </w:r>
      <w:r>
        <w:rPr>
          <w:bCs/>
        </w:rPr>
        <w:t xml:space="preserve"> maintains</w:t>
      </w:r>
      <w:r w:rsidR="00BE7CB7">
        <w:rPr>
          <w:bCs/>
        </w:rPr>
        <w:t xml:space="preserve"> </w:t>
      </w:r>
      <w:ins w:id="4" w:author="Adam Morris" w:date="2015-03-26T11:49:00Z">
        <w:r w:rsidR="006334AD">
          <w:rPr>
            <w:bCs/>
          </w:rPr>
          <w:t xml:space="preserve">a </w:t>
        </w:r>
      </w:ins>
      <w:r>
        <w:rPr>
          <w:bCs/>
        </w:rPr>
        <w:t xml:space="preserve">severe computational </w:t>
      </w:r>
      <w:r w:rsidR="00BE7CB7">
        <w:rPr>
          <w:bCs/>
        </w:rPr>
        <w:t>constraint</w:t>
      </w:r>
      <w:r w:rsidR="00F93AD1">
        <w:rPr>
          <w:bCs/>
        </w:rPr>
        <w:t xml:space="preserve">: </w:t>
      </w:r>
      <w:r w:rsidR="00063D42">
        <w:rPr>
          <w:bCs/>
        </w:rPr>
        <w:t>Although</w:t>
      </w:r>
      <w:r w:rsidR="00451C50">
        <w:rPr>
          <w:bCs/>
        </w:rPr>
        <w:t xml:space="preserve"> </w:t>
      </w:r>
      <w:r w:rsidR="00063D42">
        <w:rPr>
          <w:bCs/>
        </w:rPr>
        <w:t>planning is easier with a goal</w:t>
      </w:r>
      <w:r w:rsidR="00451C50">
        <w:rPr>
          <w:bCs/>
        </w:rPr>
        <w:t>, first an</w:t>
      </w:r>
      <w:r w:rsidR="00F93AD1">
        <w:rPr>
          <w:bCs/>
        </w:rPr>
        <w:t xml:space="preserve"> appropriate goal must be selected</w:t>
      </w:r>
      <w:r w:rsidR="00BE7CB7">
        <w:rPr>
          <w:bCs/>
        </w:rPr>
        <w:t xml:space="preserve">.  </w:t>
      </w:r>
      <w:r w:rsidRPr="00A803DD">
        <w:t>Suppose, for instance, that your goal is to make a cup of coffee.</w:t>
      </w:r>
      <w:r>
        <w:t xml:space="preserve"> </w:t>
      </w:r>
      <w:r w:rsidRPr="00A803DD">
        <w:t xml:space="preserve">What is </w:t>
      </w:r>
      <w:r w:rsidR="00451C50">
        <w:t>an</w:t>
      </w:r>
      <w:r w:rsidRPr="00A803DD">
        <w:t xml:space="preserve"> appropriate sub-goal to </w:t>
      </w:r>
      <w:r w:rsidR="00451C50">
        <w:t>select</w:t>
      </w:r>
      <w:r w:rsidRPr="00A803DD">
        <w:t>?</w:t>
      </w:r>
      <w:r>
        <w:t xml:space="preserve"> </w:t>
      </w:r>
      <w:r w:rsidRPr="00A803DD">
        <w:t xml:space="preserve">In principle, an infinite number of </w:t>
      </w:r>
      <w:r w:rsidRPr="00A803DD">
        <w:lastRenderedPageBreak/>
        <w:t xml:space="preserve">possibilities might be entertained, and each one evaluated for its long-term utility. </w:t>
      </w:r>
      <w:commentRangeStart w:id="5"/>
      <w:r w:rsidR="00451C50">
        <w:t>Of course, this merely</w:t>
      </w:r>
      <w:r w:rsidR="00F93AD1">
        <w:t xml:space="preserve"> recapitulates the </w:t>
      </w:r>
      <w:r w:rsidR="004F0C4C">
        <w:t>dilemma of planning, which is that exhaustive search is not feasible</w:t>
      </w:r>
      <w:commentRangeEnd w:id="5"/>
      <w:r w:rsidR="00117A12">
        <w:rPr>
          <w:rStyle w:val="CommentReference"/>
          <w:rFonts w:asciiTheme="minorHAnsi" w:eastAsiaTheme="minorEastAsia" w:hAnsiTheme="minorHAnsi" w:cstheme="minorBidi"/>
          <w:lang w:eastAsia="ja-JP"/>
        </w:rPr>
        <w:commentReference w:id="5"/>
      </w:r>
      <w:r w:rsidRPr="00A803DD">
        <w:t>. How, then, do humans efficiently alight upon an appropriate sub-goal: getting ground beans?</w:t>
      </w:r>
    </w:p>
    <w:p w14:paraId="6A69CC22" w14:textId="0B43912C" w:rsidR="00A803DD" w:rsidRPr="00A803DD" w:rsidRDefault="004F0C4C" w:rsidP="00A803DD">
      <w:pPr>
        <w:pStyle w:val="Paragraph"/>
      </w:pPr>
      <w:r>
        <w:t>O</w:t>
      </w:r>
      <w:r w:rsidR="0009442E">
        <w:t>ne</w:t>
      </w:r>
      <w:r w:rsidR="0045672D">
        <w:t xml:space="preserve"> potential solution</w:t>
      </w:r>
      <w:r w:rsidR="0009442E">
        <w:t xml:space="preserve"> to this problem</w:t>
      </w:r>
      <w:r>
        <w:t xml:space="preserve"> is to exploit</w:t>
      </w:r>
      <w:r w:rsidR="00451C50">
        <w:t xml:space="preserve"> the computational efficiency of</w:t>
      </w:r>
      <w:r w:rsidR="00A803DD" w:rsidRPr="00A803DD">
        <w:t xml:space="preserve"> </w:t>
      </w:r>
      <w:r w:rsidR="00451C50">
        <w:t>habit learning</w:t>
      </w:r>
      <w:r w:rsidR="0045672D">
        <w:t xml:space="preserve"> for the purposes of goal selection</w:t>
      </w:r>
      <w:r>
        <w:t xml:space="preserve"> </w:t>
      </w:r>
      <w:r>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instrText xml:space="preserve"> ADDIN EN.CITE </w:instrText>
      </w:r>
      <w:r>
        <w:fldChar w:fldCharType="begin">
          <w:fldData xml:space="preserve">PEVuZE5vdGU+PENpdGU+PEF1dGhvcj5NYW5uZWxsYTwvQXV0aG9yPjxZZWFyPjIwMTM8L1llYXI+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</w:fldData>
        </w:fldChar>
      </w:r>
      <w:r>
        <w:instrText xml:space="preserve"> ADDIN EN.CITE.DATA </w:instrText>
      </w:r>
      <w:r>
        <w:fldChar w:fldCharType="end"/>
      </w:r>
      <w:r>
        <w:fldChar w:fldCharType="separate"/>
      </w:r>
      <w:r>
        <w:rPr>
          <w:noProof/>
        </w:rPr>
        <w:t>(11-13)</w:t>
      </w:r>
      <w:r>
        <w:fldChar w:fldCharType="end"/>
      </w:r>
      <w:r w:rsidR="00A803DD" w:rsidRPr="00A803DD">
        <w:t xml:space="preserve">. </w:t>
      </w:r>
      <w:r w:rsidR="00451C50">
        <w:t xml:space="preserve">Traditionally, habitual </w:t>
      </w:r>
      <w:r w:rsidR="0045672D">
        <w:t>action is modeled as a learned association between a perceptual stimulus and motor response</w:t>
      </w:r>
      <w:r w:rsidR="00E150AF">
        <w:t xml:space="preserve"> </w:t>
      </w:r>
      <w:commentRangeStart w:id="6"/>
      <w:r w:rsidR="00E150AF">
        <w:t>(CITE)</w:t>
      </w:r>
      <w:commentRangeEnd w:id="6"/>
      <w:r w:rsidR="001E04FE">
        <w:rPr>
          <w:rStyle w:val="CommentReference"/>
          <w:rFonts w:asciiTheme="minorHAnsi" w:eastAsiaTheme="minorEastAsia" w:hAnsiTheme="minorHAnsi" w:cstheme="minorBidi"/>
          <w:lang w:eastAsia="ja-JP"/>
        </w:rPr>
        <w:commentReference w:id="6"/>
      </w:r>
      <w:r w:rsidR="00451C50">
        <w:t xml:space="preserve">.  </w:t>
      </w:r>
      <w:commentRangeStart w:id="7"/>
      <w:r w:rsidR="00451C50">
        <w:t>This form of learning can be extended</w:t>
      </w:r>
      <w:r w:rsidR="008D1EEF">
        <w:t>, however,</w:t>
      </w:r>
      <w:r w:rsidR="00271511">
        <w:t xml:space="preserve"> </w:t>
      </w:r>
      <w:r w:rsidR="00451C50">
        <w:t>to</w:t>
      </w:r>
      <w:r w:rsidR="00A803DD" w:rsidRPr="00A803DD">
        <w:t xml:space="preserve"> </w:t>
      </w:r>
      <w:r w:rsidR="00451C50">
        <w:t xml:space="preserve">the relation between </w:t>
      </w:r>
      <w:r w:rsidR="0045672D">
        <w:t xml:space="preserve">superordinate </w:t>
      </w:r>
      <w:r w:rsidR="00451C50">
        <w:t>goals (an internally represented “stimulus”) and sub</w:t>
      </w:r>
      <w:r w:rsidR="0045672D">
        <w:t xml:space="preserve">ordinate </w:t>
      </w:r>
      <w:r w:rsidR="00451C50">
        <w:t>goal selection (a cognitive “response”), guided by the context-dependent reward history</w:t>
      </w:r>
      <w:r w:rsidR="00A803DD" w:rsidRPr="00A803DD">
        <w:t>.</w:t>
      </w:r>
      <w:r w:rsidR="00576791">
        <w:t xml:space="preserve"> </w:t>
      </w:r>
      <w:commentRangeEnd w:id="7"/>
      <w:r w:rsidR="001E04FE">
        <w:rPr>
          <w:rStyle w:val="CommentReference"/>
          <w:rFonts w:asciiTheme="minorHAnsi" w:eastAsiaTheme="minorEastAsia" w:hAnsiTheme="minorHAnsi" w:cstheme="minorBidi"/>
          <w:lang w:eastAsia="ja-JP"/>
        </w:rPr>
        <w:commentReference w:id="7"/>
      </w:r>
      <w:r w:rsidR="00451C50">
        <w:t>Thus, for instance</w:t>
      </w:r>
      <w:r w:rsidR="00A803DD" w:rsidRPr="00A803DD">
        <w:t xml:space="preserve">, the goal of getting ground beans might be “stamped in” due to the history of reward associated with this goal in past coffee-making episodes. </w:t>
      </w:r>
      <w:r w:rsidR="00271511">
        <w:t xml:space="preserve"> In contrast to many </w:t>
      </w:r>
      <w:r w:rsidR="0009442E">
        <w:t>past</w:t>
      </w:r>
      <w:r w:rsidR="00271511">
        <w:t xml:space="preserve"> </w:t>
      </w:r>
      <w:r w:rsidR="0009442E">
        <w:t>treatments</w:t>
      </w:r>
      <w:r w:rsidR="00271511">
        <w:t xml:space="preserve"> </w:t>
      </w:r>
      <w:r w:rsidR="0009442E">
        <w:t>of the distinction between habit and planning</w:t>
      </w:r>
      <w:r w:rsidR="00271511">
        <w:t xml:space="preserve">, which treat these </w:t>
      </w:r>
      <w:r w:rsidR="0009442E">
        <w:t>mechanisms</w:t>
      </w:r>
      <w:r w:rsidR="00271511">
        <w:t xml:space="preserve"> as competitors for be</w:t>
      </w:r>
      <w:r w:rsidR="0009442E">
        <w:t>havioral control</w:t>
      </w:r>
      <w:r w:rsidR="00E150AF">
        <w:t xml:space="preserve"> </w:t>
      </w:r>
      <w:r w:rsidR="00E150AF">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instrText xml:space="preserve"> ADDIN EN.CITE </w:instrText>
      </w:r>
      <w:r>
        <w:fldChar w:fldCharType="begin">
          <w:fldData xml:space="preserve">PEVuZE5vdGU+PENpdGU+PEF1dGhvcj5PdHRvPC9BdXRob3I+PFllYXI+MjAxMzwvWWVhcj48UmVj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</w:fldData>
        </w:fldChar>
      </w:r>
      <w:r>
        <w:instrText xml:space="preserve"> ADDIN EN.CITE.DATA </w:instrText>
      </w:r>
      <w:r>
        <w:fldChar w:fldCharType="end"/>
      </w:r>
      <w:r w:rsidR="00E150AF">
        <w:fldChar w:fldCharType="separate"/>
      </w:r>
      <w:r>
        <w:rPr>
          <w:noProof/>
        </w:rPr>
        <w:t>(14, 15)</w:t>
      </w:r>
      <w:r w:rsidR="00E150AF">
        <w:fldChar w:fldCharType="end"/>
      </w:r>
      <w:r w:rsidR="0009442E">
        <w:t xml:space="preserve">, </w:t>
      </w:r>
      <w:r w:rsidR="008D1EEF">
        <w:t xml:space="preserve">this </w:t>
      </w:r>
      <w:commentRangeStart w:id="8"/>
      <w:r w:rsidR="008D1EEF">
        <w:t>proposal</w:t>
      </w:r>
      <w:r w:rsidR="0009442E">
        <w:t xml:space="preserve"> posits</w:t>
      </w:r>
      <w:commentRangeEnd w:id="8"/>
      <w:r w:rsidR="00BF49B2">
        <w:rPr>
          <w:rStyle w:val="CommentReference"/>
          <w:rFonts w:asciiTheme="minorHAnsi" w:eastAsiaTheme="minorEastAsia" w:hAnsiTheme="minorHAnsi" w:cstheme="minorBidi"/>
          <w:lang w:eastAsia="ja-JP"/>
        </w:rPr>
        <w:commentReference w:id="8"/>
      </w:r>
      <w:r w:rsidR="0009442E">
        <w:t xml:space="preserve"> a form of co-dependence</w:t>
      </w:r>
      <w:r w:rsidR="00E150AF">
        <w:t xml:space="preserve"> </w:t>
      </w:r>
      <w:r w:rsidR="00E150AF">
        <w:fldChar w:fldCharType="begin"/>
      </w:r>
      <w:r>
        <w:instrText xml:space="preserve"> ADDIN EN.CITE &lt;EndNote&gt;&lt;Cite&gt;&lt;Author&gt;Gershman&lt;/Author&gt;&lt;Year&gt;2012&lt;/Year&gt;&lt;RecNum&gt;1711&lt;/RecNum&gt;&lt;Prefix&gt;see also &lt;/Prefix&gt;&lt;DisplayText&gt;(see also 16)&lt;/DisplayText&gt;&lt;record&gt;&lt;rec-number&gt;1711&lt;/rec-number&gt;&lt;foreign-keys&gt;&lt;key app="EN" db-id="fazxzxwv05p02ye5fdt5f5rxzavxzee0eftd" timestamp="1373573876"&gt;1711&lt;/key&gt;&lt;/foreign-keys&gt;&lt;ref-type name="Journal Article"&gt;17&lt;/ref-type&gt;&lt;contributors&gt;&lt;authors&gt;&lt;author&gt;Gershman, Samuel J&lt;/author&gt;&lt;author&gt;Markman, Arthur B&lt;/author&gt;&lt;author&gt;Otto, A Ross&lt;/author&gt;&lt;/authors&gt;&lt;/contributors&gt;&lt;titles&gt;&lt;title&gt;Retrospective Revaluation in Sequential Decision Making: A Tale of Two Systems&lt;/title&gt;&lt;/titles&gt;&lt;dates&gt;&lt;year&gt;2012&lt;/year&gt;&lt;/dates&gt;&lt;isbn&gt;1939-2222&lt;/isbn&gt;&lt;urls&gt;&lt;/urls&gt;&lt;/record&gt;&lt;/Cite&gt;&lt;/EndNote&gt;</w:instrText>
      </w:r>
      <w:r w:rsidR="00E150AF">
        <w:fldChar w:fldCharType="separate"/>
      </w:r>
      <w:r>
        <w:rPr>
          <w:noProof/>
        </w:rPr>
        <w:t>(see also 16)</w:t>
      </w:r>
      <w:r w:rsidR="00E150AF">
        <w:fldChar w:fldCharType="end"/>
      </w:r>
      <w:r w:rsidR="00271511">
        <w:t>.</w:t>
      </w:r>
    </w:p>
    <w:p w14:paraId="6D661D9B" w14:textId="71677E66" w:rsidR="00271511" w:rsidRDefault="00271511" w:rsidP="00271511">
      <w:pPr>
        <w:pStyle w:val="Paragraph"/>
      </w:pPr>
      <w:r>
        <w:t xml:space="preserve">In order to provide </w:t>
      </w:r>
      <w:r w:rsidR="0009442E">
        <w:t xml:space="preserve">a detailed model </w:t>
      </w:r>
      <w:r w:rsidR="008D1EEF">
        <w:t>of habitual control over goal selection,</w:t>
      </w:r>
      <w:r w:rsidR="0009442E">
        <w:t xml:space="preserve"> and to link it with experimental evidence, we adopt a</w:t>
      </w:r>
      <w:r>
        <w:t xml:space="preserve"> formal account of habitual </w:t>
      </w:r>
      <w:r w:rsidR="008D1EEF">
        <w:t>versus</w:t>
      </w:r>
      <w:r>
        <w:t xml:space="preserve"> goal-directed action derived from </w:t>
      </w:r>
      <w:r w:rsidR="00A803DD" w:rsidRPr="00A803DD">
        <w:t>the reinforcement learning (RL) framework</w:t>
      </w:r>
      <w:r w:rsidR="00E150AF" w:rsidRPr="00E150AF">
        <w:t xml:space="preserve"> </w:t>
      </w:r>
      <w:r w:rsidR="00E150AF" w:rsidRPr="00E150AF">
        <w:fldChar w:fldCharType="begin"/>
      </w:r>
      <w:r w:rsidR="004F0C4C">
        <w:instrText xml:space="preserve"> ADDIN EN.CITE &lt;EndNote&gt;&lt;Cite&gt;&lt;Author&gt;Sutton&lt;/Author&gt;&lt;Year&gt;1998&lt;/Year&gt;&lt;RecNum&gt;3649&lt;/RecNum&gt;&lt;DisplayText&gt;(17)&lt;/DisplayText&gt;&lt;record&gt;&lt;rec-number&gt;3649&lt;/rec-number&gt;&lt;foreign-keys&gt;&lt;key app="EN" db-id="fazxzxwv05p02ye5fdt5f5rxzavxzee0eftd" timestamp="1426759656"&gt;3649&lt;/key&gt;&lt;/foreign-keys&gt;&lt;ref-type name="Book"&gt;6&lt;/ref-type&gt;&lt;contributors&gt;&lt;authors&gt;&lt;author&gt;Sutton, Richard S&lt;/author&gt;&lt;author&gt;Barto, Andrew G&lt;/author&gt;&lt;/authors&gt;&lt;/contributors&gt;&lt;titles&gt;&lt;title&gt;Introduction to reinforcement learning&lt;/title&gt;&lt;/titles&gt;&lt;dates&gt;&lt;year&gt;1998&lt;/year&gt;&lt;/dates&gt;&lt;publisher&gt;MIT Press&lt;/publisher&gt;&lt;isbn&gt;0262193981&lt;/isbn&gt;&lt;urls&gt;&lt;/urls&gt;&lt;/record&gt;&lt;/Cite&gt;&lt;/EndNote&gt;</w:instrText>
      </w:r>
      <w:r w:rsidR="00E150AF" w:rsidRPr="00E150AF">
        <w:fldChar w:fldCharType="separate"/>
      </w:r>
      <w:r w:rsidR="004F0C4C">
        <w:rPr>
          <w:noProof/>
        </w:rPr>
        <w:t>(17)</w:t>
      </w:r>
      <w:r w:rsidR="00E150AF" w:rsidRPr="00E150AF">
        <w:fldChar w:fldCharType="end"/>
      </w:r>
      <w:r w:rsidR="00A803DD" w:rsidRPr="00E150AF">
        <w:t>.</w:t>
      </w:r>
      <w:r w:rsidR="00576791">
        <w:t xml:space="preserve"> </w:t>
      </w:r>
      <w:r w:rsidR="00A803DD" w:rsidRPr="00A803DD">
        <w:t>Model-based RL maintains an explicit causal model of the world and uses it to choose actions by assessing their likely consequences.</w:t>
      </w:r>
      <w:r w:rsidR="00576791">
        <w:t xml:space="preserve"> </w:t>
      </w:r>
      <w:r w:rsidR="00A803DD" w:rsidRPr="00A803DD">
        <w:t>Thus, it enables goal-directed planning.</w:t>
      </w:r>
      <w:r w:rsidR="00576791">
        <w:t xml:space="preserve"> </w:t>
      </w:r>
      <w:r w:rsidR="00A803DD" w:rsidRPr="00A803DD">
        <w:t>In contrast, model-free RL does not maintain an explicit causal model, and therefore does not allow planning.</w:t>
      </w:r>
      <w:r w:rsidR="00576791">
        <w:t xml:space="preserve"> </w:t>
      </w:r>
      <w:r w:rsidR="00A803DD" w:rsidRPr="00A803DD">
        <w:t xml:space="preserve">Rather, it assigns value to candidate actions based on their context-dependent history of reward. The resulting </w:t>
      </w:r>
      <w:r w:rsidR="00972AD8">
        <w:t>cached policies</w:t>
      </w:r>
      <w:r w:rsidR="008D1EEF">
        <w:t xml:space="preserve"> (akin to </w:t>
      </w:r>
      <w:r w:rsidR="00A803DD" w:rsidRPr="00A803DD">
        <w:t>stimulus-response habits</w:t>
      </w:r>
      <w:r w:rsidR="008D1EEF">
        <w:t>) are globally adaptive,</w:t>
      </w:r>
      <w:r w:rsidR="00A803DD" w:rsidRPr="00A803DD">
        <w:t xml:space="preserve"> but</w:t>
      </w:r>
      <w:r w:rsidR="00E150AF">
        <w:t xml:space="preserve"> may exhibit local irrationality </w:t>
      </w:r>
      <w:r w:rsidR="00E150AF">
        <w:fldChar w:fldCharType="begin"/>
      </w:r>
      <w:r w:rsidR="004F0C4C">
        <w:instrText xml:space="preserve"> ADDIN EN.CITE &lt;EndNote&gt;&lt;Cite&gt;&lt;Author&gt;Dickinson&lt;/Author&gt;&lt;Year&gt;1995&lt;/Year&gt;&lt;RecNum&gt;1607&lt;/RecNum&gt;&lt;DisplayText&gt;(18, 19)&lt;/DisplayText&gt;&lt;record&gt;&lt;rec-number&gt;1607&lt;/rec-number&gt;&lt;foreign-keys&gt;&lt;key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Cite&gt;&lt;Author&gt;Daw&lt;/Author&gt;&lt;Year&gt;2011&lt;/Year&gt;&lt;RecNum&gt;1546&lt;/RecNum&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E150AF">
        <w:fldChar w:fldCharType="separate"/>
      </w:r>
      <w:r w:rsidR="004F0C4C">
        <w:rPr>
          <w:noProof/>
        </w:rPr>
        <w:t>(18, 19)</w:t>
      </w:r>
      <w:r w:rsidR="00E150AF">
        <w:fldChar w:fldCharType="end"/>
      </w:r>
      <w:r w:rsidR="00A803DD" w:rsidRPr="00A803DD">
        <w:t>.</w:t>
      </w:r>
      <w:r>
        <w:t xml:space="preserve">  </w:t>
      </w:r>
    </w:p>
    <w:p w14:paraId="52FEE6C6" w14:textId="28DC4262" w:rsidR="00184D09" w:rsidRDefault="00A803DD" w:rsidP="00184D09">
      <w:pPr>
        <w:pStyle w:val="Paragraph"/>
      </w:pPr>
      <w:r w:rsidRPr="00A803DD">
        <w:t>RL models are widely used in cognitive research because they capture several core features of learning</w:t>
      </w:r>
      <w:r w:rsidR="00E150AF">
        <w:t xml:space="preserve"> and choice, including in humans </w:t>
      </w:r>
      <w:r w:rsidR="00E150AF">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instrText xml:space="preserve"> ADDIN EN.CITE </w:instrText>
      </w:r>
      <w:r w:rsidR="004F0C4C">
        <w:fldChar w:fldCharType="begin">
          <w:fldData xml:space="preserve">PEVuZE5vdGU+PENpdGU+PEF1dGhvcj5Eb2xhbjwvQXV0aG9yPjxZZWFyPjIwMTM8L1llYXI+PFJl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</w:fldData>
        </w:fldChar>
      </w:r>
      <w:r w:rsidR="004F0C4C">
        <w:instrText xml:space="preserve"> ADDIN EN.CITE.DATA </w:instrText>
      </w:r>
      <w:r w:rsidR="004F0C4C">
        <w:fldChar w:fldCharType="end"/>
      </w:r>
      <w:r w:rsidR="00E150AF">
        <w:fldChar w:fldCharType="separate"/>
      </w:r>
      <w:r w:rsidR="004F0C4C">
        <w:rPr>
          <w:noProof/>
        </w:rPr>
        <w:t>(1, 15, 19)</w:t>
      </w:r>
      <w:r w:rsidR="00E150AF">
        <w:fldChar w:fldCharType="end"/>
      </w:r>
      <w:r w:rsidR="00271511">
        <w:t>.</w:t>
      </w:r>
      <w:r w:rsidR="00271511" w:rsidRPr="00271511">
        <w:rPr>
          <w:bCs/>
        </w:rPr>
        <w:t xml:space="preserve"> </w:t>
      </w:r>
      <w:r w:rsidR="00271511" w:rsidRPr="00563BAF">
        <w:rPr>
          <w:bCs/>
        </w:rPr>
        <w:t>Elements of model-free RL, including prediction-error updating and temporal difference learning, are implemented</w:t>
      </w:r>
      <w:r w:rsidR="00E150AF">
        <w:rPr>
          <w:bCs/>
        </w:rPr>
        <w:t xml:space="preserve"> in the midbrain dopamine system </w:t>
      </w:r>
      <w:r w:rsidR="00E150AF">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Pr>
          <w:bCs/>
        </w:rPr>
        <w:instrText xml:space="preserve"> ADDIN EN.CITE </w:instrText>
      </w:r>
      <w:r w:rsidR="004F0C4C">
        <w:rPr>
          <w:bCs/>
        </w:rPr>
        <w:fldChar w:fldCharType="begin">
          <w:fldData xml:space="preserve">PEVuZE5vdGU+PENpdGU+PEF1dGhvcj5CYXllcjwvQXV0aG9yPjxZZWFyPjIwMDU8L1llYXI+PFJl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</w:fldData>
        </w:fldChar>
      </w:r>
      <w:r w:rsidR="004F0C4C">
        <w:rPr>
          <w:bCs/>
        </w:rPr>
        <w:instrText xml:space="preserve"> ADDIN EN.CITE.DATA </w:instrText>
      </w:r>
      <w:r w:rsidR="004F0C4C">
        <w:rPr>
          <w:bCs/>
        </w:rPr>
      </w:r>
      <w:r w:rsidR="004F0C4C">
        <w:rPr>
          <w:bCs/>
        </w:rPr>
        <w:fldChar w:fldCharType="end"/>
      </w:r>
      <w:r w:rsidR="00E150AF">
        <w:rPr>
          <w:bCs/>
        </w:rPr>
      </w:r>
      <w:r w:rsidR="00E150AF">
        <w:rPr>
          <w:bCs/>
        </w:rPr>
        <w:fldChar w:fldCharType="separate"/>
      </w:r>
      <w:r w:rsidR="004F0C4C">
        <w:rPr>
          <w:bCs/>
          <w:noProof/>
        </w:rPr>
        <w:t>(20-22)</w:t>
      </w:r>
      <w:r w:rsidR="00E150AF">
        <w:rPr>
          <w:bCs/>
        </w:rPr>
        <w:fldChar w:fldCharType="end"/>
      </w:r>
      <w:r w:rsidR="00271511">
        <w:rPr>
          <w:bCs/>
        </w:rPr>
        <w:t>.  H</w:t>
      </w:r>
      <w:r w:rsidR="00271511" w:rsidRPr="00563BAF">
        <w:rPr>
          <w:bCs/>
        </w:rPr>
        <w:t>uman behavior also relies extensively on model-based planning towards goals</w:t>
      </w:r>
      <w:r w:rsidR="00271511">
        <w:rPr>
          <w:bCs/>
        </w:rPr>
        <w:t xml:space="preserve">, which depends on diverse </w:t>
      </w:r>
      <w:r w:rsidR="00584D32">
        <w:rPr>
          <w:bCs/>
        </w:rPr>
        <w:t xml:space="preserve">cortical and subcortical regions </w:t>
      </w:r>
      <w:r w:rsidR="00584D32">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Pr>
          <w:bCs/>
        </w:rPr>
        <w:instrText xml:space="preserve"> ADDIN EN.CITE </w:instrText>
      </w:r>
      <w:r w:rsidR="004F0C4C">
        <w:rPr>
          <w:bCs/>
        </w:rPr>
        <w:fldChar w:fldCharType="begin">
          <w:fldData xml:space="preserve">PEVuZE5vdGU+PENpdGU+PEF1dGhvcj5EYXc8L0F1dGhvcj48WWVhcj4yMDExPC9ZZWFyPjxSZWNO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</w:fldData>
        </w:fldChar>
      </w:r>
      <w:r w:rsidR="004F0C4C">
        <w:rPr>
          <w:bCs/>
        </w:rPr>
        <w:instrText xml:space="preserve"> ADDIN EN.CITE.DATA </w:instrText>
      </w:r>
      <w:r w:rsidR="004F0C4C">
        <w:rPr>
          <w:bCs/>
        </w:rPr>
      </w:r>
      <w:r w:rsidR="004F0C4C">
        <w:rPr>
          <w:bCs/>
        </w:rPr>
        <w:fldChar w:fldCharType="end"/>
      </w:r>
      <w:r w:rsidR="00584D32">
        <w:rPr>
          <w:bCs/>
        </w:rPr>
      </w:r>
      <w:r w:rsidR="00584D32">
        <w:rPr>
          <w:bCs/>
        </w:rPr>
        <w:fldChar w:fldCharType="separate"/>
      </w:r>
      <w:r w:rsidR="004F0C4C">
        <w:rPr>
          <w:bCs/>
          <w:noProof/>
        </w:rPr>
        <w:t>(4, 19, 23-25)</w:t>
      </w:r>
      <w:r w:rsidR="00584D32">
        <w:rPr>
          <w:bCs/>
        </w:rPr>
        <w:fldChar w:fldCharType="end"/>
      </w:r>
      <w:r w:rsidR="00271511" w:rsidRPr="00563BAF">
        <w:rPr>
          <w:bCs/>
        </w:rPr>
        <w:t xml:space="preserve">.  </w:t>
      </w:r>
    </w:p>
    <w:p w14:paraId="6F1280B3" w14:textId="1E5F12B9" w:rsidR="00880237" w:rsidRDefault="00184D09" w:rsidP="00880237">
      <w:pPr>
        <w:pStyle w:val="Paragraph"/>
      </w:pPr>
      <w:r>
        <w:t>We use the RL framework to formalize and test for</w:t>
      </w:r>
      <w:r w:rsidR="00A803DD" w:rsidRPr="00A803DD">
        <w:t xml:space="preserve"> model-fre</w:t>
      </w:r>
      <w:r>
        <w:t xml:space="preserve">e control over goal selection. </w:t>
      </w:r>
      <w:r w:rsidR="00880237">
        <w:t xml:space="preserve"> Once a goal has been selected, s</w:t>
      </w:r>
      <w:r w:rsidR="00880237" w:rsidRPr="00D40E3B">
        <w:t xml:space="preserve">ubsequent planning to achieve </w:t>
      </w:r>
      <w:r w:rsidR="00880237">
        <w:t>it</w:t>
      </w:r>
      <w:r w:rsidR="00880237" w:rsidRPr="00D40E3B">
        <w:t xml:space="preserve"> could proceed in a model-based fashion, or by other methods. This enables computationally tractable goal selection</w:t>
      </w:r>
      <w:r w:rsidR="00880237">
        <w:t>,</w:t>
      </w:r>
      <w:r w:rsidR="00880237" w:rsidRPr="00D40E3B">
        <w:t xml:space="preserve"> while maintaining the potential for flexible planning towards the selected goal. </w:t>
      </w:r>
    </w:p>
    <w:p w14:paraId="7B730C7A" w14:textId="389CB1A7" w:rsidR="00486BF8" w:rsidRPr="00D40E3B" w:rsidRDefault="004A1D04" w:rsidP="003F500A">
      <w:pPr>
        <w:pStyle w:val="Paragraph"/>
      </w:pPr>
      <w:commentRangeStart w:id="9"/>
      <w:r w:rsidRPr="00D40E3B">
        <w:t xml:space="preserve">Colloquially, </w:t>
      </w:r>
      <w:r w:rsidR="009D1FE1">
        <w:t>this</w:t>
      </w:r>
      <w:r w:rsidRPr="00D40E3B">
        <w:t xml:space="preserve"> captures the notion of a “habit of thought”: Model-free control can contribute to the effective deployment of model-based cognitive routines that </w:t>
      </w:r>
      <w:r w:rsidR="00880237">
        <w:t>facilitate productive and flexible cognition</w:t>
      </w:r>
      <w:commentRangeEnd w:id="9"/>
      <w:r w:rsidR="001E390A">
        <w:rPr>
          <w:rStyle w:val="CommentReference"/>
          <w:rFonts w:asciiTheme="minorHAnsi" w:eastAsiaTheme="minorEastAsia" w:hAnsiTheme="minorHAnsi" w:cstheme="minorBidi"/>
          <w:lang w:eastAsia="ja-JP"/>
        </w:rPr>
        <w:commentReference w:id="9"/>
      </w:r>
      <w:r w:rsidRPr="00D40E3B">
        <w:t>.</w:t>
      </w:r>
      <w:r w:rsidR="00576791">
        <w:t xml:space="preserve"> </w:t>
      </w:r>
      <w:r w:rsidRPr="00D40E3B">
        <w:t>Consistent with this proposal, recent research emphasizes the pervasive role of model-free control in related elements of higher-level cognition</w:t>
      </w:r>
      <w:r w:rsidR="00584D32">
        <w:t xml:space="preserve"> </w:t>
      </w:r>
      <w:r w:rsidR="00584D32">
        <w:fldChar w:fldCharType="begin"/>
      </w:r>
      <w:r w:rsidR="004F0C4C">
        <w:instrText xml:space="preserve"> ADDIN EN.CITE &lt;EndNote&gt;&lt;Cite&gt;&lt;Author&gt;Dayan&lt;/Author&gt;&lt;Year&gt;2012&lt;/Year&gt;&lt;RecNum&gt;1678&lt;/RecNum&gt;&lt;DisplayText&gt;(26, 27)&lt;/DisplayText&gt;&lt;record&gt;&lt;rec-number&gt;1678&lt;/rec-number&gt;&lt;foreign-keys&gt;&lt;key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Cite&gt;&lt;Author&gt;Graybiel&lt;/Author&gt;&lt;Year&gt;2008&lt;/Year&gt;&lt;RecNum&gt;1677&lt;/RecNum&gt;&lt;record&gt;&lt;rec-number&gt;1677&lt;/rec-number&gt;&lt;foreign-keys&gt;&lt;key app="EN" db-id="fazxzxwv05p02ye5fdt5f5rxzavxzee0eftd" timestamp="1342472296"&gt;1677&lt;/key&gt;&lt;/foreign-keys&gt;&lt;ref-type name="Journal Article"&gt;17&lt;/ref-type&gt;&lt;contributors&gt;&lt;authors&gt;&lt;author&gt;Graybiel, A.M.&lt;/author&gt;&lt;/authors&gt;&lt;/contributors&gt;&lt;titles&gt;&lt;title&gt;Habits, rituals, and the evaluative brain&lt;/title&gt;&lt;secondary-title&gt;Annu. Rev. Neurosci.&lt;/secondary-title&gt;&lt;/titles&gt;&lt;periodical&gt;&lt;full-title&gt;Annu. Rev. Neurosci.&lt;/full-title&gt;&lt;/periodical&gt;&lt;pages&gt;359-387&lt;/pages&gt;&lt;volume&gt;31&lt;/volume&gt;&lt;dates&gt;&lt;year&gt;2008&lt;/year&gt;&lt;/dates&gt;&lt;isbn&gt;0147-006X&lt;/isbn&gt;&lt;urls&gt;&lt;/urls&gt;&lt;/record&gt;&lt;/Cite&gt;&lt;/EndNote&gt;</w:instrText>
      </w:r>
      <w:r w:rsidR="00584D32">
        <w:fldChar w:fldCharType="separate"/>
      </w:r>
      <w:r w:rsidR="004F0C4C">
        <w:rPr>
          <w:noProof/>
        </w:rPr>
        <w:t>(26, 27)</w:t>
      </w:r>
      <w:r w:rsidR="00584D32">
        <w:fldChar w:fldCharType="end"/>
      </w:r>
      <w:r w:rsidRPr="00D40E3B">
        <w:t xml:space="preserve">, including the gating of working memory </w:t>
      </w:r>
      <w:r w:rsidR="00584D32">
        <w:fldChar w:fldCharType="begin"/>
      </w:r>
      <w:r w:rsidR="004F0C4C">
        <w:instrText xml:space="preserve"> ADDIN EN.CITE &lt;EndNote&gt;&lt;Cite&gt;&lt;Author&gt;O&amp;apos;Reilly&lt;/Author&gt;&lt;Year&gt;2006&lt;/Year&gt;&lt;RecNum&gt;1624&lt;/RecNum&gt;&lt;DisplayText&gt;(28)&lt;/DisplayText&gt;&lt;record&gt;&lt;rec-number&gt;1624&lt;/rec-number&gt;&lt;foreign-keys&gt;&lt;key app="EN" db-id="fazxzxwv05p02ye5fdt5f5rxzavxzee0eftd" timestamp="1337782006"&gt;1624&lt;/key&gt;&lt;/foreign-keys&gt;&lt;ref-type name="Journal Article"&gt;17&lt;/ref-type&gt;&lt;contributors&gt;&lt;authors&gt;&lt;author&gt;O&amp;apos;Reilly, R.C.&lt;/author&gt;&lt;author&gt;Frank, M.J.&lt;/author&gt;&lt;/authors&gt;&lt;/contributors&gt;&lt;titles&gt;&lt;title&gt;Making working memory work: a computational model of learning in the prefrontal cortex and basal ganglia&lt;/title&gt;&lt;secondary-title&gt;Neural Computation&lt;/secondary-title&gt;&lt;/titles&gt;&lt;periodical&gt;&lt;full-title&gt;Neural Computation&lt;/full-title&gt;&lt;/periodical&gt;&lt;pages&gt;283-328&lt;/pages&gt;&lt;volume&gt;18&lt;/volume&gt;&lt;number&gt;2&lt;/number&gt;&lt;dates&gt;&lt;year&gt;2006&lt;/year&gt;&lt;/dates&gt;&lt;isbn&gt;0899-7667&lt;/isbn&gt;&lt;urls&gt;&lt;/urls&gt;&lt;/record&gt;&lt;/Cite&gt;&lt;/EndNote&gt;</w:instrText>
      </w:r>
      <w:r w:rsidR="00584D32">
        <w:fldChar w:fldCharType="separate"/>
      </w:r>
      <w:r w:rsidR="004F0C4C">
        <w:rPr>
          <w:noProof/>
        </w:rPr>
        <w:t>(28)</w:t>
      </w:r>
      <w:r w:rsidR="00584D32">
        <w:fldChar w:fldCharType="end"/>
      </w:r>
      <w:r w:rsidRPr="00D40E3B">
        <w:t xml:space="preserve"> and the construction of hierarchical task representations</w:t>
      </w:r>
      <w:r w:rsidR="00584D32">
        <w:t xml:space="preserve"> </w:t>
      </w:r>
      <w:r w:rsidR="00584D32">
        <w:fldChar w:fldCharType="begin"/>
      </w:r>
      <w:r w:rsidR="00592560">
        <w:instrText xml:space="preserve"> ADDIN EN.CITE &lt;EndNote&gt;&lt;Cite&gt;&lt;Author&gt;Collins&lt;/Author&gt;&lt;Year&gt;2013&lt;/Year&gt;&lt;RecNum&gt;3648&lt;/RecNum&gt;&lt;DisplayText&gt;(7)&lt;/DisplayText&gt;&lt;record&gt;&lt;rec-number&gt;3648&lt;/rec-number&gt;&lt;foreign-keys&gt;&lt;key app="EN" db-id="fazxzxwv05p02ye5fdt5f5rxzavxzee0eftd" timestamp="1421102852"&gt;3648&lt;/key&gt;&lt;/foreign-keys&gt;&lt;ref-type name="Journal Article"&gt;17&lt;/ref-type&gt;&lt;contributors&gt;&lt;authors&gt;&lt;author&gt;Collins, Anne GE&lt;/author&gt;&lt;author&gt;Frank, Michael J&lt;/author&gt;&lt;/authors&gt;&lt;/contributors&gt;&lt;titles&gt;&lt;title&gt;Cognitive control over learning: creating, clustering, and generalizing task-set structure&lt;/title&gt;&lt;secondary-title&gt;Psychological review&lt;/secondary-title&gt;&lt;/titles&gt;&lt;periodical&gt;&lt;full-title&gt;Psychological Review&lt;/full-title&gt;&lt;/periodical&gt;&lt;pages&gt;190&lt;/pages&gt;&lt;volume&gt;120&lt;/volume&gt;&lt;number&gt;1&lt;/number&gt;&lt;dates&gt;&lt;year&gt;2013&lt;/year&gt;&lt;/dates&gt;&lt;isbn&gt;1939-1471&lt;/isbn&gt;&lt;urls&gt;&lt;related-urls&gt;&lt;url&gt;http://www.ncbi.nlm.nih.gov/pmc/articles/PMC3974273/pdf/nihms-491473.pdf&lt;/url&gt;&lt;/related-urls&gt;&lt;/urls&gt;&lt;/record&gt;&lt;/Cite&gt;&lt;/EndNote&gt;</w:instrText>
      </w:r>
      <w:r w:rsidR="00584D32">
        <w:fldChar w:fldCharType="separate"/>
      </w:r>
      <w:r w:rsidR="00592560">
        <w:rPr>
          <w:noProof/>
        </w:rPr>
        <w:t>(7)</w:t>
      </w:r>
      <w:r w:rsidR="00584D32">
        <w:fldChar w:fldCharType="end"/>
      </w:r>
      <w:r w:rsidRPr="00D40E3B">
        <w:t xml:space="preserve">. </w:t>
      </w:r>
      <w:r w:rsidR="009D1FE1">
        <w:t>Collectively, such models</w:t>
      </w:r>
      <w:r w:rsidRPr="00D40E3B">
        <w:t xml:space="preserve"> offer an appealing functional explanation for the neuronal connections between striatum and frontal cortex</w:t>
      </w:r>
      <w:r w:rsidR="00584D32">
        <w:t xml:space="preserve"> </w:t>
      </w:r>
      <w:r w:rsidR="00584D32">
        <w:fldChar w:fldCharType="begin"/>
      </w:r>
      <w:r w:rsidR="004F0C4C">
        <w:instrText xml:space="preserve"> ADDIN EN.CITE &lt;EndNote&gt;&lt;Cite&gt;&lt;Author&gt;Miller&lt;/Author&gt;&lt;Year&gt;2000&lt;/Year&gt;&lt;RecNum&gt;170&lt;/RecNum&gt;&lt;DisplayText&gt;(29)&lt;/DisplayText&gt;&lt;record&gt;&lt;rec-number&gt;170&lt;/rec-number&gt;&lt;foreign-keys&gt;&lt;key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584D32">
        <w:fldChar w:fldCharType="separate"/>
      </w:r>
      <w:r w:rsidR="004F0C4C">
        <w:rPr>
          <w:noProof/>
        </w:rPr>
        <w:t>(29)</w:t>
      </w:r>
      <w:r w:rsidR="00584D32">
        <w:fldChar w:fldCharType="end"/>
      </w:r>
      <w:r w:rsidRPr="00D40E3B">
        <w:t xml:space="preserve">. </w:t>
      </w:r>
    </w:p>
    <w:p w14:paraId="3B4F0EE8" w14:textId="0A1BF7E2" w:rsidR="00493D4D" w:rsidRDefault="00F161EC" w:rsidP="004A1D04">
      <w:pPr>
        <w:pStyle w:val="Paragraph"/>
      </w:pPr>
      <w:r>
        <w:lastRenderedPageBreak/>
        <w:t xml:space="preserve">The possibility of habitual control over goal selection complements </w:t>
      </w:r>
      <w:r w:rsidR="00CA48AB">
        <w:t xml:space="preserve">several </w:t>
      </w:r>
      <w:r>
        <w:t>existing models</w:t>
      </w:r>
      <w:r w:rsidR="00CA48AB">
        <w:t>,</w:t>
      </w:r>
      <w:r>
        <w:t xml:space="preserve"> both in RL and psychology.  Some past computational models of RL directly implement</w:t>
      </w:r>
      <w:r w:rsidR="004A1D04" w:rsidRPr="00D40E3B">
        <w:t xml:space="preserve"> </w:t>
      </w:r>
      <w:r w:rsidR="002F5B0F">
        <w:t xml:space="preserve">model-free control over </w:t>
      </w:r>
      <w:r w:rsidR="00EF3408">
        <w:t xml:space="preserve">hierarchical </w:t>
      </w:r>
      <w:r w:rsidR="002F5B0F">
        <w:t>goal selection</w:t>
      </w:r>
      <w:r>
        <w:t xml:space="preserve">, and with promising </w:t>
      </w:r>
      <w:r w:rsidR="00834D16">
        <w:t>results</w:t>
      </w:r>
      <w:r w:rsidR="00584D32">
        <w:t xml:space="preserve"> </w:t>
      </w:r>
      <w:r w:rsidR="00584D32">
        <w:fldChar w:fldCharType="begin"/>
      </w:r>
      <w:r w:rsidR="004F0C4C">
        <w:instrText xml:space="preserve"> ADDIN EN.CITE &lt;EndNote&gt;&lt;Cite&gt;&lt;Author&gt;Sutton&lt;/Author&gt;&lt;Year&gt;1999&lt;/Year&gt;&lt;RecNum&gt;3647&lt;/RecNum&gt;&lt;DisplayText&gt;(12)&lt;/DisplayText&gt;&lt;record&gt;&lt;rec-number&gt;3647&lt;/rec-number&gt;&lt;foreign-keys&gt;&lt;key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584D32">
        <w:fldChar w:fldCharType="separate"/>
      </w:r>
      <w:r w:rsidR="004F0C4C">
        <w:rPr>
          <w:noProof/>
        </w:rPr>
        <w:t>(12)</w:t>
      </w:r>
      <w:r w:rsidR="00584D32">
        <w:fldChar w:fldCharType="end"/>
      </w:r>
      <w:r w:rsidR="00834D16">
        <w:t>.</w:t>
      </w:r>
      <w:r w:rsidR="00576791">
        <w:t xml:space="preserve"> </w:t>
      </w:r>
      <w:r w:rsidR="004A1D04" w:rsidRPr="00D40E3B">
        <w:t xml:space="preserve"> </w:t>
      </w:r>
      <w:r w:rsidR="00CA48AB">
        <w:t>Th</w:t>
      </w:r>
      <w:r w:rsidR="00BA773D">
        <w:t>is formal approach to model-free control over model-based planning</w:t>
      </w:r>
      <w:r w:rsidR="00CA48AB">
        <w:t xml:space="preserve"> has</w:t>
      </w:r>
      <w:r w:rsidR="00493D4D">
        <w:t xml:space="preserve"> not</w:t>
      </w:r>
      <w:r w:rsidR="00CA48AB">
        <w:t>, however,</w:t>
      </w:r>
      <w:r w:rsidR="00493D4D">
        <w:t xml:space="preserve"> been </w:t>
      </w:r>
      <w:commentRangeStart w:id="10"/>
      <w:r w:rsidR="00CA48AB">
        <w:t xml:space="preserve">directly </w:t>
      </w:r>
      <w:commentRangeEnd w:id="10"/>
      <w:r w:rsidR="00037913">
        <w:rPr>
          <w:rStyle w:val="CommentReference"/>
          <w:rFonts w:asciiTheme="minorHAnsi" w:eastAsiaTheme="minorEastAsia" w:hAnsiTheme="minorHAnsi" w:cstheme="minorBidi"/>
          <w:lang w:eastAsia="ja-JP"/>
        </w:rPr>
        <w:commentReference w:id="10"/>
      </w:r>
      <w:r w:rsidR="00493D4D">
        <w:t xml:space="preserve">linked to experimental research in humans.  </w:t>
      </w:r>
      <w:r w:rsidR="00834D16">
        <w:t xml:space="preserve">Meanwhile, psychological models of hierarchical </w:t>
      </w:r>
      <w:r>
        <w:t>planning recognize the problem of goal selection and have implemented a number of solutions</w:t>
      </w:r>
      <w:r w:rsidR="00493D4D">
        <w:t>, varying in scope and specificity</w:t>
      </w:r>
      <w:r>
        <w:t xml:space="preserve">.  These include the use of hidden-layer </w:t>
      </w:r>
      <w:commentRangeStart w:id="11"/>
      <w:r>
        <w:t>back</w:t>
      </w:r>
      <w:del w:id="12" w:author="Adam Morris" w:date="2015-03-26T12:00:00Z">
        <w:r w:rsidDel="00027F9A">
          <w:delText xml:space="preserve"> </w:delText>
        </w:r>
      </w:del>
      <w:r>
        <w:t>propagation</w:t>
      </w:r>
      <w:r w:rsidR="00CA48AB">
        <w:t xml:space="preserve"> </w:t>
      </w:r>
      <w:commentRangeEnd w:id="11"/>
      <w:r w:rsidR="00027F9A">
        <w:rPr>
          <w:rStyle w:val="CommentReference"/>
          <w:rFonts w:asciiTheme="minorHAnsi" w:eastAsiaTheme="minorEastAsia" w:hAnsiTheme="minorHAnsi" w:cstheme="minorBidi"/>
          <w:lang w:eastAsia="ja-JP"/>
        </w:rPr>
        <w:commentReference w:id="11"/>
      </w:r>
      <w:r w:rsidR="00CA48AB">
        <w:t>networks</w:t>
      </w:r>
      <w:r w:rsidR="00584D32">
        <w:t xml:space="preserve"> </w:t>
      </w:r>
      <w:r w:rsidR="00584D32">
        <w:fldChar w:fldCharType="begin"/>
      </w:r>
      <w:r w:rsidR="00592560">
        <w:instrText xml:space="preserve"> ADDIN EN.CITE &lt;EndNote&gt;&lt;Cite&gt;&lt;Author&gt;Botvinick&lt;/Author&gt;&lt;Year&gt;2008&lt;/Year&gt;&lt;RecNum&gt;3644&lt;/RecNum&gt;&lt;DisplayText&gt;(9)&lt;/DisplayText&gt;&lt;record&gt;&lt;rec-number&gt;3644&lt;/rec-number&gt;&lt;foreign-keys&gt;&lt;key app="EN" db-id="fazxzxwv05p02ye5fdt5f5rxzavxzee0eftd" timestamp="1420395708"&gt;3644&lt;/key&gt;&lt;/foreign-keys&gt;&lt;ref-type name="Journal Article"&gt;17&lt;/ref-type&gt;&lt;contributors&gt;&lt;authors&gt;&lt;author&gt;Botvinick, Matthew M&lt;/author&gt;&lt;/authors&gt;&lt;/contributors&gt;&lt;titles&gt;&lt;title&gt;Hierarchical models of behavior and prefrontal function&lt;/title&gt;&lt;secondary-title&gt;Trends in cognitive sciences&lt;/secondary-title&gt;&lt;/titles&gt;&lt;periodical&gt;&lt;full-title&gt;Trends in Cognitive Sciences&lt;/full-title&gt;&lt;/periodical&gt;&lt;pages&gt;201-208&lt;/pages&gt;&lt;volume&gt;12&lt;/volume&gt;&lt;number&gt;5&lt;/number&gt;&lt;dates&gt;&lt;year&gt;2008&lt;/year&gt;&lt;/dates&gt;&lt;isbn&gt;1364-6613&lt;/isbn&gt;&lt;urls&gt;&lt;related-urls&gt;&lt;url&gt;http://ac.els-cdn.com/S1364661308000880/1-s2.0-S1364661308000880-main.pdf?_tid=914b605a-943e-11e4-9877-00000aacb35f&amp;amp;acdnat=1420395897_b7d150de381eb23ef815d392c7d6d86c&lt;/url&gt;&lt;/related-urls&gt;&lt;/urls&gt;&lt;/record&gt;&lt;/Cite&gt;&lt;/EndNote&gt;</w:instrText>
      </w:r>
      <w:r w:rsidR="00584D32">
        <w:fldChar w:fldCharType="separate"/>
      </w:r>
      <w:r w:rsidR="00592560">
        <w:rPr>
          <w:noProof/>
        </w:rPr>
        <w:t>(9)</w:t>
      </w:r>
      <w:r w:rsidR="00584D32">
        <w:fldChar w:fldCharType="end"/>
      </w:r>
      <w:r w:rsidR="00CA48AB">
        <w:t xml:space="preserve">, </w:t>
      </w:r>
      <w:r w:rsidR="00584D32">
        <w:t xml:space="preserve">Pavlovian search heuristics </w:t>
      </w:r>
      <w:r w:rsidR="00584D32">
        <w:fldChar w:fldCharType="begin"/>
      </w:r>
      <w:r w:rsidR="004F0C4C">
        <w:instrText xml:space="preserve"> ADDIN EN.CITE &lt;EndNote&gt;&lt;Cite&gt;&lt;Author&gt;Huys&lt;/Author&gt;&lt;Year&gt;2012&lt;/Year&gt;&lt;RecNum&gt;3650&lt;/RecNum&gt;&lt;DisplayText&gt;(30)&lt;/DisplayText&gt;&lt;record&gt;&lt;rec-number&gt;3650&lt;/rec-number&gt;&lt;foreign-keys&gt;&lt;key app="EN" db-id="fazxzxwv05p02ye5fdt5f5rxzavxzee0eftd" timestamp="1426760374"&gt;3650&lt;/key&gt;&lt;/foreign-keys&gt;&lt;ref-type name="Journal Article"&gt;17&lt;/ref-type&gt;&lt;contributors&gt;&lt;authors&gt;&lt;author&gt;Huys, Quentin JM&lt;/author&gt;&lt;author&gt;Eshel, Neir&lt;/author&gt;&lt;author&gt;O&amp;apos;Nions, Elizabeth&lt;/author&gt;&lt;author&gt;Sheridan, Luke&lt;/author&gt;&lt;author&gt;Dayan, Peter&lt;/author&gt;&lt;author&gt;Roiser, Jonathan P&lt;/author&gt;&lt;/authors&gt;&lt;/contributors&gt;&lt;titles&gt;&lt;title&gt;Bonsai trees in your head: how the Pavlovian system sculpts goal-directed choices by pruning decision trees&lt;/title&gt;&lt;secondary-title&gt;PLoS computational biology&lt;/secondary-title&gt;&lt;/titles&gt;&lt;periodical&gt;&lt;full-title&gt;PLoS Computational Biology&lt;/full-title&gt;&lt;/periodical&gt;&lt;pages&gt;e1002410&lt;/pages&gt;&lt;volume&gt;8&lt;/volume&gt;&lt;number&gt;3&lt;/number&gt;&lt;dates&gt;&lt;year&gt;2012&lt;/year&gt;&lt;/dates&gt;&lt;isbn&gt;1553-7358&lt;/isbn&gt;&lt;urls&gt;&lt;related-urls&gt;&lt;url&gt;http://www.ncbi.nlm.nih.gov/pmc/articles/PMC3297555/pdf/pcbi.1002410.pdf&lt;/url&gt;&lt;/related-urls&gt;&lt;/urls&gt;&lt;/record&gt;&lt;/Cite&gt;&lt;/EndNote&gt;</w:instrText>
      </w:r>
      <w:r w:rsidR="00584D32">
        <w:fldChar w:fldCharType="separate"/>
      </w:r>
      <w:r w:rsidR="004F0C4C">
        <w:rPr>
          <w:noProof/>
        </w:rPr>
        <w:t>(30)</w:t>
      </w:r>
      <w:r w:rsidR="00584D32">
        <w:fldChar w:fldCharType="end"/>
      </w:r>
      <w:r>
        <w:t xml:space="preserve">, procedural learning </w:t>
      </w:r>
      <w:r w:rsidR="00493D4D">
        <w:t xml:space="preserve">mechanisms </w:t>
      </w:r>
      <w:r w:rsidR="00584D32">
        <w:fldChar w:fldCharType="begin"/>
      </w:r>
      <w:r w:rsidR="004F0C4C">
        <w:instrText xml:space="preserve"> ADDIN EN.CITE &lt;EndNote&gt;&lt;Cite&gt;&lt;Author&gt;Anderson&lt;/Author&gt;&lt;Year&gt;1996&lt;/Year&gt;&lt;RecNum&gt;3651&lt;/RecNum&gt;&lt;DisplayText&gt;(31)&lt;/DisplayText&gt;&lt;record&gt;&lt;rec-number&gt;3651&lt;/rec-number&gt;&lt;foreign-keys&gt;&lt;key app="EN" db-id="fazxzxwv05p02ye5fdt5f5rxzavxzee0eftd" timestamp="1426760486"&gt;3651&lt;/key&gt;&lt;/foreign-keys&gt;&lt;ref-type name="Journal Article"&gt;17&lt;/ref-type&gt;&lt;contributors&gt;&lt;authors&gt;&lt;author&gt;Anderson, John R&lt;/author&gt;&lt;/authors&gt;&lt;/contributors&gt;&lt;titles&gt;&lt;title&gt;ACT: A simple theory of complex cognition&lt;/title&gt;&lt;secondary-title&gt;American Psychologist&lt;/secondary-title&gt;&lt;/titles&gt;&lt;periodical&gt;&lt;full-title&gt;American Psychologist&lt;/full-title&gt;&lt;/periodical&gt;&lt;pages&gt;355&lt;/pages&gt;&lt;volume&gt;51&lt;/volume&gt;&lt;number&gt;4&lt;/number&gt;&lt;dates&gt;&lt;year&gt;1996&lt;/year&gt;&lt;/dates&gt;&lt;isbn&gt;1935-990X&lt;/isbn&gt;&lt;urls&gt;&lt;/urls&gt;&lt;/record&gt;&lt;/Cite&gt;&lt;/EndNote&gt;</w:instrText>
      </w:r>
      <w:r w:rsidR="00584D32">
        <w:fldChar w:fldCharType="separate"/>
      </w:r>
      <w:r w:rsidR="004F0C4C">
        <w:rPr>
          <w:noProof/>
        </w:rPr>
        <w:t>(31)</w:t>
      </w:r>
      <w:r w:rsidR="00584D32">
        <w:fldChar w:fldCharType="end"/>
      </w:r>
      <w:r w:rsidR="00584D32">
        <w:t>,</w:t>
      </w:r>
      <w:r w:rsidR="00493D4D">
        <w:t xml:space="preserve"> </w:t>
      </w:r>
      <w:r w:rsidR="005C6A64">
        <w:t xml:space="preserve">the chunking of action sequences </w:t>
      </w:r>
      <w:r w:rsidR="004F0C4C">
        <w:fldChar w:fldCharType="begin"/>
      </w:r>
      <w:r w:rsidR="001D5828">
        <w:instrText xml:space="preserve"> ADDIN EN.CITE &lt;EndNote&gt;&lt;Cite&gt;&lt;Author&gt;Dezfouli&lt;/Author&gt;&lt;Year&gt;2014&lt;/Year&gt;&lt;RecNum&gt;3664&lt;/RecNum&gt;&lt;DisplayText&gt;(32)&lt;/DisplayText&gt;&lt;record&gt;&lt;rec-number&gt;3664&lt;/rec-number&gt;&lt;foreign-keys&gt;&lt;key app="EN" db-id="fazxzxwv05p02ye5fdt5f5rxzavxzee0eftd" timestamp="1426768293"&gt;3664&lt;/key&gt;&lt;/foreign-keys&gt;&lt;ref-type name="Journal Article"&gt;17&lt;/ref-type&gt;&lt;contributors&gt;&lt;authors&gt;&lt;author&gt;Dezfouli, Amir&lt;/author&gt;&lt;author&gt;Lingawi, Nura W&lt;/author&gt;&lt;author&gt;Balleine, Bernard W&lt;/author&gt;&lt;/authors&gt;&lt;/contributors&gt;&lt;titles&gt;&lt;title&gt;Habits as action sequences: hierarchical action control and changes in outcome value&lt;/title&gt;&lt;secondary-title&gt;Philosophical Transactions of the Royal Society B: Biological Sciences&lt;/secondary-title&gt;&lt;/titles&gt;&lt;periodical&gt;&lt;full-title&gt;Philosophical Transactions of the Royal Society B: Biological Sciences&lt;/full-title&gt;&lt;/periodical&gt;&lt;pages&gt;20130482&lt;/pages&gt;&lt;volume&gt;369&lt;/volume&gt;&lt;number&gt;1655&lt;/number&gt;&lt;dates&gt;&lt;year&gt;2014&lt;/year&gt;&lt;/dates&gt;&lt;isbn&gt;0962-8436&lt;/isbn&gt;&lt;urls&gt;&lt;related-urls&gt;&lt;url&gt;http://rstb.royalsocietypublishing.org/content/royptb/369/1655/20130482.full.pdf&lt;/url&gt;&lt;/related-urls&gt;&lt;/urls&gt;&lt;/record&gt;&lt;/Cite&gt;&lt;/EndNote&gt;</w:instrText>
      </w:r>
      <w:r w:rsidR="004F0C4C">
        <w:fldChar w:fldCharType="separate"/>
      </w:r>
      <w:r w:rsidR="004F0C4C">
        <w:rPr>
          <w:noProof/>
        </w:rPr>
        <w:t>(32)</w:t>
      </w:r>
      <w:r w:rsidR="004F0C4C">
        <w:fldChar w:fldCharType="end"/>
      </w:r>
      <w:r w:rsidR="005C6A64">
        <w:t xml:space="preserve">, </w:t>
      </w:r>
      <w:r w:rsidR="00493D4D">
        <w:t>and other dedicated or domain-specific solutions</w:t>
      </w:r>
      <w:r w:rsidR="00584D32">
        <w:t xml:space="preserve"> </w:t>
      </w:r>
      <w:r w:rsidR="00584D32">
        <w:fldChar w:fldCharType="begin"/>
      </w:r>
      <w:r w:rsidR="004F0C4C">
        <w:instrText xml:space="preserve"> ADDIN EN.CITE &lt;EndNote&gt;&lt;Cite&gt;&lt;Author&gt;Cooper&lt;/Author&gt;&lt;Year&gt;2000&lt;/Year&gt;&lt;RecNum&gt;2642&lt;/RecNum&gt;&lt;IDText&gt;r08531&lt;/IDText&gt;&lt;DisplayText&gt;(3, 33)&lt;/DisplayText&gt;&lt;record&gt;&lt;rec-number&gt;2642&lt;/rec-number&gt;&lt;foreign-keys&gt;&lt;key app="EN" db-id="fazxzxwv05p02ye5fdt5f5rxzavxzee0eftd" timestamp="1408368255"&gt;2642&lt;/key&gt;&lt;/foreign-keys&gt;&lt;ref-type name="Journal Article"&gt;17&lt;/ref-type&gt;&lt;contributors&gt;&lt;authors&gt;&lt;author&gt;Cooper, R.&lt;/author&gt;&lt;author&gt;Shallice, T.&lt;/author&gt;&lt;/authors&gt;&lt;/contributors&gt;&lt;titles&gt;&lt;title&gt;Contention scheduling and the control of routine activities&lt;/title&gt;&lt;secondary-title&gt;Cognitive Neuropsychology&lt;/secondary-title&gt;&lt;/titles&gt;&lt;periodical&gt;&lt;full-title&gt;Cognitive Neuropsychology&lt;/full-title&gt;&lt;/periodical&gt;&lt;pages&gt;297-338&lt;/pages&gt;&lt;volume&gt;17&lt;/volume&gt;&lt;number&gt;4&lt;/number&gt;&lt;dates&gt;&lt;year&gt;2000&lt;/year&gt;&lt;/dates&gt;&lt;publisher&gt;Taylor &amp;amp;amp; Francis&lt;/publisher&gt;&lt;accession-num&gt;2930703042084151453related:nSCVpePyqygJ&lt;/accession-num&gt;&lt;label&gt;r08531&lt;/label&gt;&lt;urls&gt;&lt;related-urls&gt;&lt;url&gt;http://www.tandfonline.com/doi/abs/10.1080/026432900380427&lt;/url&gt;&lt;/related-urls&gt;&lt;pdf-urls&gt;&lt;url&gt;file://localhost/Users/fiery/Documents/Papers2/Articles/2000/Cooper/Cooper%202000%20Cognitive%20Neuropsychology.pdf&lt;/url&gt;&lt;/pdf-urls&gt;&lt;/urls&gt;&lt;custom3&gt;papers2://publication/uuid/93F1FE9C-79F7-4232-88A4-21C3BFC08195&lt;/custom3&gt;&lt;/record&gt;&lt;/Cite&gt;&lt;Cite&gt;&lt;Author&gt;Norman&lt;/Author&gt;&lt;Year&gt;1986&lt;/Year&gt;&lt;RecNum&gt;3615&lt;/RecNum&gt;&lt;record&gt;&lt;rec-number&gt;3615&lt;/rec-number&gt;&lt;foreign-keys&gt;&lt;key app="EN" db-id="fazxzxwv05p02ye5fdt5f5rxzavxzee0eftd" timestamp="1418138898"&gt;3615&lt;/key&gt;&lt;/foreign-keys&gt;&lt;ref-type name="Book"&gt;6&lt;/ref-type&gt;&lt;contributors&gt;&lt;authors&gt;&lt;author&gt;Norman, Donald A&lt;/author&gt;&lt;author&gt;Shallice, Tim&lt;/author&gt;&lt;/authors&gt;&lt;/contributors&gt;&lt;titles&gt;&lt;title&gt;Attention to action&lt;/title&gt;&lt;/titles&gt;&lt;dates&gt;&lt;year&gt;1986&lt;/year&gt;&lt;/dates&gt;&lt;publisher&gt;Springer&lt;/publisher&gt;&lt;isbn&gt;1475706316&lt;/isbn&gt;&lt;urls&gt;&lt;/urls&gt;&lt;/record&gt;&lt;/Cite&gt;&lt;/EndNote&gt;</w:instrText>
      </w:r>
      <w:r w:rsidR="00584D32">
        <w:fldChar w:fldCharType="separate"/>
      </w:r>
      <w:r w:rsidR="004F0C4C">
        <w:rPr>
          <w:noProof/>
        </w:rPr>
        <w:t>(3, 33)</w:t>
      </w:r>
      <w:r w:rsidR="00584D32">
        <w:fldChar w:fldCharType="end"/>
      </w:r>
      <w:r w:rsidR="00493D4D">
        <w:t xml:space="preserve">.  Here, </w:t>
      </w:r>
      <w:r w:rsidR="00584D32">
        <w:t>we pursue t</w:t>
      </w:r>
      <w:r w:rsidR="00972AD8">
        <w:t>w</w:t>
      </w:r>
      <w:r w:rsidR="00584D32">
        <w:t>o aims:</w:t>
      </w:r>
      <w:r w:rsidR="00493D4D">
        <w:t xml:space="preserve"> to explicitly link a formal model of goal selection to experimental research in humans, and </w:t>
      </w:r>
      <w:commentRangeStart w:id="13"/>
      <w:r w:rsidR="00493D4D">
        <w:t>to use this link</w:t>
      </w:r>
      <w:commentRangeEnd w:id="13"/>
      <w:r w:rsidR="005F48A7">
        <w:rPr>
          <w:rStyle w:val="CommentReference"/>
          <w:rFonts w:asciiTheme="minorHAnsi" w:eastAsiaTheme="minorEastAsia" w:hAnsiTheme="minorHAnsi" w:cstheme="minorBidi"/>
          <w:lang w:eastAsia="ja-JP"/>
        </w:rPr>
        <w:commentReference w:id="13"/>
      </w:r>
      <w:r w:rsidR="00493D4D">
        <w:t xml:space="preserve"> </w:t>
      </w:r>
      <w:del w:id="14" w:author="Adam Morris" w:date="2015-03-26T12:01:00Z">
        <w:r w:rsidR="00493D4D" w:rsidDel="005F48A7">
          <w:delText xml:space="preserve">in order </w:delText>
        </w:r>
      </w:del>
      <w:r w:rsidR="00493D4D">
        <w:t xml:space="preserve">to provide direct evidence </w:t>
      </w:r>
      <w:commentRangeStart w:id="15"/>
      <w:r w:rsidR="00493D4D">
        <w:t xml:space="preserve">for the role of </w:t>
      </w:r>
      <w:r w:rsidR="00972AD8">
        <w:t>a</w:t>
      </w:r>
      <w:r w:rsidR="00CA48AB">
        <w:t xml:space="preserve"> </w:t>
      </w:r>
      <w:r w:rsidR="00972AD8">
        <w:t>specific,</w:t>
      </w:r>
      <w:r w:rsidR="00CA48AB">
        <w:t xml:space="preserve"> wel</w:t>
      </w:r>
      <w:r w:rsidR="00972AD8">
        <w:t>l-</w:t>
      </w:r>
      <w:r w:rsidR="00CA48AB">
        <w:t xml:space="preserve">characterized </w:t>
      </w:r>
      <w:r w:rsidR="00972AD8">
        <w:t>psychological mechanism</w:t>
      </w:r>
      <w:r w:rsidR="00BA773D">
        <w:t xml:space="preserve">: </w:t>
      </w:r>
      <w:r w:rsidR="00493D4D">
        <w:t>habit</w:t>
      </w:r>
      <w:r w:rsidR="00CA48AB">
        <w:t xml:space="preserve"> learning</w:t>
      </w:r>
      <w:r w:rsidR="00493D4D">
        <w:t>.</w:t>
      </w:r>
      <w:commentRangeEnd w:id="15"/>
      <w:r w:rsidR="005F48A7">
        <w:rPr>
          <w:rStyle w:val="CommentReference"/>
          <w:rFonts w:asciiTheme="minorHAnsi" w:eastAsiaTheme="minorEastAsia" w:hAnsiTheme="minorHAnsi" w:cstheme="minorBidi"/>
          <w:lang w:eastAsia="ja-JP"/>
        </w:rPr>
        <w:commentReference w:id="15"/>
      </w:r>
      <w:r w:rsidR="00493D4D">
        <w:t xml:space="preserve">  </w:t>
      </w:r>
    </w:p>
    <w:p w14:paraId="610A3EE4" w14:textId="7A4CAB58" w:rsidR="007B4BC6" w:rsidRDefault="007B4BC6" w:rsidP="004A1D04">
      <w:pPr>
        <w:pStyle w:val="Paragraph"/>
      </w:pPr>
      <w:r>
        <w:t>Our task is adapted from</w:t>
      </w:r>
      <w:r w:rsidR="004A1D04" w:rsidRPr="00D40E3B">
        <w:t xml:space="preserve"> a multistep choice paradigm </w:t>
      </w:r>
      <w:r>
        <w:t>used in</w:t>
      </w:r>
      <w:r w:rsidR="004A1D04" w:rsidRPr="00D40E3B">
        <w:t xml:space="preserve"> prior research</w:t>
      </w:r>
      <w:r w:rsidR="00584D32">
        <w:t xml:space="preserve"> </w:t>
      </w:r>
      <w:r w:rsidR="00584D32">
        <w:fldChar w:fldCharType="begin"/>
      </w:r>
      <w:r w:rsidR="004F0C4C">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fldChar w:fldCharType="separate"/>
      </w:r>
      <w:r w:rsidR="004F0C4C">
        <w:rPr>
          <w:noProof/>
        </w:rPr>
        <w:t>(19)</w:t>
      </w:r>
      <w:r w:rsidR="00584D32">
        <w:fldChar w:fldCharType="end"/>
      </w:r>
      <w:r w:rsidR="004A1D04" w:rsidRPr="00D40E3B">
        <w:t>. The original paradigm behaviorally dissociates the influence of habitual (model-free) and goal-directed (model-based) control on choice</w:t>
      </w:r>
      <w:r w:rsidR="00CC1A21">
        <w:t>.</w:t>
      </w:r>
      <w:r w:rsidR="00576791">
        <w:t xml:space="preserve"> </w:t>
      </w:r>
      <w:commentRangeStart w:id="16"/>
      <w:r>
        <w:t xml:space="preserve">The key feature of this task is that it exploits low-probability </w:t>
      </w:r>
      <w:r w:rsidR="00501DE9">
        <w:t>connections between behavior and reward</w:t>
      </w:r>
      <w:commentRangeEnd w:id="16"/>
      <w:r w:rsidR="00EC40EC">
        <w:rPr>
          <w:rStyle w:val="CommentReference"/>
          <w:rFonts w:asciiTheme="minorHAnsi" w:eastAsiaTheme="minorEastAsia" w:hAnsiTheme="minorHAnsi" w:cstheme="minorBidi"/>
          <w:lang w:eastAsia="ja-JP"/>
        </w:rPr>
        <w:commentReference w:id="16"/>
      </w:r>
      <w:r w:rsidR="00501DE9">
        <w:t>.</w:t>
      </w:r>
      <w:r w:rsidR="00576791">
        <w:t xml:space="preserve"> </w:t>
      </w:r>
      <w:r w:rsidR="00501DE9">
        <w:t xml:space="preserve">A mechanism employing model-free methods is sensitive to such rewards, </w:t>
      </w:r>
      <w:commentRangeStart w:id="17"/>
      <w:r w:rsidR="00501DE9">
        <w:t xml:space="preserve">stamping in the </w:t>
      </w:r>
      <w:r w:rsidR="004E36F8">
        <w:t>participant’s</w:t>
      </w:r>
      <w:r w:rsidR="00501DE9">
        <w:t xml:space="preserve"> prior choice</w:t>
      </w:r>
      <w:commentRangeEnd w:id="17"/>
      <w:r w:rsidR="00685AF9">
        <w:rPr>
          <w:rStyle w:val="CommentReference"/>
          <w:rFonts w:asciiTheme="minorHAnsi" w:eastAsiaTheme="minorEastAsia" w:hAnsiTheme="minorHAnsi" w:cstheme="minorBidi"/>
          <w:lang w:eastAsia="ja-JP"/>
        </w:rPr>
        <w:commentReference w:id="17"/>
      </w:r>
      <w:r w:rsidR="00501DE9">
        <w:t>.</w:t>
      </w:r>
      <w:r w:rsidR="00576791">
        <w:t xml:space="preserve"> </w:t>
      </w:r>
      <w:r w:rsidR="00501DE9">
        <w:t xml:space="preserve">In contrast, a </w:t>
      </w:r>
      <w:r w:rsidR="004E36F8">
        <w:t>model-based</w:t>
      </w:r>
      <w:r w:rsidR="00501DE9">
        <w:t xml:space="preserve"> mechanism planning over a known causal model of the task </w:t>
      </w:r>
      <w:r w:rsidR="004E36F8">
        <w:t xml:space="preserve">would discount </w:t>
      </w:r>
      <w:r w:rsidR="000A521A">
        <w:t>the link between such actions and</w:t>
      </w:r>
      <w:r w:rsidR="004E36F8">
        <w:t xml:space="preserve"> rewards</w:t>
      </w:r>
      <w:r w:rsidR="00501DE9">
        <w:t xml:space="preserve"> because of their known low probability of </w:t>
      </w:r>
      <w:r w:rsidR="004E36F8">
        <w:t>occurrence</w:t>
      </w:r>
      <w:r w:rsidR="00501DE9">
        <w:t>.</w:t>
      </w:r>
      <w:r w:rsidR="00576791">
        <w:t xml:space="preserve"> </w:t>
      </w:r>
      <w:r w:rsidR="00501DE9">
        <w:t xml:space="preserve">By giving participants repeated choice opportunities, the influence of </w:t>
      </w:r>
      <w:r w:rsidR="004E36F8">
        <w:t>model-free</w:t>
      </w:r>
      <w:r w:rsidR="00501DE9">
        <w:t xml:space="preserve"> and </w:t>
      </w:r>
      <w:r w:rsidR="004E36F8">
        <w:t>model-based</w:t>
      </w:r>
      <w:r w:rsidR="00501DE9">
        <w:t xml:space="preserve"> control </w:t>
      </w:r>
      <w:r w:rsidR="00FA201D">
        <w:t>can be dissociated.</w:t>
      </w:r>
      <w:r w:rsidR="00576791">
        <w:t xml:space="preserve"> </w:t>
      </w:r>
      <w:r w:rsidR="00FA201D">
        <w:t xml:space="preserve">Several lines of convergent evidence support the alignment of these mechanisms with habitual and goal-directed control, including functional neuroimaging </w:t>
      </w:r>
      <w:r w:rsidR="00584D32">
        <w:fldChar w:fldCharType="begin"/>
      </w:r>
      <w:r w:rsidR="004F0C4C">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584D32">
        <w:fldChar w:fldCharType="separate"/>
      </w:r>
      <w:r w:rsidR="004F0C4C">
        <w:rPr>
          <w:noProof/>
        </w:rPr>
        <w:t>(19)</w:t>
      </w:r>
      <w:r w:rsidR="00584D32">
        <w:fldChar w:fldCharType="end"/>
      </w:r>
      <w:r w:rsidR="00FA201D">
        <w:t>, transcranial magnetic stimulation</w:t>
      </w:r>
      <w:r w:rsidR="00F90C22">
        <w:t xml:space="preserve"> </w:t>
      </w:r>
      <w:r w:rsidR="00F90C22">
        <w:fldChar w:fldCharType="begin"/>
      </w:r>
      <w:r w:rsidR="004F0C4C">
        <w:instrText xml:space="preserve"> ADDIN EN.CITE &lt;EndNote&gt;&lt;Cite&gt;&lt;Author&gt;Smittenaar&lt;/Author&gt;&lt;Year&gt;2013&lt;/Year&gt;&lt;RecNum&gt;3612&lt;/RecNum&gt;&lt;DisplayText&gt;(34)&lt;/DisplayText&gt;&lt;record&gt;&lt;rec-number&gt;3612&lt;/rec-number&gt;&lt;foreign-keys&gt;&lt;key app="EN" db-id="fazxzxwv05p02ye5fdt5f5rxzavxzee0eftd" timestamp="1415118487"&gt;3612&lt;/key&gt;&lt;/foreign-keys&gt;&lt;ref-type name="Journal Article"&gt;17&lt;/ref-type&gt;&lt;contributors&gt;&lt;authors&gt;&lt;author&gt;Smittenaar, Peter&lt;/author&gt;&lt;author&gt;FitzGerald, Thomas HB&lt;/author&gt;&lt;author&gt;Romei, Vincenzo&lt;/author&gt;&lt;author&gt;Wright, Nicholas D&lt;/author&gt;&lt;author&gt;Dolan, Raymond J&lt;/author&gt;&lt;/authors&gt;&lt;/contributors&gt;&lt;titles&gt;&lt;title&gt;Disruption of dorsolateral prefrontal cortex decreases model-based in favor of model-free control in humans&lt;/title&gt;&lt;secondary-title&gt;Neuron&lt;/secondary-title&gt;&lt;/titles&gt;&lt;periodical&gt;&lt;full-title&gt;Neuron&lt;/full-title&gt;&lt;/periodical&gt;&lt;pages&gt;914-919&lt;/pages&gt;&lt;volume&gt;80&lt;/volume&gt;&lt;number&gt;4&lt;/number&gt;&lt;dates&gt;&lt;year&gt;2013&lt;/year&gt;&lt;/dates&gt;&lt;isbn&gt;0896-6273&lt;/isbn&gt;&lt;urls&gt;&lt;related-urls&gt;&lt;url&gt;http://www.cell.com/neuron/pdf/S0896-6273(13)00720-4.pdf&lt;/url&gt;&lt;/related-urls&gt;&lt;/urls&gt;&lt;/record&gt;&lt;/Cite&gt;&lt;/EndNote&gt;</w:instrText>
      </w:r>
      <w:r w:rsidR="00F90C22">
        <w:fldChar w:fldCharType="separate"/>
      </w:r>
      <w:r w:rsidR="004F0C4C">
        <w:rPr>
          <w:noProof/>
        </w:rPr>
        <w:t>(34)</w:t>
      </w:r>
      <w:r w:rsidR="00F90C22">
        <w:fldChar w:fldCharType="end"/>
      </w:r>
      <w:r w:rsidR="00FA201D">
        <w:t xml:space="preserve">, and manipulations of cognitive load </w:t>
      </w:r>
      <w:r w:rsidR="00F90C22">
        <w:fldChar w:fldCharType="begin"/>
      </w:r>
      <w:r w:rsidR="004F0C4C">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F90C22">
        <w:fldChar w:fldCharType="separate"/>
      </w:r>
      <w:r w:rsidR="004F0C4C">
        <w:rPr>
          <w:noProof/>
        </w:rPr>
        <w:t>(14)</w:t>
      </w:r>
      <w:r w:rsidR="00F90C22">
        <w:fldChar w:fldCharType="end"/>
      </w:r>
      <w:r w:rsidR="00FA201D">
        <w:t xml:space="preserve"> and stress</w:t>
      </w:r>
      <w:r w:rsidR="00F90C22">
        <w:t xml:space="preserve"> </w:t>
      </w:r>
      <w:r w:rsidR="00F90C22">
        <w:fldChar w:fldCharType="begin"/>
      </w:r>
      <w:r w:rsidR="004F0C4C">
        <w:instrText xml:space="preserve"> ADDIN EN.CITE &lt;EndNote&gt;&lt;Cite&gt;&lt;Author&gt;Otto&lt;/Author&gt;&lt;Year&gt;2013&lt;/Year&gt;&lt;RecNum&gt;3613&lt;/RecNum&gt;&lt;DisplayText&gt;(35)&lt;/DisplayText&gt;&lt;record&gt;&lt;rec-number&gt;3613&lt;/rec-number&gt;&lt;foreign-keys&gt;&lt;key app="EN" db-id="fazxzxwv05p02ye5fdt5f5rxzavxzee0eftd" timestamp="1415118497"&gt;3613&lt;/key&gt;&lt;/foreign-keys&gt;&lt;ref-type name="Journal Article"&gt;17&lt;/ref-type&gt;&lt;contributors&gt;&lt;authors&gt;&lt;author&gt;Otto, A Ross&lt;/author&gt;&lt;author&gt;Raio, Candace M&lt;/author&gt;&lt;author&gt;Chiang, Alice&lt;/author&gt;&lt;author&gt;Phelps, Elizabeth A&lt;/author&gt;&lt;author&gt;Daw, Nathaniel D&lt;/author&gt;&lt;/authors&gt;&lt;/contributors&gt;&lt;titles&gt;&lt;title&gt;Working-memory capacity protects model-based learning from stress&lt;/title&gt;&lt;secondary-title&gt;Proceedings of the National Academy of Sciences&lt;/secondary-title&gt;&lt;/titles&gt;&lt;periodical&gt;&lt;full-title&gt;Proceedings of the National Academy of Sciences&lt;/full-title&gt;&lt;/periodical&gt;&lt;pages&gt;20941-20946&lt;/pages&gt;&lt;volume&gt;110&lt;/volume&gt;&lt;number&gt;52&lt;/number&gt;&lt;dates&gt;&lt;year&gt;2013&lt;/year&gt;&lt;/dates&gt;&lt;isbn&gt;0027-8424&lt;/isbn&gt;&lt;urls&gt;&lt;related-urls&gt;&lt;url&gt;http://www.ncbi.nlm.nih.gov/pmc/articles/PMC3876216/pdf/pnas.201312011.pdf&lt;/url&gt;&lt;/related-urls&gt;&lt;/urls&gt;&lt;/record&gt;&lt;/Cite&gt;&lt;/EndNote&gt;</w:instrText>
      </w:r>
      <w:r w:rsidR="00F90C22">
        <w:fldChar w:fldCharType="separate"/>
      </w:r>
      <w:r w:rsidR="004F0C4C">
        <w:rPr>
          <w:noProof/>
        </w:rPr>
        <w:t>(35)</w:t>
      </w:r>
      <w:r w:rsidR="00F90C22">
        <w:fldChar w:fldCharType="end"/>
      </w:r>
      <w:r w:rsidR="00FA201D">
        <w:t>, among others</w:t>
      </w:r>
      <w:r w:rsidR="00F90C22">
        <w:t xml:space="preserve"> </w:t>
      </w:r>
      <w:r w:rsidR="00F90C22">
        <w:fldChar w:fldCharType="begin"/>
      </w:r>
      <w:r w:rsidR="004F0C4C">
        <w:instrText xml:space="preserve"> ADDIN EN.CITE &lt;EndNote&gt;&lt;Cite&gt;&lt;Author&gt;Otto&lt;/Author&gt;&lt;Year&gt;2014&lt;/Year&gt;&lt;RecNum&gt;3614&lt;/RecNum&gt;&lt;DisplayText&gt;(36)&lt;/DisplayText&gt;&lt;record&gt;&lt;rec-number&gt;3614&lt;/rec-number&gt;&lt;foreign-keys&gt;&lt;key app="EN" db-id="fazxzxwv05p02ye5fdt5f5rxzavxzee0eftd" timestamp="1415118507"&gt;3614&lt;/key&gt;&lt;/foreign-keys&gt;&lt;ref-type name="Journal Article"&gt;17&lt;/ref-type&gt;&lt;contributors&gt;&lt;authors&gt;&lt;author&gt;Otto, A Ross&lt;/author&gt;&lt;author&gt;Skatova, Anya&lt;/author&gt;&lt;author&gt;Madlon-Kay, Seth&lt;/author&gt;&lt;author&gt;Daw, Nathaniel D&lt;/author&gt;&lt;/authors&gt;&lt;/contributors&gt;&lt;titles&gt;&lt;title&gt;Cognitive Control Predicts Use of Model-based Reinforcement Learning&lt;/title&gt;&lt;/titles&gt;&lt;dates&gt;&lt;year&gt;2014&lt;/year&gt;&lt;/dates&gt;&lt;urls&gt;&lt;/urls&gt;&lt;/record&gt;&lt;/Cite&gt;&lt;/EndNote&gt;</w:instrText>
      </w:r>
      <w:r w:rsidR="00F90C22">
        <w:fldChar w:fldCharType="separate"/>
      </w:r>
      <w:r w:rsidR="004F0C4C">
        <w:rPr>
          <w:noProof/>
        </w:rPr>
        <w:t>(36)</w:t>
      </w:r>
      <w:r w:rsidR="00F90C22">
        <w:fldChar w:fldCharType="end"/>
      </w:r>
      <w:r w:rsidR="00F90C22">
        <w:t xml:space="preserve"> </w:t>
      </w:r>
      <w:commentRangeStart w:id="18"/>
      <w:r w:rsidR="00F90C22">
        <w:t>(CITE MORE)</w:t>
      </w:r>
      <w:r w:rsidR="00FA201D">
        <w:t>.</w:t>
      </w:r>
      <w:commentRangeEnd w:id="18"/>
      <w:r w:rsidR="00556E5A">
        <w:rPr>
          <w:rStyle w:val="CommentReference"/>
          <w:rFonts w:asciiTheme="minorHAnsi" w:eastAsiaTheme="minorEastAsia" w:hAnsiTheme="minorHAnsi" w:cstheme="minorBidi"/>
          <w:lang w:eastAsia="ja-JP"/>
        </w:rPr>
        <w:commentReference w:id="18"/>
      </w:r>
    </w:p>
    <w:p w14:paraId="6D21C60C" w14:textId="09CD71C8" w:rsidR="004A1D04" w:rsidRPr="00D40E3B" w:rsidRDefault="00FA201D" w:rsidP="004A1D04">
      <w:pPr>
        <w:pStyle w:val="Paragraph"/>
      </w:pPr>
      <w:r>
        <w:t>We modified</w:t>
      </w:r>
      <w:r w:rsidR="00501DE9">
        <w:t xml:space="preserve"> this task </w:t>
      </w:r>
      <w:r>
        <w:t>so that it can</w:t>
      </w:r>
      <w:r w:rsidR="004A1D04" w:rsidRPr="00D40E3B">
        <w:t xml:space="preserve"> index not only model-free value assignment to actions (as in the original task) but also model-free value assignment to goals, which may be subsequently pursue</w:t>
      </w:r>
      <w:r w:rsidR="00501DE9">
        <w:t>d via model-based planning (Figure</w:t>
      </w:r>
      <w:r w:rsidR="004A1D04" w:rsidRPr="00D40E3B">
        <w:t xml:space="preserve"> 1A). At Stage 1 of each trial participants make a choice between two actions drawn from the set [1,2,3,4]. These choices </w:t>
      </w:r>
      <w:r w:rsidR="009D1FE1">
        <w:t>trigger stochastic</w:t>
      </w:r>
      <w:r w:rsidR="004A1D04" w:rsidRPr="00D40E3B">
        <w:t xml:space="preserve"> transition</w:t>
      </w:r>
      <w:r w:rsidR="009D1FE1">
        <w:t>s</w:t>
      </w:r>
      <w:r w:rsidR="004A1D04" w:rsidRPr="00D40E3B">
        <w:t xml:space="preserve"> to Stage 2 states from the set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w:t>
      </w:r>
      <w:r w:rsidR="009D1FE1">
        <w:t>Stage 2</w:t>
      </w:r>
      <w:r w:rsidR="004A1D04" w:rsidRPr="00D40E3B">
        <w:t xml:space="preserve"> state. Participants received detailed instructions and practice trials, including information about the stochastic transitions between Stage 1 and Stage 2.</w:t>
      </w:r>
    </w:p>
    <w:p w14:paraId="43B798EB" w14:textId="77777777" w:rsidR="004A1D04" w:rsidRPr="00D40E3B" w:rsidRDefault="004A1D04" w:rsidP="004A1D04">
      <w:pPr>
        <w:pStyle w:val="Paragraph"/>
        <w:ind w:firstLine="0"/>
      </w:pPr>
      <w:commentRangeStart w:id="19"/>
      <w:r w:rsidRPr="00D40E3B">
        <w:rPr>
          <w:noProof/>
        </w:rPr>
        <w:lastRenderedPageBreak/>
        <w:drawing>
          <wp:inline distT="0" distB="0" distL="0" distR="0" wp14:anchorId="55C447CC" wp14:editId="66034A6E">
            <wp:extent cx="3011661" cy="2915184"/>
            <wp:effectExtent l="0" t="0" r="1143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943" cy="2915456"/>
                    </a:xfrm>
                    <a:prstGeom prst="rect">
                      <a:avLst/>
                    </a:prstGeom>
                    <a:noFill/>
                    <a:ln>
                      <a:noFill/>
                    </a:ln>
                  </pic:spPr>
                </pic:pic>
              </a:graphicData>
            </a:graphic>
          </wp:inline>
        </w:drawing>
      </w:r>
      <w:commentRangeEnd w:id="19"/>
      <w:r w:rsidR="009826F3">
        <w:rPr>
          <w:rStyle w:val="CommentReference"/>
          <w:rFonts w:asciiTheme="minorHAnsi" w:eastAsiaTheme="minorEastAsia" w:hAnsiTheme="minorHAnsi" w:cstheme="minorBidi"/>
          <w:lang w:eastAsia="ja-JP"/>
        </w:rPr>
        <w:commentReference w:id="19"/>
      </w:r>
    </w:p>
    <w:p w14:paraId="75725233" w14:textId="77777777" w:rsidR="004A1D04" w:rsidRPr="00D40E3B" w:rsidRDefault="004A1D04" w:rsidP="004A1D04">
      <w:pPr>
        <w:pStyle w:val="Paragraph"/>
        <w:ind w:firstLine="0"/>
      </w:pPr>
      <w:r w:rsidRPr="00D40E3B">
        <w:rPr>
          <w:b/>
        </w:rPr>
        <w:t xml:space="preserve">Fig. 1. </w:t>
      </w:r>
      <w:r w:rsidRPr="00D40E3B">
        <w:t>(</w:t>
      </w:r>
      <w:r w:rsidRPr="00D40E3B">
        <w:rPr>
          <w:b/>
        </w:rPr>
        <w:t>A</w:t>
      </w:r>
      <w:r w:rsidRPr="00D40E3B">
        <w:t>) In Experiment 1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distributions. (</w:t>
      </w:r>
      <w:r w:rsidRPr="00D40E3B">
        <w:rPr>
          <w:b/>
        </w:rPr>
        <w:t>B</w:t>
      </w:r>
      <w:r w:rsidRPr="00D40E3B">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3DC85EC5" w14:textId="77777777" w:rsidR="004A1D04" w:rsidRPr="00D40E3B" w:rsidRDefault="004A1D04" w:rsidP="004A1D04">
      <w:pPr>
        <w:pStyle w:val="Paragraph"/>
      </w:pPr>
      <w:r w:rsidRPr="00D40E3B">
        <w:tab/>
      </w:r>
    </w:p>
    <w:p w14:paraId="4AE8894D" w14:textId="5217D49F" w:rsidR="004A1D04" w:rsidRPr="00D40E3B" w:rsidRDefault="004A1D04" w:rsidP="004A1D04">
      <w:pPr>
        <w:pStyle w:val="Paragraph"/>
      </w:pPr>
      <w:r w:rsidRPr="00D40E3B">
        <w:t xml:space="preserve">Our analysis depends on a critical subset of trials (Fig. 1B). For example, a participant is presented with the choice set </w:t>
      </w:r>
      <w:ins w:id="20" w:author="Adam Morris" w:date="2015-03-26T13:19:00Z">
        <w:r w:rsidR="00C63409">
          <w:t>(</w:t>
        </w:r>
      </w:ins>
      <w:del w:id="21" w:author="Adam Morris" w:date="2015-03-26T13:19:00Z">
        <w:r w:rsidRPr="00D40E3B" w:rsidDel="00C63409">
          <w:delText>[</w:delText>
        </w:r>
      </w:del>
      <w:r w:rsidRPr="00D40E3B">
        <w:t>1,2</w:t>
      </w:r>
      <w:ins w:id="22" w:author="Adam Morris" w:date="2015-03-26T13:19:00Z">
        <w:r w:rsidR="00C63409">
          <w:t>)</w:t>
        </w:r>
      </w:ins>
      <w:del w:id="23" w:author="Adam Morris" w:date="2015-03-26T13:19:00Z">
        <w:r w:rsidRPr="00D40E3B" w:rsidDel="00C63409">
          <w:delText>]</w:delText>
        </w:r>
      </w:del>
      <w:r w:rsidRPr="00D40E3B">
        <w:t xml:space="preserve"> at Stage 1 and chooses action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w:t>
      </w:r>
      <w:r w:rsidR="00F90C22">
        <w:t xml:space="preserve">e to the positive reward history </w:t>
      </w:r>
      <w:r w:rsidR="00F90C22">
        <w:fldChar w:fldCharType="begin"/>
      </w:r>
      <w:r w:rsidR="004F0C4C">
        <w:instrText xml:space="preserve"> ADDIN EN.CITE &lt;EndNote&gt;&lt;Cite&gt;&lt;Author&gt;Daw&lt;/Author&gt;&lt;Year&gt;2011&lt;/Year&gt;&lt;RecNum&gt;1546&lt;/RecNum&gt;&lt;DisplayText&gt;(19)&lt;/DisplayText&gt;&lt;record&gt;&lt;rec-number&gt;1546&lt;/rec-number&gt;&lt;foreign-keys&gt;&lt;key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F90C22">
        <w:fldChar w:fldCharType="separate"/>
      </w:r>
      <w:r w:rsidR="004F0C4C">
        <w:rPr>
          <w:noProof/>
        </w:rPr>
        <w:t>(19)</w:t>
      </w:r>
      <w:r w:rsidR="00F90C22">
        <w:fldChar w:fldCharType="end"/>
      </w:r>
      <w:r w:rsidRPr="00D40E3B">
        <w:t xml:space="preserve">. Our interest, however, is in the model-free assignment of value to a goal;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w:t>
      </w:r>
      <w:commentRangeStart w:id="24"/>
      <w:r w:rsidRPr="00D40E3B">
        <w:t>blue</w:t>
      </w:r>
      <w:commentRangeEnd w:id="24"/>
      <w:r w:rsidR="00693A2B">
        <w:rPr>
          <w:rStyle w:val="CommentReference"/>
          <w:rFonts w:asciiTheme="minorHAnsi" w:eastAsiaTheme="minorEastAsia" w:hAnsiTheme="minorHAnsi" w:cstheme="minorBidi"/>
          <w:lang w:eastAsia="ja-JP"/>
        </w:rPr>
        <w:commentReference w:id="24"/>
      </w:r>
      <w:r w:rsidRPr="00D40E3B">
        <w:t>).</w:t>
      </w:r>
    </w:p>
    <w:p w14:paraId="55E831BA" w14:textId="77777777" w:rsidR="004A1D04" w:rsidRPr="00D40E3B" w:rsidRDefault="004A1D04" w:rsidP="004A1D04">
      <w:pPr>
        <w:pStyle w:val="Paragraph"/>
      </w:pPr>
    </w:p>
    <w:p w14:paraId="47C895D8" w14:textId="77777777" w:rsidR="004A1D04" w:rsidRPr="00D40E3B" w:rsidRDefault="004A1D04" w:rsidP="004A1D04">
      <w:pPr>
        <w:pStyle w:val="Paragraph"/>
        <w:ind w:firstLine="0"/>
        <w:rPr>
          <w:b/>
        </w:rPr>
      </w:pPr>
      <w:r w:rsidRPr="00D40E3B">
        <w:rPr>
          <w:b/>
        </w:rPr>
        <w:lastRenderedPageBreak/>
        <w:t>Results</w:t>
      </w:r>
    </w:p>
    <w:p w14:paraId="7529612C" w14:textId="77777777" w:rsidR="004A1D04" w:rsidRPr="00D40E3B" w:rsidRDefault="004A1D04" w:rsidP="004A1D04">
      <w:pPr>
        <w:pStyle w:val="Paragraph"/>
        <w:ind w:firstLine="0"/>
      </w:pPr>
    </w:p>
    <w:p w14:paraId="420D6D7F" w14:textId="24B80192" w:rsidR="004A1D04" w:rsidRPr="00FA201D" w:rsidRDefault="004A1D04" w:rsidP="004A1D04">
      <w:pPr>
        <w:pStyle w:val="Paragraph"/>
        <w:ind w:firstLine="0"/>
        <w:rPr>
          <w:i/>
        </w:rPr>
      </w:pPr>
      <w:r w:rsidRPr="00D40E3B">
        <w:rPr>
          <w:i/>
        </w:rPr>
        <w:t>Experiment 1</w:t>
      </w:r>
    </w:p>
    <w:p w14:paraId="182E774F" w14:textId="4D2D8169" w:rsidR="004A1D04" w:rsidRPr="00D40E3B" w:rsidRDefault="004A1D04" w:rsidP="004A1D04">
      <w:pPr>
        <w:pStyle w:val="Paragraph"/>
        <w:ind w:firstLine="0"/>
      </w:pPr>
      <w:r w:rsidRPr="00D40E3B">
        <w:t xml:space="preserve">We assessed </w:t>
      </w:r>
      <w:r w:rsidR="00FA201D">
        <w:t>choice on critical trials by</w:t>
      </w:r>
      <w:r w:rsidRPr="00D40E3B">
        <w:t xml:space="preserve"> comparing instances when the participant experienced reward vs. punishment</w:t>
      </w:r>
      <w:r w:rsidR="00FA201D">
        <w:t xml:space="preserve"> on the preceding setup trial (i.e.</w:t>
      </w:r>
      <w:r w:rsidRPr="00D40E3B">
        <w:t xml:space="preserve"> following low-probability transition to the green state</w:t>
      </w:r>
      <w:r w:rsidR="00FA201D">
        <w:t>). Consistent with our prediction, t</w:t>
      </w:r>
      <w:r w:rsidRPr="00D40E3B">
        <w:t xml:space="preserve">he mean proportion of trials on which participants selected the </w:t>
      </w:r>
      <w:r w:rsidR="00330B8A">
        <w:t>shared</w:t>
      </w:r>
      <w:r w:rsidRPr="00D40E3B">
        <w:t xml:space="preserve">-goal action following positive reward (89%) was significantly greater than the proportion following negative reward (69%) </w:t>
      </w:r>
      <w:r w:rsidRPr="00D40E3B">
        <w:rPr>
          <w:i/>
          <w:iCs/>
        </w:rPr>
        <w:t>t</w:t>
      </w:r>
      <w:r w:rsidRPr="00D40E3B">
        <w:t xml:space="preserve">(134)=-12.5, </w:t>
      </w:r>
      <w:r w:rsidRPr="00D40E3B">
        <w:rPr>
          <w:i/>
          <w:iCs/>
        </w:rPr>
        <w:t>p</w:t>
      </w:r>
      <w:r w:rsidRPr="00D40E3B">
        <w:t xml:space="preserve">&lt;.0001 (Fig. 2A). </w:t>
      </w:r>
    </w:p>
    <w:p w14:paraId="49A3C0D4" w14:textId="77777777" w:rsidR="00486BF8" w:rsidRPr="00D40E3B" w:rsidRDefault="00486BF8" w:rsidP="004A1D04">
      <w:pPr>
        <w:pStyle w:val="Paragraph"/>
        <w:ind w:firstLine="0"/>
      </w:pPr>
    </w:p>
    <w:p w14:paraId="2A296886" w14:textId="77777777" w:rsidR="004A1D04" w:rsidRPr="00D40E3B" w:rsidRDefault="004A1D04" w:rsidP="004A1D04">
      <w:pPr>
        <w:pStyle w:val="Paragraph"/>
      </w:pPr>
    </w:p>
    <w:p w14:paraId="119B988D" w14:textId="77777777" w:rsidR="004A1D04" w:rsidRPr="00D40E3B" w:rsidRDefault="004A1D04" w:rsidP="004A1D04">
      <w:pPr>
        <w:pStyle w:val="Paragraph"/>
        <w:ind w:firstLine="0"/>
      </w:pPr>
      <w:commentRangeStart w:id="25"/>
      <w:r w:rsidRPr="00D40E3B">
        <w:rPr>
          <w:noProof/>
        </w:rPr>
        <w:drawing>
          <wp:inline distT="0" distB="0" distL="0" distR="0" wp14:anchorId="274B3854" wp14:editId="0BBCA43E">
            <wp:extent cx="3482345" cy="2669493"/>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876" cy="2669900"/>
                    </a:xfrm>
                    <a:prstGeom prst="rect">
                      <a:avLst/>
                    </a:prstGeom>
                    <a:noFill/>
                    <a:ln>
                      <a:noFill/>
                    </a:ln>
                  </pic:spPr>
                </pic:pic>
              </a:graphicData>
            </a:graphic>
          </wp:inline>
        </w:drawing>
      </w:r>
      <w:commentRangeEnd w:id="25"/>
      <w:r w:rsidR="003B1D24">
        <w:rPr>
          <w:rStyle w:val="CommentReference"/>
          <w:rFonts w:asciiTheme="minorHAnsi" w:eastAsiaTheme="minorEastAsia" w:hAnsiTheme="minorHAnsi" w:cstheme="minorBidi"/>
          <w:lang w:eastAsia="ja-JP"/>
        </w:rPr>
        <w:commentReference w:id="25"/>
      </w:r>
    </w:p>
    <w:p w14:paraId="193811B9" w14:textId="22320350" w:rsidR="004A1D04" w:rsidRPr="00D40E3B" w:rsidRDefault="004A1D04" w:rsidP="004A1D04">
      <w:pPr>
        <w:pStyle w:val="Paragraph"/>
        <w:ind w:firstLine="0"/>
      </w:pPr>
      <w:r w:rsidRPr="00D40E3B">
        <w:rPr>
          <w:b/>
        </w:rPr>
        <w:t xml:space="preserve">Fig. 2. </w:t>
      </w:r>
      <w:r w:rsidRPr="00D40E3B">
        <w:t xml:space="preserve">Bars represent the proportion of trials on which participants chose the </w:t>
      </w:r>
      <w:r w:rsidR="000F0CC6">
        <w:t>shared</w:t>
      </w:r>
      <w:r w:rsidRPr="00D40E3B">
        <w:t>-goal action, averaged across participants. Whiskers indicate the standard error of the mean of these proportions across participants. (</w:t>
      </w:r>
      <w:r w:rsidRPr="00D40E3B">
        <w:rPr>
          <w:b/>
        </w:rPr>
        <w:t>A-C</w:t>
      </w:r>
      <w:r w:rsidRPr="00D40E3B">
        <w:t>) Results from Experiments 1-3, respectively.</w:t>
      </w:r>
    </w:p>
    <w:p w14:paraId="170C980A" w14:textId="77777777" w:rsidR="004A1D04" w:rsidRPr="00D40E3B" w:rsidRDefault="004A1D04" w:rsidP="004A1D04">
      <w:pPr>
        <w:pStyle w:val="Paragraph"/>
      </w:pPr>
    </w:p>
    <w:p w14:paraId="04720055" w14:textId="4D74B48C" w:rsidR="00E129C1" w:rsidRDefault="0086539C" w:rsidP="00FA201D">
      <w:pPr>
        <w:pStyle w:val="Paragraph"/>
        <w:rPr>
          <w:ins w:id="26" w:author="Adam Morris" w:date="2015-03-26T13:12:00Z"/>
        </w:rPr>
      </w:pPr>
      <w:r w:rsidRPr="00D40E3B">
        <w:t>In order to capture trial-by-trial variation in the magnitude of the reward obtained on the setup trial</w:t>
      </w:r>
      <w:r w:rsidR="00486BF8" w:rsidRPr="00D40E3B">
        <w:t xml:space="preserve">, we regressed </w:t>
      </w:r>
      <w:ins w:id="27" w:author="Adam Morris" w:date="2015-03-26T13:00:00Z">
        <w:r w:rsidR="00C65511">
          <w:t xml:space="preserve">participants’ critical trial </w:t>
        </w:r>
      </w:ins>
      <w:r w:rsidR="00486BF8" w:rsidRPr="00D40E3B">
        <w:t>choice</w:t>
      </w:r>
      <w:ins w:id="28" w:author="Adam Morris" w:date="2015-03-26T13:00:00Z">
        <w:r w:rsidR="00C65511">
          <w:t>s</w:t>
        </w:r>
      </w:ins>
      <w:r w:rsidR="00486BF8" w:rsidRPr="00D40E3B">
        <w:t xml:space="preserve"> on the </w:t>
      </w:r>
      <w:del w:id="29" w:author="Adam Morris" w:date="2015-03-26T12:56:00Z">
        <w:r w:rsidR="00486BF8" w:rsidRPr="00D40E3B" w:rsidDel="00A77D33">
          <w:delText>model-free goal value</w:delText>
        </w:r>
        <w:r w:rsidR="00C253C5" w:rsidDel="00A77D33">
          <w:rPr>
            <w:rStyle w:val="FootnoteReference"/>
          </w:rPr>
          <w:footnoteReference w:id="1"/>
        </w:r>
      </w:del>
      <w:ins w:id="31" w:author="Adam Morris" w:date="2015-03-26T12:56:00Z">
        <w:r w:rsidR="00A77D33">
          <w:t>reward</w:t>
        </w:r>
      </w:ins>
      <w:r w:rsidR="00486BF8" w:rsidRPr="00D40E3B">
        <w:t xml:space="preserve"> using a logistic mixed-effects model, estimating both random intercepts and </w:t>
      </w:r>
      <w:r w:rsidR="00486BF8" w:rsidRPr="00D40E3B">
        <w:lastRenderedPageBreak/>
        <w:t>random slopes at the subject level</w:t>
      </w:r>
      <w:del w:id="32" w:author="Adam Morris" w:date="2015-03-26T13:05:00Z">
        <w:r w:rsidR="005369B5" w:rsidDel="00940F16">
          <w:rPr>
            <w:rStyle w:val="FootnoteReference"/>
          </w:rPr>
          <w:footnoteReference w:id="2"/>
        </w:r>
      </w:del>
      <w:r w:rsidR="00486BF8" w:rsidRPr="00D40E3B">
        <w:t>.</w:t>
      </w:r>
      <w:r w:rsidR="00576791">
        <w:t xml:space="preserve"> </w:t>
      </w:r>
      <w:commentRangeStart w:id="35"/>
      <w:ins w:id="36" w:author="Adam Morris" w:date="2015-03-26T13:09:00Z">
        <w:r w:rsidR="00E129C1">
          <w:t>We interpret</w:t>
        </w:r>
      </w:ins>
      <w:ins w:id="37" w:author="Adam Morris" w:date="2015-03-26T13:10:00Z">
        <w:r w:rsidR="00E129C1">
          <w:t xml:space="preserve">ed </w:t>
        </w:r>
      </w:ins>
      <w:ins w:id="38" w:author="Adam Morris" w:date="2015-03-26T13:11:00Z">
        <w:r w:rsidR="00E129C1">
          <w:t>the</w:t>
        </w:r>
      </w:ins>
      <w:ins w:id="39" w:author="Adam Morris" w:date="2015-03-26T13:10:00Z">
        <w:r w:rsidR="00E129C1">
          <w:t xml:space="preserve"> </w:t>
        </w:r>
      </w:ins>
      <w:ins w:id="40" w:author="Adam Morris" w:date="2015-03-26T13:11:00Z">
        <w:r w:rsidR="00E129C1">
          <w:t xml:space="preserve">setup trial </w:t>
        </w:r>
      </w:ins>
      <w:ins w:id="41" w:author="Adam Morris" w:date="2015-03-26T13:10:00Z">
        <w:r w:rsidR="00E129C1">
          <w:t xml:space="preserve">reward as an </w:t>
        </w:r>
      </w:ins>
      <w:ins w:id="42" w:author="Adam Morris" w:date="2015-03-26T13:11:00Z">
        <w:r w:rsidR="00E129C1">
          <w:t xml:space="preserve">approximation of the model-free goal value calculated by a reinforcement learning </w:t>
        </w:r>
      </w:ins>
      <w:ins w:id="43" w:author="Adam Morris" w:date="2015-03-26T13:12:00Z">
        <w:r w:rsidR="00E129C1">
          <w:t>mechanism</w:t>
        </w:r>
      </w:ins>
      <w:commentRangeEnd w:id="35"/>
      <w:ins w:id="44" w:author="Adam Morris" w:date="2015-03-26T14:52:00Z">
        <w:r w:rsidR="007D2410">
          <w:rPr>
            <w:rStyle w:val="CommentReference"/>
            <w:rFonts w:asciiTheme="minorHAnsi" w:eastAsiaTheme="minorEastAsia" w:hAnsiTheme="minorHAnsi" w:cstheme="minorBidi"/>
            <w:lang w:eastAsia="ja-JP"/>
          </w:rPr>
          <w:commentReference w:id="35"/>
        </w:r>
      </w:ins>
      <w:ins w:id="45" w:author="Adam Morris" w:date="2015-03-26T13:12:00Z">
        <w:r w:rsidR="00E129C1">
          <w:t>.</w:t>
        </w:r>
      </w:ins>
      <w:ins w:id="46" w:author="Adam Morris" w:date="2015-03-26T13:10:00Z">
        <w:r w:rsidR="00E129C1">
          <w:t xml:space="preserve"> </w:t>
        </w:r>
      </w:ins>
      <w:ins w:id="47" w:author="Adam Morris" w:date="2015-03-26T13:12:00Z">
        <w:r w:rsidR="00E129C1" w:rsidRPr="00E129C1" w:rsidDel="00C65511">
          <w:rPr>
            <w:rPrChange w:id="48" w:author="Adam Morris" w:date="2015-03-26T13:12:00Z">
              <w:rPr>
                <w:sz w:val="20"/>
              </w:rPr>
            </w:rPrChange>
          </w:rPr>
          <w:t>Although formal approaches to model-free reinforcement learning (e.g. Q learning) typically estimate value according to a geometrically-weighted sum of all past rewards</w:t>
        </w:r>
      </w:ins>
      <w:ins w:id="49" w:author="Adam Morris" w:date="2015-03-26T13:44:00Z">
        <w:r w:rsidR="0010175D">
          <w:t xml:space="preserve"> (CITE)</w:t>
        </w:r>
      </w:ins>
      <w:ins w:id="50" w:author="Adam Morris" w:date="2015-03-26T13:12:00Z">
        <w:r w:rsidR="00E129C1" w:rsidRPr="00E129C1" w:rsidDel="00C65511">
          <w:rPr>
            <w:rPrChange w:id="51" w:author="Adam Morris" w:date="2015-03-26T13:12:00Z">
              <w:rPr>
                <w:sz w:val="20"/>
              </w:rPr>
            </w:rPrChange>
          </w:rPr>
          <w:t>, past experimental research indicates more robust statistical estimates of model-free value assignment under the simplifying assumption that the most recent reward experience dominates value representation. This estimation technique has been used in past studies of stochastic sequential decision-making paradigms</w:t>
        </w:r>
      </w:ins>
      <w:ins w:id="52" w:author="Adam Morris" w:date="2015-03-26T13:44:00Z">
        <w:r w:rsidR="0010175D">
          <w:rPr>
            <w:vertAlign w:val="superscript"/>
          </w:rPr>
          <w:t xml:space="preserve"> </w:t>
        </w:r>
        <w:r w:rsidR="0010175D">
          <w:t>(CITE)</w:t>
        </w:r>
      </w:ins>
      <w:ins w:id="53" w:author="Adam Morris" w:date="2015-03-26T13:12:00Z">
        <w:r w:rsidR="00E129C1" w:rsidRPr="00E129C1" w:rsidDel="00C65511">
          <w:rPr>
            <w:rPrChange w:id="54" w:author="Adam Morris" w:date="2015-03-26T13:12:00Z">
              <w:rPr>
                <w:sz w:val="20"/>
              </w:rPr>
            </w:rPrChange>
          </w:rPr>
          <w:t>.  In order to further validate this analytic approach, below we show that it successfully recovers evidence for model-free value assignment to goal selection from the data generated by a formal computational model of our hypothesized mechanism.</w:t>
        </w:r>
      </w:ins>
      <w:del w:id="55" w:author="Adam Morris" w:date="2015-03-26T13:07:00Z">
        <w:r w:rsidR="00002948" w:rsidRPr="00D40E3B" w:rsidDel="00E129C1">
          <w:delText>All mixed-effects analyses were conducted in R</w:delText>
        </w:r>
        <w:r w:rsidR="00F90C22" w:rsidDel="00E129C1">
          <w:delText xml:space="preserve"> </w:delText>
        </w:r>
        <w:r w:rsidR="00F90C22" w:rsidDel="00E129C1">
          <w:fldChar w:fldCharType="begin"/>
        </w:r>
        <w:r w:rsidR="004F0C4C" w:rsidDel="00E129C1">
          <w:delInstrText xml:space="preserve"> ADDIN EN.CITE &lt;EndNote&gt;&lt;Cite&gt;&lt;Author&gt;Statistical Package&lt;/Author&gt;&lt;Year&gt;2009&lt;/Year&gt;&lt;RecNum&gt;3652&lt;/RecNum&gt;&lt;DisplayText&gt;(37)&lt;/DisplayText&gt;&lt;record&gt;&lt;rec-number&gt;3652&lt;/rec-number&gt;&lt;foreign-keys&gt;&lt;key app="EN" db-id="fazxzxwv05p02ye5fdt5f5rxzavxzee0eftd" timestamp="1426760998"&gt;3652&lt;/key&gt;&lt;/foreign-keys&gt;&lt;ref-type name="Journal Article"&gt;17&lt;/ref-type&gt;&lt;contributors&gt;&lt;authors&gt;&lt;author&gt;Statistical Package, R&lt;/author&gt;&lt;/authors&gt;&lt;/contributors&gt;&lt;titles&gt;&lt;title&gt;R: A language and environment for statistical computing&lt;/title&gt;&lt;secondary-title&gt;Vienna, Austria: R Foundation for Statistical Computing&lt;/secondary-title&gt;&lt;/titles&gt;&lt;periodical&gt;&lt;full-title&gt;Vienna, Austria: R Foundation for Statistical Computing&lt;/full-title&gt;&lt;/periodical&gt;&lt;dates&gt;&lt;year&gt;2009&lt;/year&gt;&lt;/dates&gt;&lt;urls&gt;&lt;/urls&gt;&lt;/record&gt;&lt;/Cite&gt;&lt;/EndNote&gt;</w:delInstrText>
        </w:r>
        <w:r w:rsidR="00F90C22" w:rsidDel="00E129C1">
          <w:fldChar w:fldCharType="separate"/>
        </w:r>
        <w:r w:rsidR="004F0C4C" w:rsidDel="00E129C1">
          <w:rPr>
            <w:noProof/>
          </w:rPr>
          <w:delText>(37)</w:delText>
        </w:r>
        <w:r w:rsidR="00F90C22" w:rsidDel="00E129C1">
          <w:fldChar w:fldCharType="end"/>
        </w:r>
        <w:r w:rsidR="00002948" w:rsidRPr="00D40E3B" w:rsidDel="00E129C1">
          <w:delText>, making use of the lme4 linear mixed effects package</w:delText>
        </w:r>
        <w:r w:rsidR="00F90C22" w:rsidDel="00E129C1">
          <w:delText xml:space="preserve"> </w:delText>
        </w:r>
        <w:r w:rsidR="00F90C22" w:rsidDel="00E129C1">
          <w:fldChar w:fldCharType="begin"/>
        </w:r>
        <w:r w:rsidR="004F0C4C" w:rsidDel="00E129C1">
          <w:delInstrText xml:space="preserve"> ADDIN EN.CITE &lt;EndNote&gt;&lt;Cite&gt;&lt;Author&gt;Bates&lt;/Author&gt;&lt;Year&gt;2012&lt;/Year&gt;&lt;RecNum&gt;3654&lt;/RecNum&gt;&lt;DisplayText&gt;(38)&lt;/DisplayText&gt;&lt;record&gt;&lt;rec-number&gt;3654&lt;/rec-number&gt;&lt;foreign-keys&gt;&lt;key app="EN" db-id="fazxzxwv05p02ye5fdt5f5rxzavxzee0eftd" timestamp="1426761155"&gt;3654&lt;/key&gt;&lt;/foreign-keys&gt;&lt;ref-type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delInstrText>
        </w:r>
        <w:r w:rsidR="00F90C22" w:rsidDel="00E129C1">
          <w:fldChar w:fldCharType="separate"/>
        </w:r>
        <w:r w:rsidR="004F0C4C" w:rsidDel="00E129C1">
          <w:rPr>
            <w:noProof/>
          </w:rPr>
          <w:delText>(38)</w:delText>
        </w:r>
        <w:r w:rsidR="00F90C22" w:rsidDel="00E129C1">
          <w:fldChar w:fldCharType="end"/>
        </w:r>
        <w:r w:rsidR="00002948" w:rsidRPr="00D40E3B" w:rsidDel="00E129C1">
          <w:delText>.</w:delText>
        </w:r>
        <w:r w:rsidR="00576791" w:rsidDel="00E129C1">
          <w:delText xml:space="preserve"> </w:delText>
        </w:r>
      </w:del>
    </w:p>
    <w:p w14:paraId="0A1B1538" w14:textId="248367F7" w:rsidR="00002948" w:rsidRPr="00D40E3B" w:rsidRDefault="0086539C" w:rsidP="00FA201D">
      <w:pPr>
        <w:pStyle w:val="Paragraph"/>
      </w:pPr>
      <w:r w:rsidRPr="00D40E3B">
        <w:t xml:space="preserve">The </w:t>
      </w:r>
      <w:del w:id="56" w:author="Adam Morris" w:date="2015-03-26T12:58:00Z">
        <w:r w:rsidRPr="00D40E3B" w:rsidDel="00C65511">
          <w:delText>model-free goal regressor</w:delText>
        </w:r>
      </w:del>
      <w:ins w:id="57" w:author="Adam Morris" w:date="2015-03-26T12:58:00Z">
        <w:r w:rsidR="00C65511">
          <w:t>reward obtained on the setup trial</w:t>
        </w:r>
      </w:ins>
      <w:r w:rsidRPr="00D40E3B">
        <w:t xml:space="preserve"> significantly predicted choice </w:t>
      </w:r>
      <w:r w:rsidR="00C253C5">
        <w:t>(</w:t>
      </w:r>
      <w:r w:rsidRPr="00D40E3B">
        <w:rPr>
          <w:i/>
        </w:rPr>
        <w:t>β</w:t>
      </w:r>
      <w:r w:rsidR="00C253C5">
        <w:t xml:space="preserve"> = .191; Wald z-test,</w:t>
      </w:r>
      <w:r w:rsidRPr="00D40E3B">
        <w:t xml:space="preserve"> z = 12.1, p &lt; .0001</w:t>
      </w:r>
      <w:r w:rsidR="00C253C5">
        <w:t>)</w:t>
      </w:r>
      <w:r w:rsidRPr="00D40E3B">
        <w:t>.</w:t>
      </w:r>
      <w:r w:rsidR="00576791">
        <w:t xml:space="preserve"> </w:t>
      </w:r>
      <w:r w:rsidRPr="00D40E3B">
        <w:t xml:space="preserve">The model was preferred to a null model without the reward (Likelihood ratio test, </w:t>
      </w:r>
      <w:r w:rsidRPr="00D40E3B">
        <w:rPr>
          <w:i/>
        </w:rPr>
        <w:t>χ</w:t>
      </w:r>
      <w:r w:rsidRPr="00D40E3B">
        <w:rPr>
          <w:vertAlign w:val="superscript"/>
        </w:rPr>
        <w:t>2</w:t>
      </w:r>
      <w:r w:rsidRPr="00D40E3B">
        <w:t>(2) = 266.0, p &lt; .0001).</w:t>
      </w:r>
      <w:r w:rsidR="00576791">
        <w:t xml:space="preserve"> </w:t>
      </w:r>
      <w:r w:rsidRPr="00D40E3B">
        <w:t>In a parametric bootstrap analysis, 0 out of 1000 randomly resampled null models had a likelihood as large as the full model.</w:t>
      </w:r>
    </w:p>
    <w:p w14:paraId="382B0F8F" w14:textId="4EE290BD" w:rsidR="00486BF8" w:rsidRPr="00D40E3B" w:rsidRDefault="00F0112C" w:rsidP="00F0112C">
      <w:pPr>
        <w:pStyle w:val="Paragraph"/>
      </w:pPr>
      <w:del w:id="58" w:author="Adam Morris" w:date="2015-03-26T13:01:00Z">
        <w:r w:rsidRPr="00D40E3B" w:rsidDel="00940F16">
          <w:delText>Next</w:delText>
        </w:r>
      </w:del>
      <w:ins w:id="59" w:author="Adam Morris" w:date="2015-03-26T13:01:00Z">
        <w:r w:rsidR="00940F16">
          <w:t>To control for other influences on choice</w:t>
        </w:r>
      </w:ins>
      <w:r w:rsidR="00486BF8" w:rsidRPr="00D40E3B">
        <w:t xml:space="preserve">, we </w:t>
      </w:r>
      <w:r w:rsidRPr="00D40E3B">
        <w:t>re-</w:t>
      </w:r>
      <w:r w:rsidR="00486BF8" w:rsidRPr="00D40E3B">
        <w:t xml:space="preserve">estimated </w:t>
      </w:r>
      <w:r w:rsidRPr="00D40E3B">
        <w:t>this model while including additional regressors</w:t>
      </w:r>
      <w:r w:rsidR="00486BF8" w:rsidRPr="00D40E3B">
        <w:t xml:space="preserve"> </w:t>
      </w:r>
      <w:r w:rsidRPr="00D40E3B">
        <w:t>for</w:t>
      </w:r>
      <w:r w:rsidR="00486BF8" w:rsidRPr="00D40E3B">
        <w:t xml:space="preserve"> model-based and model-free action values</w:t>
      </w:r>
      <w:del w:id="60" w:author="Adam Morris" w:date="2015-03-26T13:03:00Z">
        <w:r w:rsidR="005369B5" w:rsidDel="00940F16">
          <w:rPr>
            <w:rStyle w:val="FootnoteReference"/>
          </w:rPr>
          <w:footnoteReference w:id="3"/>
        </w:r>
      </w:del>
      <w:ins w:id="63" w:author="Adam Morris" w:date="2015-03-26T13:02:00Z">
        <w:r w:rsidR="00940F16">
          <w:t xml:space="preserve"> (see Methods for our </w:t>
        </w:r>
      </w:ins>
      <w:ins w:id="64" w:author="Adam Morris" w:date="2015-03-26T13:03:00Z">
        <w:r w:rsidR="00940F16">
          <w:t>calculation of these regressors)</w:t>
        </w:r>
      </w:ins>
      <w:r w:rsidR="00486BF8" w:rsidRPr="00D40E3B">
        <w:t>.</w:t>
      </w:r>
      <w:r w:rsidR="00576791">
        <w:t xml:space="preserve"> </w:t>
      </w:r>
      <w:r w:rsidRPr="00D40E3B">
        <w:t>In this analysis</w:t>
      </w:r>
      <w:r w:rsidR="00486BF8" w:rsidRPr="00D40E3B">
        <w:t xml:space="preserve"> the </w:t>
      </w:r>
      <w:del w:id="65" w:author="Adam Morris" w:date="2015-03-26T13:06:00Z">
        <w:r w:rsidR="00486BF8" w:rsidRPr="00D40E3B" w:rsidDel="00F02B37">
          <w:delText xml:space="preserve">model-free goal regressor </w:delText>
        </w:r>
      </w:del>
      <w:ins w:id="66" w:author="Adam Morris" w:date="2015-03-26T13:06:00Z">
        <w:r w:rsidR="00F02B37">
          <w:t xml:space="preserve">setup trial reward </w:t>
        </w:r>
      </w:ins>
      <w:r w:rsidR="00486BF8" w:rsidRPr="00D40E3B">
        <w:t xml:space="preserve">again significantly predicted choice </w:t>
      </w:r>
      <w:r w:rsidR="00C253C5">
        <w:t>(</w:t>
      </w:r>
      <w:r w:rsidR="00486BF8" w:rsidRPr="00D40E3B">
        <w:rPr>
          <w:i/>
        </w:rPr>
        <w:t>β</w:t>
      </w:r>
      <w:r w:rsidR="00486BF8" w:rsidRPr="00D40E3B">
        <w:t xml:space="preserve"> = .200, z = 12.3, p &lt; .0001</w:t>
      </w:r>
      <w:r w:rsidR="00C253C5">
        <w:t>)</w:t>
      </w:r>
      <w:r w:rsidR="00486BF8" w:rsidRPr="00D40E3B">
        <w:t>.</w:t>
      </w:r>
      <w:r w:rsidR="00576791">
        <w:t xml:space="preserve"> </w:t>
      </w:r>
      <w:r w:rsidR="00486BF8" w:rsidRPr="00D40E3B">
        <w:t>The model was preferred to the null model (</w:t>
      </w:r>
      <w:r w:rsidR="00486BF8" w:rsidRPr="00D40E3B">
        <w:rPr>
          <w:i/>
        </w:rPr>
        <w:t>χ</w:t>
      </w:r>
      <w:r w:rsidR="00486BF8" w:rsidRPr="00D40E3B">
        <w:rPr>
          <w:vertAlign w:val="superscript"/>
        </w:rPr>
        <w:t>2</w:t>
      </w:r>
      <w:r w:rsidR="00486BF8" w:rsidRPr="00D40E3B">
        <w:t>(4) = 298.2, p &lt; .0001).</w:t>
      </w:r>
      <w:r w:rsidR="00576791">
        <w:t xml:space="preserve"> </w:t>
      </w:r>
      <w:r w:rsidR="00486BF8" w:rsidRPr="00D40E3B">
        <w:t>In a bootstrap analysis, 0 out of 1000 randomly resampled null models had a likelihood as large as the full model.</w:t>
      </w:r>
      <w:r w:rsidR="00576791">
        <w:t xml:space="preserve"> </w:t>
      </w:r>
      <w:r w:rsidR="00486BF8" w:rsidRPr="00D40E3B">
        <w:t xml:space="preserve">The model based </w:t>
      </w:r>
      <w:r w:rsidRPr="00D40E3B">
        <w:t xml:space="preserve">action </w:t>
      </w:r>
      <w:r w:rsidR="00486BF8" w:rsidRPr="00D40E3B">
        <w:t>predictor (</w:t>
      </w:r>
      <w:r w:rsidR="00486BF8" w:rsidRPr="00D40E3B">
        <w:rPr>
          <w:i/>
        </w:rPr>
        <w:t>β</w:t>
      </w:r>
      <w:r w:rsidR="00486BF8" w:rsidRPr="00D40E3B">
        <w:t xml:space="preserve"> =.221, z = 7.3, p &lt; .0001) was significant, and the model-free </w:t>
      </w:r>
      <w:r w:rsidRPr="00D40E3B">
        <w:t xml:space="preserve">action </w:t>
      </w:r>
      <w:r w:rsidR="00486BF8" w:rsidRPr="00D40E3B">
        <w:t>predictor (</w:t>
      </w:r>
      <w:r w:rsidR="00486BF8" w:rsidRPr="00D40E3B">
        <w:rPr>
          <w:i/>
        </w:rPr>
        <w:t>β</w:t>
      </w:r>
      <w:r w:rsidR="00486BF8" w:rsidRPr="00D40E3B">
        <w:t xml:space="preserve"> = .054, z = 1.87, p = .062) predictor had a trending </w:t>
      </w:r>
      <w:commentRangeStart w:id="67"/>
      <w:r w:rsidR="00486BF8" w:rsidRPr="00D40E3B">
        <w:t>effect</w:t>
      </w:r>
      <w:commentRangeEnd w:id="67"/>
      <w:r w:rsidR="00176F5D">
        <w:rPr>
          <w:rStyle w:val="CommentReference"/>
          <w:rFonts w:asciiTheme="minorHAnsi" w:eastAsiaTheme="minorEastAsia" w:hAnsiTheme="minorHAnsi" w:cstheme="minorBidi"/>
          <w:lang w:eastAsia="ja-JP"/>
        </w:rPr>
        <w:commentReference w:id="67"/>
      </w:r>
      <w:r w:rsidR="00486BF8" w:rsidRPr="00D40E3B">
        <w:t>.</w:t>
      </w:r>
    </w:p>
    <w:p w14:paraId="6700AD73" w14:textId="77777777" w:rsidR="0086539C" w:rsidRPr="00D40E3B" w:rsidRDefault="0086539C" w:rsidP="004A1D04">
      <w:pPr>
        <w:pStyle w:val="Paragraph"/>
        <w:ind w:firstLine="0"/>
        <w:rPr>
          <w:i/>
        </w:rPr>
      </w:pPr>
    </w:p>
    <w:p w14:paraId="200B0014" w14:textId="77777777" w:rsidR="004A1D04" w:rsidRPr="00D40E3B" w:rsidRDefault="004A1D04" w:rsidP="004A1D04">
      <w:pPr>
        <w:pStyle w:val="Paragraph"/>
        <w:ind w:firstLine="0"/>
        <w:rPr>
          <w:i/>
        </w:rPr>
      </w:pPr>
      <w:r w:rsidRPr="00D40E3B">
        <w:rPr>
          <w:i/>
        </w:rPr>
        <w:t>Experiment 2</w:t>
      </w:r>
    </w:p>
    <w:p w14:paraId="3B543324" w14:textId="77777777" w:rsidR="00FA201D" w:rsidRDefault="00FA201D" w:rsidP="004A1D04">
      <w:pPr>
        <w:pStyle w:val="Paragraph"/>
        <w:ind w:firstLine="0"/>
      </w:pPr>
    </w:p>
    <w:p w14:paraId="610EB6F0" w14:textId="1A58FB4D" w:rsidR="0086539C" w:rsidRPr="00D40E3B" w:rsidRDefault="004A1D04" w:rsidP="00FA201D">
      <w:pPr>
        <w:pStyle w:val="Paragraph"/>
      </w:pPr>
      <w:r w:rsidRPr="00D40E3B">
        <w:t xml:space="preserve">The evidence from Experiment 1 is ambiguous between two interpretations. It may be that people assign value to the selection of a goal (e.g., “choose blue”), or it may be that people assign value directly to the </w:t>
      </w:r>
      <w:r w:rsidR="00330B8A">
        <w:t>shared</w:t>
      </w:r>
      <w:r w:rsidRPr="00D40E3B">
        <w:t xml:space="preserve">-goal Stage 1 action (e.g., “choose option 3”). Experiment 2 was designed to disambiguate these possibilities (Fig. 3). </w:t>
      </w:r>
    </w:p>
    <w:p w14:paraId="0C8CED75" w14:textId="753171EA" w:rsidR="0086539C" w:rsidRPr="00D40E3B" w:rsidRDefault="004A1D04" w:rsidP="00FA201D">
      <w:pPr>
        <w:pStyle w:val="Paragraph"/>
      </w:pPr>
      <w:r w:rsidRPr="00D40E3B">
        <w:t xml:space="preserve">Specifically, Stage 2 states were arranged in a 2(color: red vs. blue)×2(shape: circle vs. square) design, with a fifth state that differed on both dimensions (a green triangle). Each trial was defined as a “color trial” or “shape trial”, with the trial type dictating the deterministic transitions to drifting rewards. Participants were cued to trial </w:t>
      </w:r>
      <w:r w:rsidRPr="00D40E3B">
        <w:lastRenderedPageBreak/>
        <w:t>type at the beginning of each trial. Thus, three reward distributions were accessible on color trials, while three independent reward distributions were accessible on shape trials. This made color goals relevant only to color trials, and shape goals relevant only to shape trials. If model free value is assigned to goals, it should only influence choice on subsequent trials of the same type</w:t>
      </w:r>
      <w:del w:id="68" w:author="Adam Morris" w:date="2015-03-26T12:25:00Z">
        <w:r w:rsidRPr="00D40E3B" w:rsidDel="004766F1">
          <w:delText xml:space="preserve"> </w:delText>
        </w:r>
        <w:commentRangeStart w:id="69"/>
        <w:r w:rsidRPr="00D40E3B" w:rsidDel="004766F1">
          <w:delText>(i.e., “color trial” vs. “shape trial”)</w:delText>
        </w:r>
      </w:del>
      <w:commentRangeEnd w:id="69"/>
      <w:r w:rsidR="004766F1">
        <w:rPr>
          <w:rStyle w:val="CommentReference"/>
          <w:rFonts w:asciiTheme="minorHAnsi" w:eastAsiaTheme="minorEastAsia" w:hAnsiTheme="minorHAnsi" w:cstheme="minorBidi"/>
          <w:lang w:eastAsia="ja-JP"/>
        </w:rPr>
        <w:commentReference w:id="69"/>
      </w:r>
      <w:r w:rsidRPr="00D40E3B">
        <w:t xml:space="preserve">. </w:t>
      </w:r>
    </w:p>
    <w:p w14:paraId="2A66B4AB" w14:textId="3CAB01D0" w:rsidR="0086539C" w:rsidRPr="00D40E3B" w:rsidRDefault="004A1D04" w:rsidP="00FA201D">
      <w:pPr>
        <w:pStyle w:val="Paragraph"/>
      </w:pPr>
      <w:r w:rsidRPr="00D40E3B">
        <w:t xml:space="preserve">Consistent with this prediction, we replicated our result from Experiment 1 for same-type </w:t>
      </w:r>
      <w:r w:rsidR="00330B8A">
        <w:t xml:space="preserve">critical </w:t>
      </w:r>
      <w:r w:rsidRPr="00D40E3B">
        <w:t xml:space="preserve">trials: After a low-probability transition to the green triangle state, participants were more likely to choose the </w:t>
      </w:r>
      <w:r w:rsidR="00330B8A">
        <w:t>shared</w:t>
      </w:r>
      <w:r w:rsidRPr="00D40E3B">
        <w:t xml:space="preserve">-goal Stage 1 action on a subsequent same-type trial following reward (83%) compared with punishment (76%) </w:t>
      </w:r>
      <w:r w:rsidRPr="00D40E3B">
        <w:rPr>
          <w:i/>
          <w:iCs/>
        </w:rPr>
        <w:t>t</w:t>
      </w:r>
      <w:r w:rsidRPr="00D40E3B">
        <w:t xml:space="preserve">(302)=-4.82, </w:t>
      </w:r>
      <w:r w:rsidRPr="00D40E3B">
        <w:rPr>
          <w:i/>
          <w:iCs/>
        </w:rPr>
        <w:t>p</w:t>
      </w:r>
      <w:r w:rsidRPr="00D40E3B">
        <w:t xml:space="preserve">&lt;.001. On different-type trials, however, there was no significant difference (positive: 50%; negative: 47%) </w:t>
      </w:r>
      <w:r w:rsidRPr="00D40E3B">
        <w:rPr>
          <w:i/>
          <w:iCs/>
        </w:rPr>
        <w:t>t</w:t>
      </w:r>
      <w:r w:rsidRPr="00D40E3B">
        <w:t xml:space="preserve">(282)=-.94, </w:t>
      </w:r>
      <w:r w:rsidRPr="00D40E3B">
        <w:rPr>
          <w:i/>
          <w:iCs/>
        </w:rPr>
        <w:t>p=.35</w:t>
      </w:r>
      <w:r w:rsidRPr="00D40E3B">
        <w:t xml:space="preserve"> (Fig. 2B). </w:t>
      </w:r>
    </w:p>
    <w:p w14:paraId="412DCA7B" w14:textId="045FB915" w:rsidR="0086539C" w:rsidRPr="00D40E3B" w:rsidRDefault="00F0112C" w:rsidP="00F0112C">
      <w:pPr>
        <w:pStyle w:val="Paragraph"/>
      </w:pPr>
      <w:r w:rsidRPr="00D40E3B">
        <w:t>Following our analytic approach in Experiment 1</w:t>
      </w:r>
      <w:r w:rsidR="0086539C" w:rsidRPr="00D40E3B">
        <w:t>,</w:t>
      </w:r>
      <w:r w:rsidRPr="00D40E3B">
        <w:t xml:space="preserve"> in a mixed effects model</w:t>
      </w:r>
      <w:r w:rsidR="0086539C" w:rsidRPr="00D40E3B">
        <w:t xml:space="preserve"> </w:t>
      </w:r>
      <w:r w:rsidRPr="00D40E3B">
        <w:t xml:space="preserve">on </w:t>
      </w:r>
      <w:r w:rsidR="00330B8A">
        <w:t>same-type</w:t>
      </w:r>
      <w:r w:rsidRPr="00D40E3B">
        <w:t xml:space="preserve"> trials </w:t>
      </w:r>
      <w:r w:rsidR="0086539C" w:rsidRPr="00D40E3B">
        <w:t xml:space="preserve">the model-free goal regressor was significant </w:t>
      </w:r>
      <w:r w:rsidR="00C253C5">
        <w:t>(</w:t>
      </w:r>
      <w:r w:rsidR="0086539C" w:rsidRPr="00D40E3B">
        <w:rPr>
          <w:i/>
        </w:rPr>
        <w:t>β</w:t>
      </w:r>
      <w:r w:rsidR="00576791">
        <w:t xml:space="preserve"> = .056, z = 4.51, p &lt; .0001</w:t>
      </w:r>
      <w:r w:rsidR="00C253C5">
        <w:t>)</w:t>
      </w:r>
      <w:r w:rsidR="00576791">
        <w:t xml:space="preserve">. </w:t>
      </w:r>
      <w:r w:rsidR="0086539C" w:rsidRPr="00D40E3B">
        <w:t>The model was preferred to a null model (</w:t>
      </w:r>
      <w:r w:rsidR="0086539C" w:rsidRPr="00D40E3B">
        <w:rPr>
          <w:i/>
        </w:rPr>
        <w:t>χ</w:t>
      </w:r>
      <w:r w:rsidR="0086539C" w:rsidRPr="00D40E3B">
        <w:rPr>
          <w:vertAlign w:val="superscript"/>
        </w:rPr>
        <w:t>2</w:t>
      </w:r>
      <w:r w:rsidR="0086539C" w:rsidRPr="00D40E3B">
        <w:t>(2) = 27.8, p &lt; .0001; by bootstrapping, p &lt; .001).</w:t>
      </w:r>
      <w:r w:rsidR="00576791">
        <w:t xml:space="preserve"> </w:t>
      </w:r>
      <w:r w:rsidRPr="00D40E3B">
        <w:t>This effect remained after controlling for model-based and model-free action values, as in Experiment 1.</w:t>
      </w:r>
    </w:p>
    <w:p w14:paraId="14BD99AB" w14:textId="2375A545" w:rsidR="0086539C" w:rsidRPr="00D40E3B" w:rsidRDefault="0086539C" w:rsidP="0086539C">
      <w:pPr>
        <w:pStyle w:val="Paragraph"/>
      </w:pPr>
      <w:r w:rsidRPr="00D40E3B">
        <w:t xml:space="preserve">In the simple mixed-effects model on the </w:t>
      </w:r>
      <w:r w:rsidR="00330B8A">
        <w:t>different-type</w:t>
      </w:r>
      <w:r w:rsidRPr="00D40E3B">
        <w:t xml:space="preserve"> </w:t>
      </w:r>
      <w:del w:id="70" w:author="Adam Morris" w:date="2015-03-26T12:26:00Z">
        <w:r w:rsidRPr="00D40E3B" w:rsidDel="009763C9">
          <w:delText xml:space="preserve">goal </w:delText>
        </w:r>
      </w:del>
      <w:r w:rsidRPr="00D40E3B">
        <w:t>trials, the model-free goa</w:t>
      </w:r>
      <w:r w:rsidR="00C253C5">
        <w:t>l regressor was not significant (</w:t>
      </w:r>
      <w:r w:rsidRPr="00D40E3B">
        <w:rPr>
          <w:i/>
        </w:rPr>
        <w:t>β</w:t>
      </w:r>
      <w:r w:rsidR="00576791">
        <w:t xml:space="preserve"> = .009, z = .784, p = .433</w:t>
      </w:r>
      <w:r w:rsidR="00C253C5">
        <w:t>)</w:t>
      </w:r>
      <w:r w:rsidR="00576791">
        <w:t xml:space="preserve">. </w:t>
      </w:r>
      <w:r w:rsidRPr="00D40E3B">
        <w:t>The model was not preferred to a null model (</w:t>
      </w:r>
      <w:r w:rsidRPr="00D40E3B">
        <w:rPr>
          <w:i/>
        </w:rPr>
        <w:t>χ</w:t>
      </w:r>
      <w:r w:rsidRPr="00D40E3B">
        <w:rPr>
          <w:vertAlign w:val="superscript"/>
        </w:rPr>
        <w:t>2</w:t>
      </w:r>
      <w:r w:rsidRPr="00D40E3B">
        <w:t>(2) = .615, p = .7</w:t>
      </w:r>
      <w:r w:rsidR="00576791">
        <w:t xml:space="preserve">4; by bootstrapping, p = .55). </w:t>
      </w:r>
      <w:r w:rsidRPr="00D40E3B">
        <w:t xml:space="preserve">We also estimated a model with both </w:t>
      </w:r>
      <w:r w:rsidR="00330B8A">
        <w:t>same-</w:t>
      </w:r>
      <w:r w:rsidRPr="00D40E3B">
        <w:t xml:space="preserve"> and </w:t>
      </w:r>
      <w:r w:rsidR="00330B8A">
        <w:t>different-type</w:t>
      </w:r>
      <w:r w:rsidRPr="00D40E3B">
        <w:t xml:space="preserve"> </w:t>
      </w:r>
      <w:r w:rsidR="00330B8A">
        <w:t>critical</w:t>
      </w:r>
      <w:r w:rsidRPr="00D40E3B">
        <w:t xml:space="preserve"> trials, which included the model-free goal value and an interaction between</w:t>
      </w:r>
      <w:r w:rsidR="00576791">
        <w:t xml:space="preserve"> that value and the trial type.</w:t>
      </w:r>
      <w:r w:rsidRPr="00D40E3B">
        <w:t xml:space="preserve"> </w:t>
      </w:r>
      <w:del w:id="71" w:author="Adam Morris" w:date="2015-03-26T12:26:00Z">
        <w:r w:rsidRPr="00D40E3B" w:rsidDel="009763C9">
          <w:delText>In that model, t</w:delText>
        </w:r>
      </w:del>
      <w:ins w:id="72" w:author="Adam Morris" w:date="2015-03-26T12:26:00Z">
        <w:r w:rsidR="009763C9">
          <w:t>T</w:t>
        </w:r>
      </w:ins>
      <w:r w:rsidRPr="00D40E3B">
        <w:t xml:space="preserve">he interaction was significant </w:t>
      </w:r>
      <w:r w:rsidR="00C253C5">
        <w:t>(</w:t>
      </w:r>
      <w:r w:rsidRPr="00D40E3B">
        <w:rPr>
          <w:i/>
        </w:rPr>
        <w:t>β</w:t>
      </w:r>
      <w:r w:rsidRPr="00D40E3B">
        <w:t xml:space="preserve"> = .049, z = 2.62, p &lt; .01</w:t>
      </w:r>
      <w:r w:rsidR="00C253C5">
        <w:t>)</w:t>
      </w:r>
      <w:r w:rsidRPr="00D40E3B">
        <w:t>, and the model was preferred to a null model with the interaction term removed (</w:t>
      </w:r>
      <w:r w:rsidRPr="00D40E3B">
        <w:rPr>
          <w:i/>
        </w:rPr>
        <w:t>χ</w:t>
      </w:r>
      <w:r w:rsidRPr="00D40E3B">
        <w:rPr>
          <w:vertAlign w:val="superscript"/>
        </w:rPr>
        <w:t>2</w:t>
      </w:r>
      <w:r w:rsidRPr="00D40E3B">
        <w:t>(4) = 10.7, p &lt; .05; by boot</w:t>
      </w:r>
      <w:r w:rsidR="00576791">
        <w:t xml:space="preserve">strapping, p &lt; .01). </w:t>
      </w:r>
      <w:r w:rsidR="00330B8A">
        <w:t>Same</w:t>
      </w:r>
      <w:ins w:id="73" w:author="Adam Morris" w:date="2015-03-26T12:27:00Z">
        <w:r w:rsidR="009763C9">
          <w:t xml:space="preserve"> and different</w:t>
        </w:r>
      </w:ins>
      <w:r w:rsidR="00330B8A">
        <w:t xml:space="preserve">-type </w:t>
      </w:r>
      <w:r w:rsidRPr="00D40E3B">
        <w:t xml:space="preserve">trials </w:t>
      </w:r>
      <w:r w:rsidR="00330B8A">
        <w:t xml:space="preserve">were coded as 1 and </w:t>
      </w:r>
      <w:del w:id="74" w:author="Adam Morris" w:date="2015-03-26T12:27:00Z">
        <w:r w:rsidR="00330B8A" w:rsidDel="009763C9">
          <w:delText xml:space="preserve">different-type </w:delText>
        </w:r>
        <w:r w:rsidRPr="00D40E3B" w:rsidDel="009763C9">
          <w:delText xml:space="preserve">trials were coded as </w:delText>
        </w:r>
      </w:del>
      <w:r w:rsidRPr="00D40E3B">
        <w:t xml:space="preserve">0, </w:t>
      </w:r>
      <w:ins w:id="75" w:author="Adam Morris" w:date="2015-03-26T12:27:00Z">
        <w:r w:rsidR="00110CC9">
          <w:t xml:space="preserve">respectively. </w:t>
        </w:r>
      </w:ins>
      <w:del w:id="76" w:author="Adam Morris" w:date="2015-03-26T12:27:00Z">
        <w:r w:rsidRPr="00D40E3B" w:rsidDel="00110CC9">
          <w:delText xml:space="preserve">so </w:delText>
        </w:r>
      </w:del>
      <w:ins w:id="77" w:author="Adam Morris" w:date="2015-03-26T12:27:00Z">
        <w:r w:rsidR="00110CC9">
          <w:t>Therefore</w:t>
        </w:r>
        <w:r w:rsidR="00110CC9" w:rsidRPr="00D40E3B">
          <w:t xml:space="preserve"> </w:t>
        </w:r>
      </w:ins>
      <w:r w:rsidRPr="00D40E3B">
        <w:t xml:space="preserve">the positive interaction term indicates that the model-free goal effect was significantly stronger for </w:t>
      </w:r>
      <w:r w:rsidR="00330B8A">
        <w:t xml:space="preserve">same-type </w:t>
      </w:r>
      <w:r w:rsidRPr="00D40E3B">
        <w:t>trials.</w:t>
      </w:r>
    </w:p>
    <w:p w14:paraId="48BCE573" w14:textId="77777777" w:rsidR="004A1D04" w:rsidRPr="00D40E3B" w:rsidRDefault="004A1D04" w:rsidP="004A1D04">
      <w:pPr>
        <w:pStyle w:val="Paragraph"/>
      </w:pPr>
    </w:p>
    <w:p w14:paraId="11BB4CB0" w14:textId="77777777" w:rsidR="004A1D04" w:rsidRPr="00D40E3B" w:rsidRDefault="004A1D04" w:rsidP="004A1D04">
      <w:pPr>
        <w:pStyle w:val="Paragraph"/>
        <w:ind w:firstLine="0"/>
      </w:pPr>
      <w:commentRangeStart w:id="78"/>
      <w:r w:rsidRPr="00D40E3B">
        <w:rPr>
          <w:noProof/>
        </w:rPr>
        <w:drawing>
          <wp:inline distT="0" distB="0" distL="0" distR="0" wp14:anchorId="5EF59B10" wp14:editId="0F4AAC07">
            <wp:extent cx="2774601" cy="215995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4792" cy="2160098"/>
                    </a:xfrm>
                    <a:prstGeom prst="rect">
                      <a:avLst/>
                    </a:prstGeom>
                    <a:noFill/>
                    <a:ln>
                      <a:noFill/>
                    </a:ln>
                  </pic:spPr>
                </pic:pic>
              </a:graphicData>
            </a:graphic>
          </wp:inline>
        </w:drawing>
      </w:r>
      <w:commentRangeEnd w:id="78"/>
      <w:r w:rsidR="00EA42E6">
        <w:rPr>
          <w:rStyle w:val="CommentReference"/>
          <w:rFonts w:asciiTheme="minorHAnsi" w:eastAsiaTheme="minorEastAsia" w:hAnsiTheme="minorHAnsi" w:cstheme="minorBidi"/>
          <w:lang w:eastAsia="ja-JP"/>
        </w:rPr>
        <w:commentReference w:id="78"/>
      </w:r>
    </w:p>
    <w:p w14:paraId="5979C298" w14:textId="77777777" w:rsidR="004A1D04" w:rsidRPr="00D40E3B" w:rsidRDefault="004A1D04" w:rsidP="004A1D04">
      <w:pPr>
        <w:pStyle w:val="Paragraph"/>
        <w:ind w:firstLine="0"/>
      </w:pPr>
      <w:r w:rsidRPr="00D40E3B">
        <w:rPr>
          <w:b/>
        </w:rPr>
        <w:t xml:space="preserve">Fig. 3. </w:t>
      </w:r>
      <w:r w:rsidRPr="00D40E3B">
        <w:t xml:space="preserve">In Experiment 2, Stage 2 states varied along two orthogonal dimensions: shape and color. On each trial the participant was cued whether rewards would be determined by shape or by color. We predicted that rewards obtained following low-probability transitions to the green state would only influence subsequent choice on critical trials of </w:t>
      </w:r>
      <w:r w:rsidRPr="00D40E3B">
        <w:lastRenderedPageBreak/>
        <w:t>the same trial type (shape vs. color). This is because the goals selected in each of two trials can only match when their trial types are identical.</w:t>
      </w:r>
    </w:p>
    <w:p w14:paraId="2F2B2613" w14:textId="77777777" w:rsidR="00F0112C" w:rsidRPr="00D40E3B" w:rsidRDefault="00F0112C" w:rsidP="0086539C">
      <w:pPr>
        <w:pStyle w:val="Paragraph"/>
        <w:ind w:firstLine="0"/>
      </w:pPr>
    </w:p>
    <w:p w14:paraId="7F46AC93" w14:textId="71549F37" w:rsidR="0086539C" w:rsidRPr="00FA201D" w:rsidRDefault="0086539C" w:rsidP="00FA201D">
      <w:pPr>
        <w:pStyle w:val="Paragraph"/>
        <w:ind w:firstLine="0"/>
        <w:rPr>
          <w:i/>
        </w:rPr>
      </w:pPr>
      <w:r w:rsidRPr="00D40E3B">
        <w:rPr>
          <w:i/>
        </w:rPr>
        <w:t>Experiment 3</w:t>
      </w:r>
    </w:p>
    <w:p w14:paraId="555788B3" w14:textId="0D652829" w:rsidR="004A1D04" w:rsidRPr="00D40E3B" w:rsidRDefault="004A1D04" w:rsidP="004A1D04">
      <w:pPr>
        <w:pStyle w:val="Paragraph"/>
      </w:pPr>
      <w:r w:rsidRPr="00D40E3B">
        <w:t>The results of Experiments 1 and 2 are consistent with model-free control over goal selection in which the habitually selected goal then participates in a process of forward planning over a causal model of the task’s transition structure. They are also consistent, however, with some hierarchical reinforcement learning models that do not invoke true model-based planning</w:t>
      </w:r>
      <w:r w:rsidR="00B641DA">
        <w:t xml:space="preserve"> </w:t>
      </w:r>
      <w:r w:rsidR="00B641DA">
        <w:fldChar w:fldCharType="begin">
          <w:fldData xml:space="preserve">PEVuZE5vdGU+PENpdGU+PEF1dGhvcj5SaWJhcy1GZXJuYW5kZXM8L0F1dGhvcj48WWVhcj4yMDEx
PC9ZZWFyPjxSZWNOdW0+MTYzMzwvUmVjTnVtPjxEaXNwbGF5VGV4dD4oOCwgMzkpPC9EaXNwbGF5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4F0C4C">
        <w:instrText xml:space="preserve"> ADDIN EN.CITE </w:instrText>
      </w:r>
      <w:r w:rsidR="004F0C4C">
        <w:fldChar w:fldCharType="begin">
          <w:fldData xml:space="preserve">PEVuZE5vdGU+PENpdGU+PEF1dGhvcj5SaWJhcy1GZXJuYW5kZXM8L0F1dGhvcj48WWVhcj4yMDEx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</w:fldData>
        </w:fldChar>
      </w:r>
      <w:r w:rsidR="004F0C4C">
        <w:instrText xml:space="preserve"> ADDIN EN.CITE.DATA </w:instrText>
      </w:r>
      <w:r w:rsidR="004F0C4C">
        <w:fldChar w:fldCharType="end"/>
      </w:r>
      <w:r w:rsidR="00B641DA">
        <w:fldChar w:fldCharType="separate"/>
      </w:r>
      <w:r w:rsidR="004F0C4C">
        <w:rPr>
          <w:noProof/>
        </w:rPr>
        <w:t>(8, 39)</w:t>
      </w:r>
      <w:r w:rsidR="00B641DA">
        <w:fldChar w:fldCharType="end"/>
      </w:r>
      <w:r w:rsidRPr="00D40E3B">
        <w:t>. These models assume that “goal states” establish internally represented contexts that bias model-free stimulus-response associations. We designed Experiment 3 to test whether the goals selected in our paradigm could be flexibly integrated with knowledge of independent state transitions, a hallmark of true planning.</w:t>
      </w:r>
    </w:p>
    <w:p w14:paraId="1A241A44" w14:textId="0119DB7D" w:rsidR="0086539C" w:rsidRPr="00D40E3B" w:rsidRDefault="004A1D04" w:rsidP="004A1D04">
      <w:pPr>
        <w:pStyle w:val="Paragraph"/>
      </w:pPr>
      <w:r w:rsidRPr="00D40E3B">
        <w:t xml:space="preserve">Participants were first trained on a deterministic set of transitions between four Stage 0 options [A,B,C,D] and the same four Stage 1 options used in Experiment 1 (Fig. 4A). During this training phase the Stage 1 options comprised the terminal states. Then, participants trained on and performed the same task used in Experiment 1, without any involvement of Stage 0 choices. Finally, we tested each participant in a set of critical trials—those </w:t>
      </w:r>
      <w:commentRangeStart w:id="80"/>
      <w:r w:rsidRPr="00D40E3B">
        <w:t xml:space="preserve">following the setup of a low-probability transition followed by a </w:t>
      </w:r>
      <w:r w:rsidR="00330B8A">
        <w:t>shared</w:t>
      </w:r>
      <w:r w:rsidRPr="00D40E3B">
        <w:t>-goal choice</w:t>
      </w:r>
      <w:commentRangeEnd w:id="80"/>
      <w:r w:rsidR="00110CC9">
        <w:rPr>
          <w:rStyle w:val="CommentReference"/>
          <w:rFonts w:asciiTheme="minorHAnsi" w:eastAsiaTheme="minorEastAsia" w:hAnsiTheme="minorHAnsi" w:cstheme="minorBidi"/>
          <w:lang w:eastAsia="ja-JP"/>
        </w:rPr>
        <w:commentReference w:id="80"/>
      </w:r>
      <w:r w:rsidRPr="00D40E3B">
        <w:t xml:space="preserve">—but presented participants on critical trials with a pair of Stage 0 choices in place of the ordinary Stage 1 choices (Fig. 4b). In order to integrate information about a desired goal with the set of Stage 0 choices, participants were required to engage in forward planning over the learned transition structure between Stage 0 and Stage 1. </w:t>
      </w:r>
    </w:p>
    <w:p w14:paraId="76105101" w14:textId="674DBAB5" w:rsidR="004A1D04" w:rsidRPr="00D40E3B" w:rsidRDefault="004A1D04" w:rsidP="004A1D04">
      <w:pPr>
        <w:pStyle w:val="Paragraph"/>
      </w:pPr>
      <w:r w:rsidRPr="00D40E3B">
        <w:t xml:space="preserve">Here, again, we found that participants were significantly more likely to choose the </w:t>
      </w:r>
      <w:r w:rsidR="000F0CC6">
        <w:t>shared</w:t>
      </w:r>
      <w:r w:rsidRPr="00D40E3B">
        <w:t xml:space="preserve">-goal action following positive reward (85%) than following negative reward (69%) </w:t>
      </w:r>
      <w:r w:rsidRPr="00D40E3B">
        <w:rPr>
          <w:i/>
          <w:iCs/>
        </w:rPr>
        <w:t>t</w:t>
      </w:r>
      <w:r w:rsidRPr="00D40E3B">
        <w:t xml:space="preserve">(172)=-9.17, </w:t>
      </w:r>
      <w:r w:rsidRPr="00D40E3B">
        <w:rPr>
          <w:i/>
          <w:iCs/>
        </w:rPr>
        <w:t>p</w:t>
      </w:r>
      <w:r w:rsidRPr="00D40E3B">
        <w:t xml:space="preserve">&lt;.0001 (Fig. 2C). </w:t>
      </w:r>
    </w:p>
    <w:p w14:paraId="6B009D4E" w14:textId="77777777" w:rsidR="004A1D04" w:rsidRPr="00D40E3B" w:rsidRDefault="004A1D04" w:rsidP="004A1D04">
      <w:pPr>
        <w:pStyle w:val="Paragraph"/>
        <w:ind w:firstLine="0"/>
        <w:rPr>
          <w:noProof/>
        </w:rPr>
      </w:pPr>
    </w:p>
    <w:p w14:paraId="119FA29D" w14:textId="77777777" w:rsidR="004A1D04" w:rsidRPr="00D40E3B" w:rsidRDefault="004A1D04" w:rsidP="004A1D04">
      <w:pPr>
        <w:pStyle w:val="Paragraph"/>
        <w:ind w:firstLine="0"/>
      </w:pPr>
      <w:r w:rsidRPr="00D40E3B">
        <w:rPr>
          <w:noProof/>
        </w:rPr>
        <w:drawing>
          <wp:inline distT="0" distB="0" distL="0" distR="0" wp14:anchorId="3EB63BA5" wp14:editId="701AFE22">
            <wp:extent cx="2971800" cy="2464424"/>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946" cy="2465375"/>
                    </a:xfrm>
                    <a:prstGeom prst="rect">
                      <a:avLst/>
                    </a:prstGeom>
                    <a:noFill/>
                    <a:ln>
                      <a:noFill/>
                    </a:ln>
                  </pic:spPr>
                </pic:pic>
              </a:graphicData>
            </a:graphic>
          </wp:inline>
        </w:drawing>
      </w:r>
    </w:p>
    <w:p w14:paraId="6806698D" w14:textId="491F5E11" w:rsidR="0086539C" w:rsidRPr="00D40E3B" w:rsidRDefault="004A1D04" w:rsidP="004A1D04">
      <w:pPr>
        <w:pStyle w:val="Paragraph"/>
        <w:ind w:firstLine="0"/>
      </w:pPr>
      <w:r w:rsidRPr="00D40E3B">
        <w:rPr>
          <w:b/>
        </w:rPr>
        <w:t xml:space="preserve">Fig. 4. </w:t>
      </w:r>
      <w:r w:rsidRPr="00D40E3B">
        <w:t>Experiment 3 was modeled on the design of Experiment 1, except that (</w:t>
      </w:r>
      <w:r w:rsidRPr="00D40E3B">
        <w:rPr>
          <w:b/>
        </w:rPr>
        <w:t>A</w:t>
      </w:r>
      <w:r w:rsidRPr="00D40E3B">
        <w:t xml:space="preserve">) participants performed a pre-training in which they learned deterministic transitions </w:t>
      </w:r>
      <w:r w:rsidRPr="00D40E3B">
        <w:lastRenderedPageBreak/>
        <w:t>between Stage 0 and Stage 1 choices, and (</w:t>
      </w:r>
      <w:r w:rsidRPr="00D40E3B">
        <w:rPr>
          <w:b/>
        </w:rPr>
        <w:t>B</w:t>
      </w:r>
      <w:r w:rsidRPr="00D40E3B">
        <w:t>) on critical trials the Stage 0 choices were selectively reintroduced. Thus, in order to make successful choices on critical trials, participants were required to choose a Stage 0 option that would lead to their preferred Stage 1 state.</w:t>
      </w:r>
    </w:p>
    <w:p w14:paraId="590C3723" w14:textId="0C723F8E" w:rsidR="0086539C" w:rsidRDefault="0086539C" w:rsidP="006C6818">
      <w:pPr>
        <w:pStyle w:val="Paragraph"/>
      </w:pPr>
      <w:r w:rsidRPr="00D40E3B">
        <w:t xml:space="preserve">In </w:t>
      </w:r>
      <w:r w:rsidR="00F0112C" w:rsidRPr="00D40E3B">
        <w:t>a</w:t>
      </w:r>
      <w:r w:rsidRPr="00D40E3B">
        <w:t xml:space="preserve"> mixed-effects model the model-free goal regressor significantly predicted choice </w:t>
      </w:r>
      <w:r w:rsidR="00C253C5">
        <w:t>(</w:t>
      </w:r>
      <w:r w:rsidRPr="00D40E3B">
        <w:rPr>
          <w:i/>
        </w:rPr>
        <w:t>β</w:t>
      </w:r>
      <w:r w:rsidRPr="00D40E3B">
        <w:t xml:space="preserve"> = .143, z = 9.62, p &lt; .0001</w:t>
      </w:r>
      <w:r w:rsidR="00C253C5">
        <w:t>)</w:t>
      </w:r>
      <w:r w:rsidRPr="00D40E3B">
        <w:t>, and the model was preferred to a null model (</w:t>
      </w:r>
      <w:r w:rsidRPr="00D40E3B">
        <w:rPr>
          <w:i/>
        </w:rPr>
        <w:t>χ</w:t>
      </w:r>
      <w:r w:rsidRPr="00D40E3B">
        <w:rPr>
          <w:vertAlign w:val="superscript"/>
        </w:rPr>
        <w:t>2</w:t>
      </w:r>
      <w:r w:rsidRPr="00D40E3B">
        <w:t>(2) = 238.1, p &lt; .0001; by bootstrapping, p &lt; .001).</w:t>
      </w:r>
      <w:r w:rsidR="00576791">
        <w:t xml:space="preserve"> </w:t>
      </w:r>
      <w:r w:rsidR="006C6818" w:rsidRPr="00D40E3B">
        <w:t xml:space="preserve">This effect remained after controlling for model-based and model-free action values, as in </w:t>
      </w:r>
      <w:r w:rsidR="009D1FE1">
        <w:t>Experiments</w:t>
      </w:r>
      <w:r w:rsidR="006C6818" w:rsidRPr="00D40E3B">
        <w:t xml:space="preserve"> 1 and 2.</w:t>
      </w:r>
    </w:p>
    <w:p w14:paraId="5368850C" w14:textId="2D102BC3" w:rsidR="00927B2D" w:rsidRPr="00927B2D" w:rsidRDefault="00927B2D" w:rsidP="00927B2D">
      <w:pPr>
        <w:pStyle w:val="Paragraph"/>
        <w:rPr>
          <w:i/>
        </w:rPr>
      </w:pPr>
      <w:r>
        <w:t>The results of Experiment 3</w:t>
      </w:r>
      <w:r w:rsidRPr="00D40E3B">
        <w:t xml:space="preserve"> speak against an alternati</w:t>
      </w:r>
      <w:r>
        <w:t>ve interpretation of Experiment</w:t>
      </w:r>
      <w:r w:rsidRPr="00D40E3B">
        <w:t xml:space="preserve"> 1 according to which statistical structure of state transitions could support associative pairings between </w:t>
      </w:r>
      <w:r w:rsidR="000F0CC6">
        <w:t>shared</w:t>
      </w:r>
      <w:r w:rsidRPr="00D40E3B">
        <w:t>-goal Stage 1 options, and thus associative transfer of reward values</w:t>
      </w:r>
      <w:r w:rsidR="00B641DA">
        <w:t xml:space="preserve"> </w:t>
      </w:r>
      <w:r w:rsidR="00B641DA">
        <w:fldChar w:fldCharType="begin"/>
      </w:r>
      <w:r w:rsidR="004F0C4C">
        <w:instrText xml:space="preserve"> ADDIN EN.CITE &lt;EndNote&gt;&lt;Cite&gt;&lt;Author&gt;Daw&lt;/Author&gt;&lt;Year&gt;2008&lt;/Year&gt;&lt;RecNum&gt;1333&lt;/RecNum&gt;&lt;DisplayText&gt;(15)&lt;/DisplayText&gt;&lt;record&gt;&lt;rec-number&gt;1333&lt;/rec-number&gt;&lt;foreign-keys&gt;&lt;key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sidR="00B641DA">
        <w:fldChar w:fldCharType="separate"/>
      </w:r>
      <w:r w:rsidR="004F0C4C">
        <w:rPr>
          <w:noProof/>
        </w:rPr>
        <w:t>(15)</w:t>
      </w:r>
      <w:r w:rsidR="00B641DA">
        <w:fldChar w:fldCharType="end"/>
      </w:r>
      <w:r w:rsidRPr="00D40E3B">
        <w:t>. In Experiment 3 there is no such basis for statistical association between Stage 0 actions analyzed on the critical trial and the Stage 1 action rewarded on the setup trial.</w:t>
      </w:r>
    </w:p>
    <w:p w14:paraId="44AC2FA7" w14:textId="77777777" w:rsidR="0086539C" w:rsidRPr="00D40E3B" w:rsidRDefault="0086539C" w:rsidP="0086539C">
      <w:pPr>
        <w:pStyle w:val="Paragraph"/>
      </w:pPr>
    </w:p>
    <w:p w14:paraId="1CACEFC3" w14:textId="77777777" w:rsidR="0086539C" w:rsidRPr="00D40E3B" w:rsidRDefault="0086539C" w:rsidP="0086539C">
      <w:pPr>
        <w:pStyle w:val="Paragraph"/>
        <w:ind w:firstLine="0"/>
        <w:rPr>
          <w:i/>
        </w:rPr>
      </w:pPr>
      <w:r w:rsidRPr="00D40E3B">
        <w:rPr>
          <w:i/>
        </w:rPr>
        <w:t>Computational Model</w:t>
      </w:r>
    </w:p>
    <w:p w14:paraId="3176DA5E" w14:textId="21C2DE77" w:rsidR="0086539C" w:rsidRPr="00D40E3B" w:rsidRDefault="0086539C" w:rsidP="0086539C">
      <w:pPr>
        <w:pStyle w:val="Paragraph"/>
      </w:pPr>
      <w:r w:rsidRPr="00D40E3B">
        <w:t xml:space="preserve">To validate our analytic approach we specified a computational model of learning and choice, including traditional model-based and model-free control along </w:t>
      </w:r>
      <w:r w:rsidR="00576791">
        <w:t xml:space="preserve">with model-free goal learning. </w:t>
      </w:r>
      <w:r w:rsidRPr="00D40E3B">
        <w:t xml:space="preserve">We used this computational model to generate simulated data for </w:t>
      </w:r>
      <w:commentRangeStart w:id="81"/>
      <w:r w:rsidRPr="00D40E3B">
        <w:t>Experiment 2</w:t>
      </w:r>
      <w:commentRangeEnd w:id="81"/>
      <w:r w:rsidR="00530F94">
        <w:rPr>
          <w:rStyle w:val="CommentReference"/>
          <w:rFonts w:asciiTheme="minorHAnsi" w:eastAsiaTheme="minorEastAsia" w:hAnsiTheme="minorHAnsi" w:cstheme="minorBidi"/>
          <w:lang w:eastAsia="ja-JP"/>
        </w:rPr>
        <w:commentReference w:id="81"/>
      </w:r>
      <w:r w:rsidRPr="00D40E3B">
        <w:t>, and showed that our observed results were obtained if and only if the computational model included model-free goal learning.</w:t>
      </w:r>
    </w:p>
    <w:p w14:paraId="37A40969" w14:textId="0759363D" w:rsidR="0086539C" w:rsidRPr="00D40E3B" w:rsidRDefault="0086539C" w:rsidP="0086539C">
      <w:pPr>
        <w:pStyle w:val="Paragraph"/>
        <w:rPr>
          <w:i/>
        </w:rPr>
      </w:pPr>
      <w:r w:rsidRPr="00D40E3B">
        <w:t>The game was implemented as a Markov d</w:t>
      </w:r>
      <w:r w:rsidR="00166992">
        <w:t>ecision process with six states: T</w:t>
      </w:r>
      <w:r w:rsidRPr="00D40E3B">
        <w:t>he initial Stage 1 state</w:t>
      </w:r>
      <w:r w:rsidR="00166992">
        <w:t>,</w:t>
      </w:r>
      <w:r w:rsidRPr="00D40E3B">
        <w:t xml:space="preserve"> and five Stage 2 states.</w:t>
      </w:r>
      <w:r w:rsidR="00576791">
        <w:t xml:space="preserve"> </w:t>
      </w:r>
      <w:r w:rsidRPr="00D40E3B">
        <w:t>The Stage 1 state had four possible actions (i.e. the four numbers), only two of which were available on any given trial.</w:t>
      </w:r>
      <w:r w:rsidR="00576791">
        <w:t xml:space="preserve"> </w:t>
      </w:r>
      <w:r w:rsidRPr="00D40E3B">
        <w:t>The Stage 2 states had only one possible action (i.e. clicking on the object), which led to a reward.</w:t>
      </w:r>
      <w:r w:rsidR="00576791">
        <w:t xml:space="preserve"> </w:t>
      </w:r>
      <w:r w:rsidRPr="00D40E3B">
        <w:t>The rewards were randomly generated for each agent by the same process as in the behavioral tasks.</w:t>
      </w:r>
    </w:p>
    <w:p w14:paraId="2B09E301" w14:textId="4BE81FCB" w:rsidR="0086539C" w:rsidRPr="00D40E3B" w:rsidRDefault="0086539C" w:rsidP="0086539C">
      <w:pPr>
        <w:pStyle w:val="Paragraph"/>
        <w:rPr>
          <w:i/>
        </w:rPr>
      </w:pPr>
      <w:commentRangeStart w:id="82"/>
      <w:r w:rsidRPr="00D40E3B">
        <w:t>The</w:t>
      </w:r>
      <w:commentRangeEnd w:id="82"/>
      <w:r w:rsidR="00F35E6B">
        <w:rPr>
          <w:rStyle w:val="CommentReference"/>
          <w:rFonts w:asciiTheme="minorHAnsi" w:eastAsiaTheme="minorEastAsia" w:hAnsiTheme="minorHAnsi" w:cstheme="minorBidi"/>
          <w:lang w:eastAsia="ja-JP"/>
        </w:rPr>
        <w:commentReference w:id="82"/>
      </w:r>
      <w:r w:rsidRPr="00D40E3B">
        <w:t xml:space="preserve"> agents ha</w:t>
      </w:r>
      <w:r w:rsidR="00576791">
        <w:t xml:space="preserve">d three learning mechanisms. </w:t>
      </w:r>
      <w:r w:rsidRPr="00D40E3B">
        <w:t>Their model-free reinforcement learning mechanism was the SARSA algorith</w:t>
      </w:r>
      <w:r w:rsidR="00576791">
        <w:t xml:space="preserve">m with eligibility traces (5). </w:t>
      </w:r>
      <w:r w:rsidRPr="00D40E3B">
        <w:t>Agents estimated a model-free value of the state-action pair (</w:t>
      </w:r>
      <w:r w:rsidRPr="00D40E3B">
        <w:rPr>
          <w:i/>
        </w:rPr>
        <w:t>s,a</w:t>
      </w:r>
      <w:r w:rsidRPr="00D40E3B">
        <w:t xml:space="preserve">), denoted </w:t>
      </w:r>
      <w:r w:rsidRPr="00D40E3B">
        <w:rPr>
          <w:i/>
        </w:rPr>
        <w:t>MFV</w:t>
      </w:r>
      <w:r w:rsidRPr="00D40E3B">
        <w:rPr>
          <w:i/>
          <w:vertAlign w:val="subscript"/>
        </w:rPr>
        <w:t>(s,a)</w:t>
      </w:r>
      <w:r w:rsidRPr="00D40E3B">
        <w:t xml:space="preserve">. In Stage 1, agents chose an action </w:t>
      </w:r>
      <w:r w:rsidRPr="00D40E3B">
        <w:rPr>
          <w:i/>
        </w:rPr>
        <w:t xml:space="preserve">a </w:t>
      </w:r>
      <w:r w:rsidRPr="00D40E3B">
        <w:t xml:space="preserve">and transitioned to state </w:t>
      </w:r>
      <w:r w:rsidR="00576791">
        <w:rPr>
          <w:i/>
        </w:rPr>
        <w:t xml:space="preserve">s. </w:t>
      </w:r>
      <w:r w:rsidRPr="00D40E3B">
        <w:t xml:space="preserve">The value update for </w:t>
      </w:r>
      <w:r w:rsidRPr="00D40E3B">
        <w:rPr>
          <w:i/>
        </w:rPr>
        <w:t>MFV</w:t>
      </w:r>
      <w:r w:rsidRPr="00D40E3B">
        <w:rPr>
          <w:i/>
          <w:vertAlign w:val="subscript"/>
        </w:rPr>
        <w:t>(1,a)</w:t>
      </w:r>
      <w:r w:rsidRPr="00D40E3B">
        <w:t xml:space="preserve"> occurs by temporal difference learning with learning rate </w:t>
      </w:r>
      <w:r w:rsidR="00A84937">
        <w:pict w14:anchorId="56944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5pt">
            <v:imagedata r:id="rId13" o:title=""/>
          </v:shape>
        </w:pict>
      </w:r>
      <w:r w:rsidRPr="00D40E3B">
        <w:t xml:space="preserve">: </w:t>
      </w:r>
    </w:p>
    <w:p w14:paraId="35565962" w14:textId="70B98249" w:rsidR="0086539C" w:rsidRPr="00D40E3B" w:rsidRDefault="0086539C" w:rsidP="0086539C">
      <w:pPr>
        <w:pStyle w:val="Paragraph"/>
      </w:pPr>
      <w:r w:rsidRPr="00D40E3B">
        <w:tab/>
      </w:r>
      <w:commentRangeStart w:id="83"/>
      <w:r w:rsidR="00A84937">
        <w:pict w14:anchorId="1241BEB0">
          <v:shape id="_x0000_i1026" type="#_x0000_t75" style="width:222pt;height:25.5pt">
            <v:imagedata r:id="rId14" o:title=""/>
          </v:shape>
        </w:pict>
      </w:r>
      <w:commentRangeEnd w:id="83"/>
      <w:r w:rsidR="00F35E6B">
        <w:rPr>
          <w:rStyle w:val="CommentReference"/>
          <w:rFonts w:asciiTheme="minorHAnsi" w:eastAsiaTheme="minorEastAsia" w:hAnsiTheme="minorHAnsi" w:cstheme="minorBidi"/>
          <w:lang w:eastAsia="ja-JP"/>
        </w:rPr>
        <w:commentReference w:id="83"/>
      </w:r>
      <w:r w:rsidRPr="00D40E3B">
        <w:t xml:space="preserve"> </w:t>
      </w:r>
    </w:p>
    <w:p w14:paraId="4CAFCB09" w14:textId="538CA517" w:rsidR="0086539C" w:rsidRPr="00D40E3B" w:rsidRDefault="00F35E6B">
      <w:pPr>
        <w:pStyle w:val="Paragraph"/>
        <w:ind w:firstLine="0"/>
        <w:pPrChange w:id="84" w:author="Adam Morris" w:date="2015-03-26T12:30:00Z">
          <w:pPr>
            <w:pStyle w:val="Paragraph"/>
          </w:pPr>
        </w:pPrChange>
      </w:pPr>
      <w:ins w:id="85" w:author="Adam Morris" w:date="2015-03-26T13:59:00Z">
        <w:r>
          <w:t xml:space="preserve">where </w:t>
        </w:r>
        <w:r>
          <w:rPr>
            <w:i/>
          </w:rPr>
          <w:t>a’</w:t>
        </w:r>
      </w:ins>
      <w:ins w:id="86" w:author="Adam Morris" w:date="2015-03-26T14:00:00Z">
        <w:r>
          <w:rPr>
            <w:i/>
          </w:rPr>
          <w:t xml:space="preserve"> </w:t>
        </w:r>
        <w:r>
          <w:t xml:space="preserve">is the only available action in state </w:t>
        </w:r>
        <w:r>
          <w:rPr>
            <w:i/>
          </w:rPr>
          <w:t>s</w:t>
        </w:r>
        <w:r>
          <w:t>.</w:t>
        </w:r>
      </w:ins>
      <w:ins w:id="87" w:author="Adam Morris" w:date="2015-03-26T13:59:00Z">
        <w:r>
          <w:rPr>
            <w:i/>
          </w:rPr>
          <w:t xml:space="preserve"> </w:t>
        </w:r>
      </w:ins>
      <w:r w:rsidR="0086539C" w:rsidRPr="00D40E3B">
        <w:t xml:space="preserve">In Stage 2, agents chose </w:t>
      </w:r>
      <w:del w:id="88" w:author="Adam Morris" w:date="2015-03-26T14:01:00Z">
        <w:r w:rsidR="0086539C" w:rsidRPr="00D40E3B" w:rsidDel="00F35E6B">
          <w:delText xml:space="preserve">the only available action </w:delText>
        </w:r>
      </w:del>
      <w:r w:rsidR="0086539C" w:rsidRPr="00D40E3B">
        <w:rPr>
          <w:i/>
        </w:rPr>
        <w:t>a’</w:t>
      </w:r>
      <w:r w:rsidR="0086539C" w:rsidRPr="00D40E3B">
        <w:t xml:space="preserve"> </w:t>
      </w:r>
      <w:del w:id="89" w:author="Adam Morris" w:date="2015-03-26T14:01:00Z">
        <w:r w:rsidR="0086539C" w:rsidRPr="00D40E3B" w:rsidDel="00F35E6B">
          <w:delText>(i.e. clicking on the object)</w:delText>
        </w:r>
      </w:del>
      <w:r w:rsidR="0086539C" w:rsidRPr="00D40E3B">
        <w:t xml:space="preserve"> and received reward </w:t>
      </w:r>
      <w:r w:rsidR="0086539C" w:rsidRPr="00D40E3B">
        <w:rPr>
          <w:i/>
        </w:rPr>
        <w:t>r</w:t>
      </w:r>
      <w:r w:rsidR="0086539C" w:rsidRPr="00D40E3B">
        <w:t>.</w:t>
      </w:r>
      <w:r w:rsidR="00576791">
        <w:t xml:space="preserve"> </w:t>
      </w:r>
      <w:commentRangeStart w:id="90"/>
      <w:r w:rsidR="0086539C" w:rsidRPr="00D40E3B">
        <w:t>Again, value update is given by temporal difference learning:</w:t>
      </w:r>
      <w:commentRangeEnd w:id="90"/>
      <w:r>
        <w:rPr>
          <w:rStyle w:val="CommentReference"/>
          <w:rFonts w:asciiTheme="minorHAnsi" w:eastAsiaTheme="minorEastAsia" w:hAnsiTheme="minorHAnsi" w:cstheme="minorBidi"/>
          <w:lang w:eastAsia="ja-JP"/>
        </w:rPr>
        <w:commentReference w:id="90"/>
      </w:r>
    </w:p>
    <w:p w14:paraId="0F0CE839" w14:textId="77777777" w:rsidR="0086539C" w:rsidRPr="00D40E3B" w:rsidRDefault="0086539C" w:rsidP="0086539C">
      <w:pPr>
        <w:pStyle w:val="Paragraph"/>
      </w:pPr>
      <w:r w:rsidRPr="00D40E3B">
        <w:tab/>
      </w:r>
      <w:r w:rsidR="00A84937">
        <w:pict w14:anchorId="7F3D1CEE">
          <v:shape id="_x0000_i1027" type="#_x0000_t75" style="width:190.5pt;height:25.5pt">
            <v:imagedata r:id="rId15" o:title=""/>
          </v:shape>
        </w:pict>
      </w:r>
      <w:r w:rsidRPr="00D40E3B">
        <w:t xml:space="preserve"> </w:t>
      </w:r>
    </w:p>
    <w:p w14:paraId="7D357EE9" w14:textId="77777777" w:rsidR="0086539C" w:rsidRPr="00D40E3B" w:rsidRDefault="0086539C">
      <w:pPr>
        <w:pStyle w:val="Paragraph"/>
        <w:ind w:firstLine="0"/>
        <w:pPrChange w:id="91" w:author="Adam Morris" w:date="2015-03-26T12:30:00Z">
          <w:pPr>
            <w:pStyle w:val="Paragraph"/>
          </w:pPr>
        </w:pPrChange>
      </w:pPr>
      <w:r w:rsidRPr="00D40E3B">
        <w:t>In keeping with prior computational models of stochastic sequential decision-making paradigms (</w:t>
      </w:r>
      <w:r w:rsidRPr="00D40E3B">
        <w:rPr>
          <w:i/>
        </w:rPr>
        <w:t>6,22</w:t>
      </w:r>
      <w:r w:rsidRPr="00D40E3B">
        <w:t xml:space="preserve">), we also implemented an update of Stage 1 value representations following reward by applying an eligibility trace </w:t>
      </w:r>
      <w:r w:rsidR="00A84937">
        <w:pict w14:anchorId="668BE319">
          <v:shape id="_x0000_i1028" type="#_x0000_t75" style="width:10.5pt;height:14.25pt">
            <v:imagedata r:id="rId16" o:title=""/>
          </v:shape>
        </w:pict>
      </w:r>
      <w:r w:rsidRPr="00D40E3B">
        <w:t xml:space="preserve"> :</w:t>
      </w:r>
    </w:p>
    <w:p w14:paraId="0852B74B" w14:textId="77777777" w:rsidR="0086539C" w:rsidRPr="00D40E3B" w:rsidRDefault="0086539C" w:rsidP="0086539C">
      <w:pPr>
        <w:pStyle w:val="Paragraph"/>
      </w:pPr>
      <w:r w:rsidRPr="00D40E3B">
        <w:lastRenderedPageBreak/>
        <w:tab/>
      </w:r>
      <w:commentRangeStart w:id="92"/>
      <w:r w:rsidR="00A84937">
        <w:pict w14:anchorId="1F94340A">
          <v:shape id="_x0000_i1029" type="#_x0000_t75" style="width:192pt;height:25.5pt">
            <v:imagedata r:id="rId17" o:title=""/>
          </v:shape>
        </w:pict>
      </w:r>
      <w:commentRangeEnd w:id="92"/>
      <w:r w:rsidR="00F35E6B">
        <w:rPr>
          <w:rStyle w:val="CommentReference"/>
          <w:rFonts w:asciiTheme="minorHAnsi" w:eastAsiaTheme="minorEastAsia" w:hAnsiTheme="minorHAnsi" w:cstheme="minorBidi"/>
          <w:lang w:eastAsia="ja-JP"/>
        </w:rPr>
        <w:commentReference w:id="92"/>
      </w:r>
      <w:r w:rsidRPr="00D40E3B">
        <w:t xml:space="preserve"> </w:t>
      </w:r>
    </w:p>
    <w:p w14:paraId="684E7B74" w14:textId="768A41B4" w:rsidR="0086539C" w:rsidRPr="00D40E3B" w:rsidRDefault="0086539C" w:rsidP="0086539C">
      <w:pPr>
        <w:pStyle w:val="Paragraph"/>
      </w:pPr>
      <w:r w:rsidRPr="00D40E3B">
        <w:t>Agents’ model-based learning mechanism implemented a basic forward planning technique.</w:t>
      </w:r>
      <w:r w:rsidR="00576791">
        <w:t xml:space="preserve"> </w:t>
      </w:r>
      <w:r w:rsidRPr="00D40E3B">
        <w:t xml:space="preserve">Agents maintained a model-based value of each state-action pair, denoted </w:t>
      </w:r>
      <w:r w:rsidRPr="00D40E3B">
        <w:rPr>
          <w:i/>
        </w:rPr>
        <w:t>MBV</w:t>
      </w:r>
      <w:r w:rsidRPr="00D40E3B">
        <w:rPr>
          <w:i/>
          <w:vertAlign w:val="subscript"/>
        </w:rPr>
        <w:t>(s,a)</w:t>
      </w:r>
      <w:r w:rsidRPr="00D40E3B">
        <w:t>.</w:t>
      </w:r>
      <w:r w:rsidR="00576791">
        <w:t xml:space="preserve"> </w:t>
      </w:r>
      <w:r w:rsidRPr="00D40E3B">
        <w:t>We assumed knowledge of the trial-type-dependent reward distributions on the part of the model-based controller.</w:t>
      </w:r>
      <w:r w:rsidR="00576791">
        <w:t xml:space="preserve"> </w:t>
      </w:r>
      <w:r w:rsidRPr="00D40E3B">
        <w:t>Thus, we separately indexed Stage 2 states according to the relevant trial type.</w:t>
      </w:r>
      <w:r w:rsidR="00576791">
        <w:t xml:space="preserve"> </w:t>
      </w:r>
      <w:r w:rsidRPr="00D40E3B">
        <w:t xml:space="preserve">To calculate the model-based value of each action from state 1, agents estimated the transition probability from </w:t>
      </w:r>
      <w:r w:rsidRPr="00D40E3B">
        <w:rPr>
          <w:i/>
        </w:rPr>
        <w:t xml:space="preserve">a </w:t>
      </w:r>
      <w:r w:rsidRPr="00D40E3B">
        <w:t xml:space="preserve">to </w:t>
      </w:r>
      <w:r w:rsidRPr="00D40E3B">
        <w:rPr>
          <w:i/>
        </w:rPr>
        <w:t>s</w:t>
      </w:r>
      <w:r w:rsidRPr="00D40E3B">
        <w:t xml:space="preserve">, denoted </w:t>
      </w:r>
      <w:r w:rsidRPr="00D40E3B">
        <w:rPr>
          <w:i/>
        </w:rPr>
        <w:t>T</w:t>
      </w:r>
      <w:r w:rsidRPr="00D40E3B">
        <w:rPr>
          <w:i/>
          <w:vertAlign w:val="subscript"/>
        </w:rPr>
        <w:t>(a,s)</w:t>
      </w:r>
      <w:r w:rsidRPr="00D40E3B">
        <w:t xml:space="preserve">, by counting the number of observed transitions from </w:t>
      </w:r>
      <w:r w:rsidRPr="00D40E3B">
        <w:rPr>
          <w:i/>
        </w:rPr>
        <w:t xml:space="preserve">a </w:t>
      </w:r>
      <w:r w:rsidRPr="00D40E3B">
        <w:t xml:space="preserve">to </w:t>
      </w:r>
      <w:r w:rsidRPr="00D40E3B">
        <w:rPr>
          <w:i/>
        </w:rPr>
        <w:t>s</w:t>
      </w:r>
      <w:r w:rsidRPr="00D40E3B">
        <w:t xml:space="preserve"> and normalizing the counters.</w:t>
      </w:r>
      <w:r w:rsidR="00576791">
        <w:t xml:space="preserve"> </w:t>
      </w:r>
      <w:r w:rsidR="00002948" w:rsidRPr="00D40E3B">
        <w:t xml:space="preserve">Counters were initialized to 1, </w:t>
      </w:r>
      <w:r w:rsidR="00D40E3B" w:rsidRPr="00D40E3B">
        <w:t>yielding</w:t>
      </w:r>
      <w:r w:rsidR="00002948" w:rsidRPr="00D40E3B">
        <w:t xml:space="preserve"> a </w:t>
      </w:r>
      <w:r w:rsidR="00D85EC9">
        <w:t>symmetric</w:t>
      </w:r>
      <w:r w:rsidR="00002948" w:rsidRPr="00D40E3B">
        <w:t xml:space="preserve"> prior </w:t>
      </w:r>
      <w:r w:rsidR="00D40E3B" w:rsidRPr="00D40E3B">
        <w:t xml:space="preserve">distribution </w:t>
      </w:r>
      <w:r w:rsidR="00002948" w:rsidRPr="00D40E3B">
        <w:t xml:space="preserve">over transition probabilities under the </w:t>
      </w:r>
      <w:r w:rsidR="00D85EC9">
        <w:t>Dirichlet</w:t>
      </w:r>
      <w:r w:rsidR="00002948" w:rsidRPr="00D40E3B">
        <w:t xml:space="preserve"> model</w:t>
      </w:r>
      <w:r w:rsidR="00331B07">
        <w:t xml:space="preserve">. </w:t>
      </w:r>
      <w:r w:rsidRPr="00D40E3B">
        <w:t>Then:</w:t>
      </w:r>
      <w:r w:rsidR="00A84937">
        <w:pict w14:anchorId="139D2413">
          <v:shape id="_x0000_i1030" type="#_x0000_t75" style="width:9pt;height:14.25pt">
            <v:imagedata r:id="rId18" o:title=""/>
          </v:shape>
        </w:pict>
      </w:r>
    </w:p>
    <w:p w14:paraId="25E30EB9" w14:textId="77777777" w:rsidR="0086539C" w:rsidRPr="00D40E3B" w:rsidRDefault="0086539C" w:rsidP="0086539C">
      <w:pPr>
        <w:pStyle w:val="Paragraph"/>
      </w:pPr>
      <w:r w:rsidRPr="00D40E3B">
        <w:tab/>
      </w:r>
      <w:r w:rsidR="00A84937">
        <w:pict w14:anchorId="0E7DA879">
          <v:shape id="_x0000_i1031" type="#_x0000_t75" style="width:138pt;height:33.75pt">
            <v:imagedata r:id="rId19" o:title=""/>
          </v:shape>
        </w:pict>
      </w:r>
      <w:r w:rsidRPr="00D40E3B">
        <w:t xml:space="preserve"> </w:t>
      </w:r>
    </w:p>
    <w:p w14:paraId="12B8932C" w14:textId="77777777" w:rsidR="0086539C" w:rsidRPr="00D40E3B" w:rsidRDefault="0086539C">
      <w:pPr>
        <w:pStyle w:val="Paragraph"/>
        <w:ind w:firstLine="0"/>
        <w:pPrChange w:id="93" w:author="Adam Morris" w:date="2015-03-26T12:30:00Z">
          <w:pPr>
            <w:pStyle w:val="Paragraph"/>
          </w:pPr>
        </w:pPrChange>
      </w:pPr>
      <w:r w:rsidRPr="00D40E3B">
        <w:t xml:space="preserve">After transitioning to state </w:t>
      </w:r>
      <w:r w:rsidRPr="00D40E3B">
        <w:rPr>
          <w:i/>
        </w:rPr>
        <w:t>s</w:t>
      </w:r>
      <w:r w:rsidRPr="00D40E3B">
        <w:t xml:space="preserve">, performing the only available action </w:t>
      </w:r>
      <w:r w:rsidRPr="00D40E3B">
        <w:rPr>
          <w:i/>
        </w:rPr>
        <w:t>a’</w:t>
      </w:r>
      <w:r w:rsidRPr="00D40E3B">
        <w:t xml:space="preserve">, and receiving reward </w:t>
      </w:r>
      <w:r w:rsidRPr="00D40E3B">
        <w:rPr>
          <w:i/>
        </w:rPr>
        <w:t>r</w:t>
      </w:r>
      <w:r w:rsidRPr="00D40E3B">
        <w:t>, the model-based update was:</w:t>
      </w:r>
    </w:p>
    <w:p w14:paraId="4DF2A8CB" w14:textId="77777777" w:rsidR="0086539C" w:rsidRPr="00D40E3B" w:rsidRDefault="0086539C" w:rsidP="0086539C">
      <w:pPr>
        <w:pStyle w:val="Paragraph"/>
      </w:pPr>
      <w:r w:rsidRPr="00D40E3B">
        <w:tab/>
      </w:r>
      <w:r w:rsidR="00A84937">
        <w:pict w14:anchorId="05B4ECF2">
          <v:shape id="_x0000_i1032" type="#_x0000_t75" style="width:190.5pt;height:25.5pt">
            <v:imagedata r:id="rId20" o:title=""/>
          </v:shape>
        </w:pict>
      </w:r>
      <w:r w:rsidRPr="00D40E3B">
        <w:t xml:space="preserve"> </w:t>
      </w:r>
    </w:p>
    <w:p w14:paraId="71425B38" w14:textId="77777777" w:rsidR="0086539C" w:rsidRPr="00D40E3B" w:rsidRDefault="0086539C" w:rsidP="00D46386">
      <w:pPr>
        <w:pStyle w:val="Paragraph"/>
      </w:pPr>
      <w:r w:rsidRPr="00D40E3B">
        <w:t xml:space="preserve">The third learning mechanism was our proposed mechanism, model-free learning on goal selection. After a trial with chosen action </w:t>
      </w:r>
      <w:r w:rsidRPr="00D40E3B">
        <w:rPr>
          <w:i/>
        </w:rPr>
        <w:t>a</w:t>
      </w:r>
      <w:r w:rsidRPr="00D40E3B">
        <w:t xml:space="preserve"> and received reward </w:t>
      </w:r>
      <w:r w:rsidRPr="00D40E3B">
        <w:rPr>
          <w:i/>
        </w:rPr>
        <w:t>r</w:t>
      </w:r>
      <w:r w:rsidRPr="00D40E3B">
        <w:t xml:space="preserve">, agents inferred the intended goal </w:t>
      </w:r>
      <w:r w:rsidRPr="00D40E3B">
        <w:rPr>
          <w:i/>
        </w:rPr>
        <w:t>g(a)</w:t>
      </w:r>
      <w:r w:rsidRPr="00D40E3B">
        <w:t xml:space="preserve"> by:</w:t>
      </w:r>
    </w:p>
    <w:p w14:paraId="19B26DA1" w14:textId="77777777" w:rsidR="0086539C" w:rsidRPr="00D40E3B" w:rsidRDefault="0086539C" w:rsidP="0086539C">
      <w:pPr>
        <w:pStyle w:val="Paragraph"/>
      </w:pPr>
      <w:r w:rsidRPr="00D40E3B">
        <w:tab/>
      </w:r>
      <w:r w:rsidR="00A84937">
        <w:pict w14:anchorId="08F2C23B">
          <v:shape id="_x0000_i1033" type="#_x0000_t75" style="width:97.5pt;height:25.5pt">
            <v:imagedata r:id="rId21" o:title=""/>
          </v:shape>
        </w:pict>
      </w:r>
      <w:r w:rsidRPr="00D40E3B">
        <w:t xml:space="preserve"> </w:t>
      </w:r>
    </w:p>
    <w:p w14:paraId="6D247DBF" w14:textId="77777777" w:rsidR="0086539C" w:rsidRPr="00D40E3B" w:rsidRDefault="0086539C">
      <w:pPr>
        <w:pStyle w:val="Paragraph"/>
        <w:ind w:firstLine="0"/>
        <w:pPrChange w:id="94" w:author="Adam Morris" w:date="2015-03-26T12:30:00Z">
          <w:pPr>
            <w:pStyle w:val="Paragraph"/>
          </w:pPr>
        </w:pPrChange>
      </w:pPr>
      <w:r w:rsidRPr="00D40E3B">
        <w:t xml:space="preserve">Agents then updated the model-free value of the goal, </w:t>
      </w:r>
      <w:r w:rsidRPr="00D40E3B">
        <w:rPr>
          <w:i/>
        </w:rPr>
        <w:t>MFG</w:t>
      </w:r>
      <w:r w:rsidRPr="00D40E3B">
        <w:rPr>
          <w:i/>
          <w:vertAlign w:val="subscript"/>
        </w:rPr>
        <w:t>(g(a))</w:t>
      </w:r>
      <w:r w:rsidRPr="00D40E3B">
        <w:t>, by:</w:t>
      </w:r>
    </w:p>
    <w:p w14:paraId="2BF8F46F" w14:textId="77777777" w:rsidR="0086539C" w:rsidRPr="00D40E3B" w:rsidRDefault="0086539C" w:rsidP="0086539C">
      <w:pPr>
        <w:pStyle w:val="Paragraph"/>
      </w:pPr>
      <w:r w:rsidRPr="00D40E3B">
        <w:tab/>
      </w:r>
      <w:r w:rsidR="00A84937">
        <w:pict w14:anchorId="6411FB64">
          <v:shape id="_x0000_i1034" type="#_x0000_t75" style="width:204.75pt;height:27pt">
            <v:imagedata r:id="rId22" o:title=""/>
          </v:shape>
        </w:pict>
      </w:r>
      <w:r w:rsidRPr="00D40E3B">
        <w:t xml:space="preserve"> </w:t>
      </w:r>
    </w:p>
    <w:p w14:paraId="08C61D78" w14:textId="48B846B0" w:rsidR="0086539C" w:rsidRPr="00D40E3B" w:rsidRDefault="0086539C" w:rsidP="0086539C">
      <w:pPr>
        <w:pStyle w:val="Paragraph"/>
      </w:pPr>
      <w:r w:rsidRPr="00D40E3B">
        <w:t xml:space="preserve">To determine the probability of selecting action </w:t>
      </w:r>
      <w:r w:rsidRPr="00D40E3B">
        <w:rPr>
          <w:i/>
        </w:rPr>
        <w:t>a</w:t>
      </w:r>
      <w:r w:rsidRPr="00D40E3B">
        <w:t xml:space="preserve"> out of choice set (</w:t>
      </w:r>
      <w:r w:rsidRPr="00D40E3B">
        <w:rPr>
          <w:i/>
        </w:rPr>
        <w:t>a</w:t>
      </w:r>
      <w:r w:rsidRPr="00D40E3B">
        <w:t>,</w:t>
      </w:r>
      <w:r w:rsidRPr="00D40E3B">
        <w:rPr>
          <w:i/>
        </w:rPr>
        <w:t>b</w:t>
      </w:r>
      <w:r w:rsidRPr="00D40E3B">
        <w:t xml:space="preserve">), agents took a weighted average </w:t>
      </w:r>
      <w:r w:rsidRPr="00D40E3B">
        <w:rPr>
          <w:i/>
        </w:rPr>
        <w:t>W</w:t>
      </w:r>
      <w:r w:rsidRPr="00D40E3B">
        <w:rPr>
          <w:i/>
          <w:vertAlign w:val="subscript"/>
        </w:rPr>
        <w:t>a</w:t>
      </w:r>
      <w:r w:rsidRPr="00D40E3B">
        <w:t xml:space="preserve"> of the three values and entered it into a softmax function</w:t>
      </w:r>
      <w:ins w:id="95" w:author="Adam Morris" w:date="2015-03-26T12:30:00Z">
        <w:r w:rsidR="00D46386">
          <w:t xml:space="preserve"> with temperature</w:t>
        </w:r>
      </w:ins>
      <w:ins w:id="96" w:author="Adam Morris" w:date="2015-03-26T14:04:00Z">
        <w:r w:rsidR="004E310F">
          <w:t xml:space="preserve"> parameter</w:t>
        </w:r>
      </w:ins>
      <w:ins w:id="97" w:author="Adam Morris" w:date="2015-03-26T12:30:00Z">
        <w:r w:rsidR="00D46386">
          <w:t xml:space="preserve"> </w:t>
        </w:r>
      </w:ins>
      <w:ins w:id="98" w:author="Adam Morris" w:date="2015-03-26T12:31:00Z">
        <w:r w:rsidR="00D46386">
          <w:rPr>
            <w:noProof/>
          </w:rPr>
          <w:drawing>
            <wp:inline distT="0" distB="0" distL="0" distR="0" wp14:anchorId="3F94C6BD" wp14:editId="02730841">
              <wp:extent cx="1524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ins>
      <w:r w:rsidRPr="00D40E3B">
        <w:t>:</w:t>
      </w:r>
    </w:p>
    <w:p w14:paraId="33654196" w14:textId="77777777" w:rsidR="0086539C" w:rsidRPr="00D40E3B" w:rsidRDefault="0086539C" w:rsidP="0086539C">
      <w:pPr>
        <w:pStyle w:val="Paragraph"/>
      </w:pPr>
      <w:r w:rsidRPr="00D40E3B">
        <w:tab/>
      </w:r>
      <w:r w:rsidR="00A84937">
        <w:pict w14:anchorId="20E620BE">
          <v:shape id="_x0000_i1035" type="#_x0000_t75" style="width:255.75pt;height:23.25pt">
            <v:imagedata r:id="rId24" o:title=""/>
          </v:shape>
        </w:pict>
      </w:r>
    </w:p>
    <w:p w14:paraId="4E91EBC9" w14:textId="77777777" w:rsidR="0086539C" w:rsidRPr="00D40E3B" w:rsidRDefault="0086539C" w:rsidP="0086539C">
      <w:pPr>
        <w:pStyle w:val="Paragraph"/>
      </w:pPr>
      <w:r w:rsidRPr="00D40E3B">
        <w:tab/>
      </w:r>
      <w:r w:rsidR="00A84937">
        <w:pict w14:anchorId="3782E4B4">
          <v:shape id="_x0000_i1036" type="#_x0000_t75" style="width:110.25pt;height:33pt">
            <v:imagedata r:id="rId25" o:title=""/>
          </v:shape>
        </w:pict>
      </w:r>
      <w:r w:rsidRPr="00D40E3B">
        <w:t xml:space="preserve"> </w:t>
      </w:r>
    </w:p>
    <w:p w14:paraId="4F0F651F" w14:textId="77777777" w:rsidR="0086539C" w:rsidRPr="00D40E3B" w:rsidRDefault="0086539C" w:rsidP="0086539C">
      <w:pPr>
        <w:pStyle w:val="Paragraph"/>
      </w:pPr>
      <w:r w:rsidRPr="00D40E3B">
        <w:t xml:space="preserve">Thus, agents were characterized by five parameters: </w:t>
      </w:r>
      <w:r w:rsidR="00A84937">
        <w:pict w14:anchorId="338C9267">
          <v:shape id="_x0000_i1037" type="#_x0000_t75" style="width:12pt;height:10.5pt">
            <v:imagedata r:id="rId26" o:title=""/>
          </v:shape>
        </w:pict>
      </w:r>
      <w:r w:rsidRPr="00D40E3B">
        <w:t xml:space="preserve"> (the learning rate), </w:t>
      </w:r>
      <w:r w:rsidR="00A84937">
        <w:pict w14:anchorId="32D9380F">
          <v:shape id="_x0000_i1038" type="#_x0000_t75" style="width:10.5pt;height:14.25pt">
            <v:imagedata r:id="rId27" o:title=""/>
          </v:shape>
        </w:pict>
      </w:r>
      <w:r w:rsidRPr="00D40E3B">
        <w:t xml:space="preserve"> (the eligibility trace), </w:t>
      </w:r>
      <w:r w:rsidR="00A84937">
        <w:pict w14:anchorId="52486B98">
          <v:shape id="_x0000_i1039" type="#_x0000_t75" style="width:12pt;height:15.75pt">
            <v:imagedata r:id="rId28" o:title=""/>
          </v:shape>
        </w:pict>
      </w:r>
      <w:r w:rsidRPr="00D40E3B">
        <w:t xml:space="preserve"> (the softmax temperature), </w:t>
      </w:r>
      <w:r w:rsidR="00A84937">
        <w:pict w14:anchorId="3F547F62">
          <v:shape id="_x0000_i1040" type="#_x0000_t75" style="width:14.25pt;height:18pt">
            <v:imagedata r:id="rId29" o:title=""/>
          </v:shape>
        </w:pict>
      </w:r>
      <w:r w:rsidRPr="00D40E3B">
        <w:t xml:space="preserve"> (the model-based weight), and </w:t>
      </w:r>
      <w:r w:rsidR="00A84937">
        <w:pict w14:anchorId="27A7B249">
          <v:shape id="_x0000_i1041" type="#_x0000_t75" style="width:15pt;height:18pt">
            <v:imagedata r:id="rId30" o:title=""/>
          </v:shape>
        </w:pict>
      </w:r>
      <w:r w:rsidRPr="00D40E3B">
        <w:t xml:space="preserve"> (the model-free weight).</w:t>
      </w:r>
    </w:p>
    <w:p w14:paraId="1CA72DB5" w14:textId="77777777" w:rsidR="0086539C" w:rsidRPr="00D40E3B" w:rsidRDefault="0086539C" w:rsidP="0086539C">
      <w:pPr>
        <w:pStyle w:val="Paragraph"/>
      </w:pPr>
    </w:p>
    <w:p w14:paraId="54912B41" w14:textId="57D6A2B3" w:rsidR="0086539C" w:rsidRPr="00D40E3B" w:rsidRDefault="0086539C" w:rsidP="0086539C">
      <w:pPr>
        <w:pStyle w:val="Paragraph"/>
      </w:pPr>
      <w:r w:rsidRPr="00D40E3B">
        <w:lastRenderedPageBreak/>
        <w:t xml:space="preserve">In each simulation, 200 agents were generated with </w:t>
      </w:r>
      <w:r w:rsidR="00D40E3B" w:rsidRPr="00D40E3B">
        <w:t>parameters</w:t>
      </w:r>
      <w:r w:rsidRPr="00D40E3B">
        <w:t xml:space="preserve"> sampled </w:t>
      </w:r>
      <w:r w:rsidR="00D40E3B" w:rsidRPr="00D40E3B">
        <w:t>uniformly over plausible ranges</w:t>
      </w:r>
      <w:del w:id="99" w:author="Adam Morris" w:date="2015-03-26T13:53:00Z">
        <w:r w:rsidRPr="00D40E3B" w:rsidDel="00F156AA">
          <w:rPr>
            <w:vertAlign w:val="superscript"/>
          </w:rPr>
          <w:footnoteReference w:id="4"/>
        </w:r>
      </w:del>
      <w:ins w:id="102" w:author="Adam Morris" w:date="2015-03-26T13:51:00Z">
        <w:r w:rsidR="00F156AA">
          <w:t xml:space="preserve"> (see Methods for details)</w:t>
        </w:r>
      </w:ins>
      <w:r w:rsidRPr="00D40E3B">
        <w:t>.</w:t>
      </w:r>
      <w:r w:rsidR="00576791">
        <w:t xml:space="preserve"> </w:t>
      </w:r>
      <w:r w:rsidRPr="00D40E3B">
        <w:t>We ran two simulations: one where agents performed model-free goal lear</w:t>
      </w:r>
      <w:r w:rsidR="00002948" w:rsidRPr="00D40E3B">
        <w:t>ning, and one where they did not</w:t>
      </w:r>
      <w:r w:rsidRPr="00D40E3B">
        <w:t>.</w:t>
      </w:r>
      <w:r w:rsidR="00576791">
        <w:t xml:space="preserve"> </w:t>
      </w:r>
      <w:r w:rsidRPr="00D40E3B">
        <w:t>We then analyzed the agents’ behavior by the same process as in the behavioral tasks.</w:t>
      </w:r>
    </w:p>
    <w:p w14:paraId="603546C9" w14:textId="3B4FE173" w:rsidR="0086539C" w:rsidRPr="00D40E3B" w:rsidRDefault="0086539C" w:rsidP="0086539C">
      <w:pPr>
        <w:pStyle w:val="Paragraph"/>
      </w:pPr>
      <w:r w:rsidRPr="00D40E3B">
        <w:t xml:space="preserve">In the simulation with model-free goal learning, on </w:t>
      </w:r>
      <w:r w:rsidR="00330B8A">
        <w:t>same-type</w:t>
      </w:r>
      <w:r w:rsidRPr="00D40E3B">
        <w:t xml:space="preserve"> trials agents chose the </w:t>
      </w:r>
      <w:r w:rsidR="00330B8A">
        <w:t>shared-</w:t>
      </w:r>
      <w:r w:rsidRPr="00D40E3B">
        <w:t>goal</w:t>
      </w:r>
      <w:r w:rsidR="00330B8A">
        <w:t xml:space="preserve"> action</w:t>
      </w:r>
      <w:r w:rsidRPr="00D40E3B">
        <w:t xml:space="preserve"> 6</w:t>
      </w:r>
      <w:ins w:id="103" w:author="Adam Morris" w:date="2015-03-26T14:45:00Z">
        <w:r w:rsidR="00E6149A">
          <w:t>5.4</w:t>
        </w:r>
      </w:ins>
      <w:del w:id="104" w:author="Adam Morris" w:date="2015-03-26T14:45:00Z">
        <w:r w:rsidRPr="00D40E3B" w:rsidDel="00E6149A">
          <w:delText>6.3</w:delText>
        </w:r>
      </w:del>
      <w:r w:rsidRPr="00D40E3B">
        <w:t>% of the time after a reward and 5</w:t>
      </w:r>
      <w:ins w:id="105" w:author="Adam Morris" w:date="2015-03-26T14:45:00Z">
        <w:r w:rsidR="00E6149A">
          <w:t>5.5</w:t>
        </w:r>
      </w:ins>
      <w:del w:id="106" w:author="Adam Morris" w:date="2015-03-26T14:45:00Z">
        <w:r w:rsidRPr="00D40E3B" w:rsidDel="00E6149A">
          <w:delText>1.2</w:delText>
        </w:r>
      </w:del>
      <w:r w:rsidRPr="00D40E3B">
        <w:t>% of the time after a punishment (</w:t>
      </w:r>
      <w:r w:rsidRPr="00D40E3B">
        <w:rPr>
          <w:i/>
        </w:rPr>
        <w:t>t</w:t>
      </w:r>
      <w:r w:rsidRPr="00D40E3B">
        <w:t>(199) = -</w:t>
      </w:r>
      <w:del w:id="107" w:author="Adam Morris" w:date="2015-03-26T14:45:00Z">
        <w:r w:rsidRPr="00D40E3B" w:rsidDel="00E6149A">
          <w:delText>.694</w:delText>
        </w:r>
      </w:del>
      <w:ins w:id="108" w:author="Adam Morris" w:date="2015-03-26T14:45:00Z">
        <w:r w:rsidR="00E6149A">
          <w:t>4.68</w:t>
        </w:r>
      </w:ins>
      <w:r w:rsidRPr="00D40E3B">
        <w:t>, p &lt; .0001).</w:t>
      </w:r>
      <w:r w:rsidR="00576791">
        <w:t xml:space="preserve"> </w:t>
      </w:r>
      <w:r w:rsidRPr="00D40E3B">
        <w:t xml:space="preserve">The simple mixed-effects model on </w:t>
      </w:r>
      <w:r w:rsidR="00330B8A">
        <w:t>same-type</w:t>
      </w:r>
      <w:r w:rsidRPr="00D40E3B">
        <w:t xml:space="preserve"> trials estimated a model-free goal coefficient of .0</w:t>
      </w:r>
      <w:ins w:id="109" w:author="Adam Morris" w:date="2015-03-26T14:46:00Z">
        <w:r w:rsidR="00E6149A">
          <w:t>63</w:t>
        </w:r>
      </w:ins>
      <w:del w:id="110" w:author="Adam Morris" w:date="2015-03-26T14:46:00Z">
        <w:r w:rsidRPr="00D40E3B" w:rsidDel="00E6149A">
          <w:delText>81</w:delText>
        </w:r>
      </w:del>
      <w:r w:rsidRPr="00D40E3B">
        <w:t xml:space="preserve"> (z = </w:t>
      </w:r>
      <w:ins w:id="111" w:author="Adam Morris" w:date="2015-03-26T14:46:00Z">
        <w:r w:rsidR="00E6149A">
          <w:t>5.47</w:t>
        </w:r>
      </w:ins>
      <w:del w:id="112" w:author="Adam Morris" w:date="2015-03-26T14:46:00Z">
        <w:r w:rsidRPr="00D40E3B" w:rsidDel="00E6149A">
          <w:delText>7.35</w:delText>
        </w:r>
      </w:del>
      <w:r w:rsidRPr="00D40E3B">
        <w:t>,p &lt; .0001), and was preferred to a null model (</w:t>
      </w:r>
      <w:r w:rsidRPr="00D40E3B">
        <w:rPr>
          <w:i/>
        </w:rPr>
        <w:t>χ</w:t>
      </w:r>
      <w:r w:rsidRPr="00D40E3B">
        <w:rPr>
          <w:vertAlign w:val="superscript"/>
        </w:rPr>
        <w:t>2</w:t>
      </w:r>
      <w:r w:rsidRPr="00D40E3B">
        <w:t xml:space="preserve">(2) = </w:t>
      </w:r>
      <w:ins w:id="113" w:author="Adam Morris" w:date="2015-03-26T14:46:00Z">
        <w:r w:rsidR="00E6149A">
          <w:t>40.9</w:t>
        </w:r>
      </w:ins>
      <w:del w:id="114" w:author="Adam Morris" w:date="2015-03-26T14:46:00Z">
        <w:r w:rsidRPr="00D40E3B" w:rsidDel="00E6149A">
          <w:delText>63.1</w:delText>
        </w:r>
      </w:del>
      <w:r w:rsidRPr="00D40E3B">
        <w:t>, p &lt; .0001).</w:t>
      </w:r>
      <w:r w:rsidR="00576791">
        <w:t xml:space="preserve"> </w:t>
      </w:r>
      <w:r w:rsidRPr="00D40E3B">
        <w:t>The complete mixed-effect</w:t>
      </w:r>
      <w:ins w:id="115" w:author="Adam Morris" w:date="2015-03-26T14:05:00Z">
        <w:r w:rsidR="004E310F">
          <w:t>s</w:t>
        </w:r>
      </w:ins>
      <w:r w:rsidRPr="00D40E3B">
        <w:t xml:space="preserve"> model showed similar results.</w:t>
      </w:r>
    </w:p>
    <w:p w14:paraId="76E9759E" w14:textId="66AE7CE1" w:rsidR="0086539C" w:rsidRPr="00D40E3B" w:rsidRDefault="00330B8A" w:rsidP="0086539C">
      <w:pPr>
        <w:pStyle w:val="Paragraph"/>
      </w:pPr>
      <w:r>
        <w:t xml:space="preserve">On different-type </w:t>
      </w:r>
      <w:r w:rsidR="0086539C" w:rsidRPr="00D40E3B">
        <w:t xml:space="preserve">trials, agents chose what would have been the </w:t>
      </w:r>
      <w:r>
        <w:t>shared-</w:t>
      </w:r>
      <w:r w:rsidR="0086539C" w:rsidRPr="00D40E3B">
        <w:t>goal</w:t>
      </w:r>
      <w:r>
        <w:t xml:space="preserve"> action</w:t>
      </w:r>
      <w:r w:rsidR="0086539C" w:rsidRPr="00D40E3B">
        <w:t xml:space="preserve"> 4</w:t>
      </w:r>
      <w:ins w:id="116" w:author="Adam Morris" w:date="2015-03-26T14:46:00Z">
        <w:r w:rsidR="00E6149A">
          <w:t>9.3</w:t>
        </w:r>
      </w:ins>
      <w:del w:id="117" w:author="Adam Morris" w:date="2015-03-26T14:46:00Z">
        <w:r w:rsidR="0086539C" w:rsidRPr="00D40E3B" w:rsidDel="00E6149A">
          <w:delText>8.6</w:delText>
        </w:r>
      </w:del>
      <w:r w:rsidR="0086539C" w:rsidRPr="00D40E3B">
        <w:t>% of the time after a reward and 4</w:t>
      </w:r>
      <w:ins w:id="118" w:author="Adam Morris" w:date="2015-03-26T14:46:00Z">
        <w:r w:rsidR="00E6149A">
          <w:t>8.3</w:t>
        </w:r>
      </w:ins>
      <w:del w:id="119" w:author="Adam Morris" w:date="2015-03-26T14:46:00Z">
        <w:r w:rsidR="0086539C" w:rsidRPr="00D40E3B" w:rsidDel="00E6149A">
          <w:delText>7.6</w:delText>
        </w:r>
      </w:del>
      <w:r w:rsidR="0086539C" w:rsidRPr="00D40E3B">
        <w:t>% of the time after a punishment (</w:t>
      </w:r>
      <w:r w:rsidR="0086539C" w:rsidRPr="00D40E3B">
        <w:rPr>
          <w:i/>
        </w:rPr>
        <w:t>t</w:t>
      </w:r>
      <w:r w:rsidR="0086539C" w:rsidRPr="00D40E3B">
        <w:t>(1</w:t>
      </w:r>
      <w:ins w:id="120" w:author="Adam Morris" w:date="2015-03-26T14:46:00Z">
        <w:r w:rsidR="00E6149A">
          <w:t>91</w:t>
        </w:r>
      </w:ins>
      <w:del w:id="121" w:author="Adam Morris" w:date="2015-03-26T14:46:00Z">
        <w:r w:rsidR="0086539C" w:rsidRPr="00D40E3B" w:rsidDel="00E6149A">
          <w:delText>86</w:delText>
        </w:r>
      </w:del>
      <w:r w:rsidR="0086539C" w:rsidRPr="00D40E3B">
        <w:t>) = -.</w:t>
      </w:r>
      <w:ins w:id="122" w:author="Adam Morris" w:date="2015-03-26T14:47:00Z">
        <w:r w:rsidR="00E6149A">
          <w:t>330</w:t>
        </w:r>
      </w:ins>
      <w:del w:id="123" w:author="Adam Morris" w:date="2015-03-26T14:47:00Z">
        <w:r w:rsidR="0086539C" w:rsidRPr="00D40E3B" w:rsidDel="00E6149A">
          <w:delText>292</w:delText>
        </w:r>
      </w:del>
      <w:r w:rsidR="0086539C" w:rsidRPr="00D40E3B">
        <w:t>, p = .7</w:t>
      </w:r>
      <w:ins w:id="124" w:author="Adam Morris" w:date="2015-03-26T14:47:00Z">
        <w:r w:rsidR="00E6149A">
          <w:t>5</w:t>
        </w:r>
      </w:ins>
      <w:del w:id="125" w:author="Adam Morris" w:date="2015-03-26T14:47:00Z">
        <w:r w:rsidR="0086539C" w:rsidRPr="00D40E3B" w:rsidDel="00E6149A">
          <w:delText>7</w:delText>
        </w:r>
      </w:del>
      <w:r w:rsidR="0086539C" w:rsidRPr="00D40E3B">
        <w:t>).</w:t>
      </w:r>
      <w:r w:rsidR="00576791">
        <w:t xml:space="preserve"> </w:t>
      </w:r>
      <w:r w:rsidR="0086539C" w:rsidRPr="00D40E3B">
        <w:t>The simple mixed-effect</w:t>
      </w:r>
      <w:ins w:id="126" w:author="Adam Morris" w:date="2015-03-26T14:05:00Z">
        <w:r w:rsidR="007E2BC4">
          <w:t>s</w:t>
        </w:r>
      </w:ins>
      <w:r w:rsidR="0086539C" w:rsidRPr="00D40E3B">
        <w:t xml:space="preserve"> model estimated a model-free goal coefficient of </w:t>
      </w:r>
      <w:ins w:id="127" w:author="Adam Morris" w:date="2015-03-26T14:47:00Z">
        <w:r w:rsidR="00E6149A">
          <w:t>-.0033</w:t>
        </w:r>
      </w:ins>
      <w:del w:id="128" w:author="Adam Morris" w:date="2015-03-26T14:47:00Z">
        <w:r w:rsidR="0086539C" w:rsidRPr="00D40E3B" w:rsidDel="00E6149A">
          <w:delText>.0098</w:delText>
        </w:r>
      </w:del>
      <w:r w:rsidR="0086539C" w:rsidRPr="00D40E3B">
        <w:t xml:space="preserve"> (z = </w:t>
      </w:r>
      <w:ins w:id="129" w:author="Adam Morris" w:date="2015-03-26T14:48:00Z">
        <w:r w:rsidR="00E6149A">
          <w:t>-.232</w:t>
        </w:r>
      </w:ins>
      <w:del w:id="130" w:author="Adam Morris" w:date="2015-03-26T14:47:00Z">
        <w:r w:rsidR="0086539C" w:rsidRPr="00D40E3B" w:rsidDel="00E6149A">
          <w:delText>0.649</w:delText>
        </w:r>
      </w:del>
      <w:r w:rsidR="0086539C" w:rsidRPr="00D40E3B">
        <w:t>,p = .</w:t>
      </w:r>
      <w:ins w:id="131" w:author="Adam Morris" w:date="2015-03-26T14:48:00Z">
        <w:r w:rsidR="00E6149A">
          <w:t>816</w:t>
        </w:r>
      </w:ins>
      <w:del w:id="132" w:author="Adam Morris" w:date="2015-03-26T14:48:00Z">
        <w:r w:rsidR="0086539C" w:rsidRPr="00D40E3B" w:rsidDel="00E6149A">
          <w:delText>516</w:delText>
        </w:r>
      </w:del>
      <w:r w:rsidR="0086539C" w:rsidRPr="00D40E3B">
        <w:t>), and was not preferred to a null model (</w:t>
      </w:r>
      <w:r w:rsidR="0086539C" w:rsidRPr="00D40E3B">
        <w:rPr>
          <w:i/>
        </w:rPr>
        <w:t>χ</w:t>
      </w:r>
      <w:r w:rsidR="0086539C" w:rsidRPr="00D40E3B">
        <w:rPr>
          <w:vertAlign w:val="superscript"/>
        </w:rPr>
        <w:t>2</w:t>
      </w:r>
      <w:r w:rsidR="0086539C" w:rsidRPr="00D40E3B">
        <w:t>(2) = .</w:t>
      </w:r>
      <w:ins w:id="133" w:author="Adam Morris" w:date="2015-03-26T14:48:00Z">
        <w:r w:rsidR="00E6149A">
          <w:t>0539</w:t>
        </w:r>
      </w:ins>
      <w:del w:id="134" w:author="Adam Morris" w:date="2015-03-26T14:48:00Z">
        <w:r w:rsidR="0086539C" w:rsidRPr="00D40E3B" w:rsidDel="00E6149A">
          <w:delText>421</w:delText>
        </w:r>
      </w:del>
      <w:r w:rsidR="0086539C" w:rsidRPr="00D40E3B">
        <w:t>, p = .</w:t>
      </w:r>
      <w:ins w:id="135" w:author="Adam Morris" w:date="2015-03-26T14:48:00Z">
        <w:r w:rsidR="00E6149A">
          <w:t>973</w:t>
        </w:r>
      </w:ins>
      <w:del w:id="136" w:author="Adam Morris" w:date="2015-03-26T14:48:00Z">
        <w:r w:rsidR="0086539C" w:rsidRPr="00D40E3B" w:rsidDel="00E6149A">
          <w:delText>81</w:delText>
        </w:r>
      </w:del>
      <w:r w:rsidR="0086539C" w:rsidRPr="00D40E3B">
        <w:t>).</w:t>
      </w:r>
      <w:r w:rsidR="00576791">
        <w:t xml:space="preserve"> </w:t>
      </w:r>
      <w:r w:rsidR="0086539C" w:rsidRPr="00D40E3B">
        <w:t xml:space="preserve">The model that combined </w:t>
      </w:r>
      <w:r>
        <w:t>same-</w:t>
      </w:r>
      <w:r w:rsidR="0086539C" w:rsidRPr="00D40E3B">
        <w:t xml:space="preserve"> and </w:t>
      </w:r>
      <w:r>
        <w:t>different-type</w:t>
      </w:r>
      <w:r w:rsidR="0086539C" w:rsidRPr="00D40E3B">
        <w:t xml:space="preserve"> </w:t>
      </w:r>
      <w:r>
        <w:t xml:space="preserve">critical </w:t>
      </w:r>
      <w:r w:rsidR="0086539C" w:rsidRPr="00D40E3B">
        <w:t>trials showed a significant interaction between model-free goal value and critical trial type (</w:t>
      </w:r>
      <w:r w:rsidR="0086539C" w:rsidRPr="00D40E3B">
        <w:rPr>
          <w:i/>
        </w:rPr>
        <w:t>χ</w:t>
      </w:r>
      <w:r w:rsidR="0086539C" w:rsidRPr="00D40E3B">
        <w:rPr>
          <w:vertAlign w:val="superscript"/>
        </w:rPr>
        <w:t>2</w:t>
      </w:r>
      <w:r w:rsidR="0086539C" w:rsidRPr="00D40E3B">
        <w:t>(</w:t>
      </w:r>
      <w:ins w:id="137" w:author="Adam Morris" w:date="2015-03-26T14:49:00Z">
        <w:r w:rsidR="00E6149A">
          <w:t>4</w:t>
        </w:r>
      </w:ins>
      <w:del w:id="138" w:author="Adam Morris" w:date="2015-03-26T14:49:00Z">
        <w:r w:rsidR="0086539C" w:rsidRPr="00D40E3B" w:rsidDel="00E6149A">
          <w:delText>3</w:delText>
        </w:r>
      </w:del>
      <w:r w:rsidR="0086539C" w:rsidRPr="00D40E3B">
        <w:t xml:space="preserve">) = </w:t>
      </w:r>
      <w:ins w:id="139" w:author="Adam Morris" w:date="2015-03-26T14:48:00Z">
        <w:r w:rsidR="00E6149A">
          <w:t>26.7</w:t>
        </w:r>
      </w:ins>
      <w:del w:id="140" w:author="Adam Morris" w:date="2015-03-26T14:48:00Z">
        <w:r w:rsidR="0086539C" w:rsidRPr="00D40E3B" w:rsidDel="00E6149A">
          <w:delText>14.4</w:delText>
        </w:r>
      </w:del>
      <w:r w:rsidR="0086539C" w:rsidRPr="00D40E3B">
        <w:t>, p &lt; .00</w:t>
      </w:r>
      <w:ins w:id="141" w:author="Adam Morris" w:date="2015-03-26T14:48:00Z">
        <w:r w:rsidR="00E6149A">
          <w:t>1</w:t>
        </w:r>
      </w:ins>
      <w:del w:id="142" w:author="Adam Morris" w:date="2015-03-26T14:48:00Z">
        <w:r w:rsidR="0086539C" w:rsidRPr="00D40E3B" w:rsidDel="00E6149A">
          <w:delText>5</w:delText>
        </w:r>
      </w:del>
      <w:r w:rsidR="0086539C" w:rsidRPr="00D40E3B">
        <w:t>).</w:t>
      </w:r>
    </w:p>
    <w:p w14:paraId="75521E1D" w14:textId="46F35731" w:rsidR="0086539C" w:rsidRPr="00D40E3B" w:rsidRDefault="0086539C" w:rsidP="0086539C">
      <w:pPr>
        <w:pStyle w:val="Paragraph"/>
      </w:pPr>
      <w:r w:rsidRPr="00D40E3B">
        <w:t>In the simulation where agents did not perform model-free goal learning</w:t>
      </w:r>
      <w:r w:rsidR="00002948" w:rsidRPr="00D40E3B">
        <w:t xml:space="preserve"> </w:t>
      </w:r>
      <w:del w:id="143" w:author="Adam Morris" w:date="2015-03-26T13:55:00Z">
        <w:r w:rsidR="00002948" w:rsidRPr="00D40E3B" w:rsidDel="00F156AA">
          <w:delText xml:space="preserve">(i.e., </w:delText>
        </w:r>
        <w:r w:rsidR="00A84937">
          <w:rPr>
            <w:position w:val="-12"/>
          </w:rPr>
          <w:pict w14:anchorId="0B26B2F1">
            <v:shape id="_x0000_i1042" type="#_x0000_t75" style="width:33.75pt;height:18pt">
              <v:imagedata r:id="rId31" o:title=""/>
            </v:shape>
          </w:pict>
        </w:r>
        <w:r w:rsidR="00002948" w:rsidRPr="00D40E3B" w:rsidDel="00F156AA">
          <w:rPr>
            <w:rFonts w:eastAsia="MS Mincho"/>
          </w:rPr>
          <w:delText>)</w:delText>
        </w:r>
      </w:del>
      <w:r w:rsidRPr="00D40E3B">
        <w:t xml:space="preserve"> agents showed no difference in behavior following a reward versus a punishment on </w:t>
      </w:r>
      <w:r w:rsidR="00330B8A">
        <w:t>same-type</w:t>
      </w:r>
      <w:r w:rsidRPr="00D40E3B">
        <w:t xml:space="preserve"> trials (</w:t>
      </w:r>
      <w:r w:rsidRPr="00D40E3B">
        <w:rPr>
          <w:i/>
        </w:rPr>
        <w:t>t</w:t>
      </w:r>
      <w:r w:rsidRPr="00D40E3B">
        <w:t xml:space="preserve">(199) = </w:t>
      </w:r>
      <w:ins w:id="144" w:author="Adam Morris" w:date="2015-03-26T14:49:00Z">
        <w:r w:rsidR="00E6149A">
          <w:t>1.30</w:t>
        </w:r>
      </w:ins>
      <w:del w:id="145" w:author="Adam Morris" w:date="2015-03-26T14:49:00Z">
        <w:r w:rsidRPr="00D40E3B" w:rsidDel="00E6149A">
          <w:delText>.71</w:delText>
        </w:r>
      </w:del>
      <w:r w:rsidRPr="00D40E3B">
        <w:t>, p = .</w:t>
      </w:r>
      <w:ins w:id="146" w:author="Adam Morris" w:date="2015-03-26T14:49:00Z">
        <w:r w:rsidR="00E6149A">
          <w:t>195</w:t>
        </w:r>
      </w:ins>
      <w:del w:id="147" w:author="Adam Morris" w:date="2015-03-26T14:49:00Z">
        <w:r w:rsidRPr="00D40E3B" w:rsidDel="00E6149A">
          <w:delText>481</w:delText>
        </w:r>
      </w:del>
      <w:r w:rsidRPr="00D40E3B">
        <w:t>).</w:t>
      </w:r>
      <w:r w:rsidR="00576791">
        <w:t xml:space="preserve"> </w:t>
      </w:r>
      <w:r w:rsidRPr="00D40E3B">
        <w:t>The</w:t>
      </w:r>
      <w:r w:rsidR="00330B8A">
        <w:t xml:space="preserve"> simple mixed-effects model on same-type</w:t>
      </w:r>
      <w:r w:rsidRPr="00D40E3B">
        <w:t xml:space="preserve"> trials was not preferred to a null model (</w:t>
      </w:r>
      <w:r w:rsidRPr="00D40E3B">
        <w:rPr>
          <w:i/>
        </w:rPr>
        <w:t>χ</w:t>
      </w:r>
      <w:r w:rsidRPr="00D40E3B">
        <w:rPr>
          <w:vertAlign w:val="superscript"/>
        </w:rPr>
        <w:t>2</w:t>
      </w:r>
      <w:r w:rsidRPr="00D40E3B">
        <w:t>(2) = .</w:t>
      </w:r>
      <w:ins w:id="148" w:author="Adam Morris" w:date="2015-03-26T14:49:00Z">
        <w:r w:rsidR="00E6149A">
          <w:t>751</w:t>
        </w:r>
      </w:ins>
      <w:del w:id="149" w:author="Adam Morris" w:date="2015-03-26T14:49:00Z">
        <w:r w:rsidRPr="00D40E3B" w:rsidDel="00E6149A">
          <w:delText>483</w:delText>
        </w:r>
      </w:del>
      <w:r w:rsidRPr="00D40E3B">
        <w:t>, p = .</w:t>
      </w:r>
      <w:ins w:id="150" w:author="Adam Morris" w:date="2015-03-26T14:49:00Z">
        <w:r w:rsidR="00E6149A">
          <w:t>687</w:t>
        </w:r>
      </w:ins>
      <w:del w:id="151" w:author="Adam Morris" w:date="2015-03-26T14:49:00Z">
        <w:r w:rsidRPr="00D40E3B" w:rsidDel="00E6149A">
          <w:delText>786</w:delText>
        </w:r>
      </w:del>
      <w:r w:rsidRPr="00D40E3B">
        <w:t>).</w:t>
      </w:r>
      <w:r w:rsidR="00576791">
        <w:t xml:space="preserve"> </w:t>
      </w:r>
      <w:r w:rsidRPr="00D40E3B">
        <w:t>Neither was the complete model (</w:t>
      </w:r>
      <w:r w:rsidRPr="00D40E3B">
        <w:rPr>
          <w:i/>
        </w:rPr>
        <w:t>χ</w:t>
      </w:r>
      <w:r w:rsidRPr="00D40E3B">
        <w:rPr>
          <w:vertAlign w:val="superscript"/>
        </w:rPr>
        <w:t>2</w:t>
      </w:r>
      <w:r w:rsidRPr="00D40E3B">
        <w:t xml:space="preserve">(4) = </w:t>
      </w:r>
      <w:ins w:id="152" w:author="Adam Morris" w:date="2015-03-26T14:49:00Z">
        <w:r w:rsidR="00E6149A">
          <w:t>1.66</w:t>
        </w:r>
      </w:ins>
      <w:del w:id="153" w:author="Adam Morris" w:date="2015-03-26T14:49:00Z">
        <w:r w:rsidRPr="00D40E3B" w:rsidDel="00E6149A">
          <w:delText>2.33</w:delText>
        </w:r>
      </w:del>
      <w:r w:rsidRPr="00D40E3B">
        <w:t>, p = .</w:t>
      </w:r>
      <w:ins w:id="154" w:author="Adam Morris" w:date="2015-03-26T14:49:00Z">
        <w:r w:rsidR="00E6149A">
          <w:t>797</w:t>
        </w:r>
      </w:ins>
      <w:del w:id="155" w:author="Adam Morris" w:date="2015-03-26T14:49:00Z">
        <w:r w:rsidRPr="00D40E3B" w:rsidDel="00E6149A">
          <w:delText>675</w:delText>
        </w:r>
      </w:del>
      <w:r w:rsidRPr="00D40E3B">
        <w:t>).</w:t>
      </w:r>
      <w:r w:rsidR="00576791">
        <w:t xml:space="preserve"> </w:t>
      </w:r>
      <w:r w:rsidRPr="00D40E3B">
        <w:t xml:space="preserve">The model combining </w:t>
      </w:r>
      <w:r w:rsidR="00330B8A">
        <w:t>same-</w:t>
      </w:r>
      <w:r w:rsidRPr="00D40E3B">
        <w:t xml:space="preserve"> and </w:t>
      </w:r>
      <w:r w:rsidR="00330B8A">
        <w:t>different-type</w:t>
      </w:r>
      <w:r w:rsidRPr="00D40E3B">
        <w:t xml:space="preserve"> trials did not show a significant interaction effect (</w:t>
      </w:r>
      <w:r w:rsidRPr="00D40E3B">
        <w:rPr>
          <w:i/>
        </w:rPr>
        <w:t>χ</w:t>
      </w:r>
      <w:r w:rsidRPr="00D40E3B">
        <w:rPr>
          <w:vertAlign w:val="superscript"/>
        </w:rPr>
        <w:t>2</w:t>
      </w:r>
      <w:r w:rsidRPr="00D40E3B">
        <w:t xml:space="preserve">(3) = </w:t>
      </w:r>
      <w:ins w:id="156" w:author="Adam Morris" w:date="2015-03-26T14:50:00Z">
        <w:r w:rsidR="00E6149A">
          <w:t>4.46</w:t>
        </w:r>
      </w:ins>
      <w:del w:id="157" w:author="Adam Morris" w:date="2015-03-26T14:50:00Z">
        <w:r w:rsidRPr="00D40E3B" w:rsidDel="00E6149A">
          <w:delText>0</w:delText>
        </w:r>
      </w:del>
      <w:r w:rsidRPr="00D40E3B">
        <w:t xml:space="preserve">, p = </w:t>
      </w:r>
      <w:commentRangeStart w:id="158"/>
      <w:del w:id="159" w:author="Adam Morris" w:date="2015-03-26T14:50:00Z">
        <w:r w:rsidRPr="00D40E3B" w:rsidDel="00E6149A">
          <w:delText>1</w:delText>
        </w:r>
      </w:del>
      <w:commentRangeEnd w:id="158"/>
      <w:ins w:id="160" w:author="Adam Morris" w:date="2015-03-26T14:50:00Z">
        <w:r w:rsidR="00E6149A">
          <w:t>.3</w:t>
        </w:r>
      </w:ins>
      <w:del w:id="161" w:author="Adam Morris" w:date="2015-03-26T14:50:00Z">
        <w:r w:rsidR="00DB04FC" w:rsidDel="00E6149A">
          <w:rPr>
            <w:rStyle w:val="CommentReference"/>
            <w:rFonts w:asciiTheme="minorHAnsi" w:eastAsiaTheme="minorEastAsia" w:hAnsiTheme="minorHAnsi" w:cstheme="minorBidi"/>
            <w:lang w:eastAsia="ja-JP"/>
          </w:rPr>
          <w:commentReference w:id="158"/>
        </w:r>
      </w:del>
      <w:ins w:id="162" w:author="Adam Morris" w:date="2015-03-26T14:50:00Z">
        <w:r w:rsidR="00E6149A">
          <w:t>47</w:t>
        </w:r>
      </w:ins>
      <w:del w:id="163" w:author="Adam Morris" w:date="2015-03-26T14:50:00Z">
        <w:r w:rsidRPr="00D40E3B" w:rsidDel="00E6149A">
          <w:delText>)</w:delText>
        </w:r>
      </w:del>
      <w:r w:rsidRPr="00D40E3B">
        <w:t>.</w:t>
      </w:r>
      <w:r w:rsidR="00576791">
        <w:t xml:space="preserve"> </w:t>
      </w:r>
    </w:p>
    <w:p w14:paraId="6A5A3824" w14:textId="77777777" w:rsidR="0086539C" w:rsidRPr="00D40E3B" w:rsidRDefault="0086539C" w:rsidP="004A1D04">
      <w:pPr>
        <w:pStyle w:val="Paragraph"/>
      </w:pPr>
    </w:p>
    <w:p w14:paraId="2228B5CA" w14:textId="77777777" w:rsidR="004A1D04" w:rsidRPr="00D40E3B" w:rsidRDefault="004A1D04" w:rsidP="004A1D04">
      <w:pPr>
        <w:pStyle w:val="Paragraph"/>
        <w:ind w:firstLine="0"/>
        <w:rPr>
          <w:b/>
        </w:rPr>
      </w:pPr>
      <w:r w:rsidRPr="00D40E3B">
        <w:rPr>
          <w:b/>
        </w:rPr>
        <w:t>Discussion</w:t>
      </w:r>
    </w:p>
    <w:p w14:paraId="2343FDDD" w14:textId="2EBDC933" w:rsidR="00CD553A" w:rsidRDefault="00370BAA" w:rsidP="00CD553A">
      <w:pPr>
        <w:pStyle w:val="Paragraph"/>
      </w:pPr>
      <w:r>
        <w:t>We find</w:t>
      </w:r>
      <w:r w:rsidR="00927B2D">
        <w:t xml:space="preserve"> that</w:t>
      </w:r>
      <w:r w:rsidR="004A1D04" w:rsidRPr="00D40E3B">
        <w:t xml:space="preserve"> goal selection</w:t>
      </w:r>
      <w:r w:rsidR="00927B2D">
        <w:t xml:space="preserve"> in humans</w:t>
      </w:r>
      <w:r w:rsidR="004A1D04" w:rsidRPr="00D40E3B">
        <w:t xml:space="preserve"> is partially determined by model-free value representations derived from reward history. These goals are subsequently used during model-based planning over an internally represented causal model of the task structure.</w:t>
      </w:r>
      <w:r w:rsidR="00576791">
        <w:t xml:space="preserve"> </w:t>
      </w:r>
      <w:r w:rsidR="00166992">
        <w:t xml:space="preserve">In our simple task this </w:t>
      </w:r>
      <w:r w:rsidR="00CD553A">
        <w:t>mechanism</w:t>
      </w:r>
      <w:r w:rsidR="00166992">
        <w:t xml:space="preserve"> appears suboptimal, because participants could easily have performed an exhaustive search over candida</w:t>
      </w:r>
      <w:r w:rsidR="00CD553A">
        <w:t>te goals and thereby attained a</w:t>
      </w:r>
      <w:r w:rsidR="00166992">
        <w:t xml:space="preserve"> higher average rate of return.</w:t>
      </w:r>
      <w:r w:rsidR="00576791">
        <w:t xml:space="preserve"> </w:t>
      </w:r>
      <w:r w:rsidR="00CD553A">
        <w:t xml:space="preserve">Yet, the same mechanism may be crucial in allowing humans to avoid the computational burden of full model-based evaluation for the kinds of complex tasks </w:t>
      </w:r>
      <w:r>
        <w:t>that we routinely face in everyday life—tasks for which exhaustive search over candidate goals is computationally intractable.</w:t>
      </w:r>
    </w:p>
    <w:p w14:paraId="1E05DB96" w14:textId="20932209" w:rsidR="00CC2C7F" w:rsidRDefault="00370BAA" w:rsidP="00CC2C7F">
      <w:pPr>
        <w:pStyle w:val="Paragraph"/>
      </w:pPr>
      <w:r>
        <w:t>W</w:t>
      </w:r>
      <w:r w:rsidRPr="00D40E3B">
        <w:t xml:space="preserve">hile our proposal relies upon the conceptual distinction between habitual (model-free) and goal-directed (model-based) behavioral control, it also demonstrates an </w:t>
      </w:r>
      <w:r w:rsidRPr="00D40E3B">
        <w:lastRenderedPageBreak/>
        <w:t>area of mutual depen</w:t>
      </w:r>
      <w:r>
        <w:t>dence between these mechanisms. T</w:t>
      </w:r>
      <w:r w:rsidRPr="00D40E3B">
        <w:t>his proposed integration captures several</w:t>
      </w:r>
      <w:r w:rsidR="003000D3">
        <w:t xml:space="preserve"> known</w:t>
      </w:r>
      <w:r w:rsidRPr="00D40E3B">
        <w:t xml:space="preserve"> </w:t>
      </w:r>
      <w:r>
        <w:t xml:space="preserve">empirical </w:t>
      </w:r>
      <w:r w:rsidRPr="00D40E3B">
        <w:t>phenomena that blend canonical features of habits and goals. Contextual cues can trigger goal pursuit outside of conscious awareness</w:t>
      </w:r>
      <w:r w:rsidR="00B54438">
        <w:t xml:space="preserve"> </w:t>
      </w:r>
      <w:r w:rsidR="00B54438">
        <w:fldChar w:fldCharType="begin"/>
      </w:r>
      <w:r w:rsidR="004F0C4C">
        <w:instrText xml:space="preserve"> ADDIN EN.CITE &lt;EndNote&gt;&lt;Cite&gt;&lt;Author&gt;Huang&lt;/Author&gt;&lt;Year&gt;2014&lt;/Year&gt;&lt;RecNum&gt;3384&lt;/RecNum&gt;&lt;IDText&gt;r20068&lt;/IDText&gt;&lt;DisplayText&gt;(40)&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B54438">
        <w:fldChar w:fldCharType="separate"/>
      </w:r>
      <w:r w:rsidR="004F0C4C">
        <w:rPr>
          <w:noProof/>
        </w:rPr>
        <w:t>(40)</w:t>
      </w:r>
      <w:r w:rsidR="00B54438">
        <w:fldChar w:fldCharType="end"/>
      </w:r>
      <w:r w:rsidRPr="00D40E3B">
        <w:t>, consistent with the operation of stimulus-response habits in the process of goal selection. In cases of “utilization behavior” among individuals with insult to prefrontal cortex, goal-directed behavior may be intrusive or inappropriately invoked based on contextual cues</w:t>
      </w:r>
      <w:r w:rsidR="00B54438">
        <w:t xml:space="preserve"> </w:t>
      </w:r>
      <w:r w:rsidR="00B54438">
        <w:fldChar w:fldCharType="begin"/>
      </w:r>
      <w:r w:rsidR="004F0C4C">
        <w:instrText xml:space="preserve"> ADDIN EN.CITE &lt;EndNote&gt;&lt;Cite&gt;&lt;Author&gt;Lhermitte&lt;/Author&gt;&lt;Year&gt;1983&lt;/Year&gt;&lt;RecNum&gt;3618&lt;/RecNum&gt;&lt;DisplayText&gt;(41)&lt;/DisplayText&gt;&lt;record&gt;&lt;rec-number&gt;3618&lt;/rec-number&gt;&lt;foreign-keys&gt;&lt;key app="EN" db-id="fazxzxwv05p02ye5fdt5f5rxzavxzee0eftd" timestamp="1418143580"&gt;3618&lt;/key&gt;&lt;/foreign-keys&gt;&lt;ref-type name="Journal Article"&gt;17&lt;/ref-type&gt;&lt;contributors&gt;&lt;authors&gt;&lt;author&gt;Lhermitte, François&lt;/author&gt;&lt;/authors&gt;&lt;/contributors&gt;&lt;titles&gt;&lt;title&gt;‘Utilization behaviour’and its relation to lesions of the frontal lobes&lt;/title&gt;&lt;secondary-title&gt;Brain&lt;/secondary-title&gt;&lt;/titles&gt;&lt;periodical&gt;&lt;full-title&gt;Brain&lt;/full-title&gt;&lt;/periodical&gt;&lt;pages&gt;237-255&lt;/pages&gt;&lt;volume&gt;106&lt;/volume&gt;&lt;number&gt;2&lt;/number&gt;&lt;dates&gt;&lt;year&gt;1983&lt;/year&gt;&lt;/dates&gt;&lt;isbn&gt;0006-8950&lt;/isbn&gt;&lt;urls&gt;&lt;/urls&gt;&lt;/record&gt;&lt;/Cite&gt;&lt;/EndNote&gt;</w:instrText>
      </w:r>
      <w:r w:rsidR="00B54438">
        <w:fldChar w:fldCharType="separate"/>
      </w:r>
      <w:r w:rsidR="004F0C4C">
        <w:rPr>
          <w:noProof/>
        </w:rPr>
        <w:t>(41)</w:t>
      </w:r>
      <w:r w:rsidR="00B54438">
        <w:fldChar w:fldCharType="end"/>
      </w:r>
      <w:r w:rsidRPr="00D40E3B">
        <w:t>. Among neurotypical individuals, “functional fixedness” describes the tendency to consider a limited set of candidate means-end relationships based on past experience with a tool</w:t>
      </w:r>
      <w:r w:rsidR="00B54438">
        <w:t xml:space="preserve"> </w:t>
      </w:r>
      <w:r w:rsidR="00B54438">
        <w:fldChar w:fldCharType="begin"/>
      </w:r>
      <w:r w:rsidR="004F0C4C">
        <w:instrText xml:space="preserve"> ADDIN EN.CITE &lt;EndNote&gt;&lt;Cite&gt;&lt;Author&gt;Adamson&lt;/Author&gt;&lt;Year&gt;1952&lt;/Year&gt;&lt;RecNum&gt;3619&lt;/RecNum&gt;&lt;DisplayText&gt;(42)&lt;/DisplayText&gt;&lt;record&gt;&lt;rec-number&gt;3619&lt;/rec-number&gt;&lt;foreign-keys&gt;&lt;key app="EN" db-id="fazxzxwv05p02ye5fdt5f5rxzavxzee0eftd" timestamp="1418144004"&gt;3619&lt;/key&gt;&lt;/foreign-keys&gt;&lt;ref-type name="Journal Article"&gt;17&lt;/ref-type&gt;&lt;contributors&gt;&lt;authors&gt;&lt;author&gt;Adamson, Robert E&lt;/author&gt;&lt;/authors&gt;&lt;/contributors&gt;&lt;titles&gt;&lt;title&gt;Functional fixedness as related to problem solving: A repetition of three experiments&lt;/title&gt;&lt;secondary-title&gt;Journal of experimental psychology&lt;/secondary-title&gt;&lt;/titles&gt;&lt;periodical&gt;&lt;full-title&gt;Journal of experimental psychology&lt;/full-title&gt;&lt;/periodical&gt;&lt;pages&gt;288&lt;/pages&gt;&lt;volume&gt;44&lt;/volume&gt;&lt;number&gt;4&lt;/number&gt;&lt;dates&gt;&lt;year&gt;1952&lt;/year&gt;&lt;/dates&gt;&lt;isbn&gt;0022-1015&lt;/isbn&gt;&lt;urls&gt;&lt;/urls&gt;&lt;/record&gt;&lt;/Cite&gt;&lt;/EndNote&gt;</w:instrText>
      </w:r>
      <w:r w:rsidR="00B54438">
        <w:fldChar w:fldCharType="separate"/>
      </w:r>
      <w:r w:rsidR="004F0C4C">
        <w:rPr>
          <w:noProof/>
        </w:rPr>
        <w:t>(42)</w:t>
      </w:r>
      <w:r w:rsidR="00B54438">
        <w:fldChar w:fldCharType="end"/>
      </w:r>
      <w:r w:rsidRPr="00D40E3B">
        <w:t xml:space="preserve">. </w:t>
      </w:r>
      <w:commentRangeStart w:id="164"/>
      <w:r w:rsidRPr="00D40E3B">
        <w:t>Finally, it is observed in educational settings that the execution of controlled cognitive processes improves with practice—in other words, that learning complex tasks requires the incremental acquisition of appropriate habits of thought</w:t>
      </w:r>
      <w:r w:rsidR="00B54438">
        <w:t xml:space="preserve"> </w:t>
      </w:r>
      <w:r w:rsidR="00B54438">
        <w:fldChar w:fldCharType="begin"/>
      </w:r>
      <w:r w:rsidR="004F0C4C">
        <w:instrText xml:space="preserve"> ADDIN EN.CITE &lt;EndNote&gt;&lt;Cite&gt;&lt;Author&gt;Sfard&lt;/Author&gt;&lt;Year&gt;1991&lt;/Year&gt;&lt;RecNum&gt;3617&lt;/RecNum&gt;&lt;DisplayText&gt;(43, 44)&lt;/DisplayText&gt;&lt;record&gt;&lt;rec-number&gt;3617&lt;/rec-number&gt;&lt;foreign-keys&gt;&lt;key app="EN" db-id="fazxzxwv05p02ye5fdt5f5rxzavxzee0eftd" timestamp="1418139996"&gt;3617&lt;/key&gt;&lt;/foreign-keys&gt;&lt;ref-type name="Journal Article"&gt;17&lt;/ref-type&gt;&lt;contributors&gt;&lt;authors&gt;&lt;author&gt;Sfard, Anna&lt;/author&gt;&lt;/authors&gt;&lt;/contributors&gt;&lt;titles&gt;&lt;title&gt;On the dual nature of mathematical conceptions: Reflections on processes and objects as different sides of the same coin&lt;/title&gt;&lt;secondary-title&gt;Educational studies in mathematics&lt;/secondary-title&gt;&lt;/titles&gt;&lt;periodical&gt;&lt;full-title&gt;Educational studies in mathematics&lt;/full-title&gt;&lt;/periodical&gt;&lt;pages&gt;1-36&lt;/pages&gt;&lt;volume&gt;22&lt;/volume&gt;&lt;number&gt;1&lt;/number&gt;&lt;dates&gt;&lt;year&gt;1991&lt;/year&gt;&lt;/dates&gt;&lt;isbn&gt;0013-1954&lt;/isbn&gt;&lt;urls&gt;&lt;/urls&gt;&lt;/record&gt;&lt;/Cite&gt;&lt;Cite&gt;&lt;Author&gt;Perkins&lt;/Author&gt;&lt;Year&gt;1989&lt;/Year&gt;&lt;RecNum&gt;3616&lt;/RecNum&gt;&lt;record&gt;&lt;rec-number&gt;3616&lt;/rec-number&gt;&lt;foreign-keys&gt;&lt;key app="EN" db-id="fazxzxwv05p02ye5fdt5f5rxzavxzee0eftd" timestamp="1418139417"&gt;3616&lt;/key&gt;&lt;/foreign-keys&gt;&lt;ref-type name="Journal Article"&gt;17&lt;/ref-type&gt;&lt;contributors&gt;&lt;authors&gt;&lt;author&gt;Perkins, David N&lt;/author&gt;&lt;author&gt;Salomon, Gavriel&lt;/author&gt;&lt;/authors&gt;&lt;/contributors&gt;&lt;titles&gt;&lt;title&gt;Are cognitive skills context-bound?&lt;/title&gt;&lt;secondary-title&gt;Educational researcher&lt;/secondary-title&gt;&lt;/titles&gt;&lt;periodical&gt;&lt;full-title&gt;Educational researcher&lt;/full-title&gt;&lt;/periodical&gt;&lt;pages&gt;16-25&lt;/pages&gt;&lt;volume&gt;18&lt;/volume&gt;&lt;number&gt;1&lt;/number&gt;&lt;dates&gt;&lt;year&gt;1989&lt;/year&gt;&lt;/dates&gt;&lt;isbn&gt;0013-189X&lt;/isbn&gt;&lt;urls&gt;&lt;/urls&gt;&lt;/record&gt;&lt;/Cite&gt;&lt;/EndNote&gt;</w:instrText>
      </w:r>
      <w:r w:rsidR="00B54438">
        <w:fldChar w:fldCharType="separate"/>
      </w:r>
      <w:r w:rsidR="004F0C4C">
        <w:rPr>
          <w:noProof/>
        </w:rPr>
        <w:t>(43, 44)</w:t>
      </w:r>
      <w:r w:rsidR="00B54438">
        <w:fldChar w:fldCharType="end"/>
      </w:r>
      <w:r w:rsidRPr="00D40E3B">
        <w:t>.</w:t>
      </w:r>
      <w:commentRangeEnd w:id="164"/>
      <w:r w:rsidR="00C2130B">
        <w:rPr>
          <w:rStyle w:val="CommentReference"/>
          <w:rFonts w:asciiTheme="minorHAnsi" w:eastAsiaTheme="minorEastAsia" w:hAnsiTheme="minorHAnsi" w:cstheme="minorBidi"/>
          <w:lang w:eastAsia="ja-JP"/>
        </w:rPr>
        <w:commentReference w:id="164"/>
      </w:r>
    </w:p>
    <w:p w14:paraId="3F19AB81" w14:textId="37F604F2" w:rsidR="003000D3" w:rsidRDefault="00CC2C7F" w:rsidP="00AC24CB">
      <w:pPr>
        <w:pStyle w:val="Paragraph"/>
      </w:pPr>
      <w:r>
        <w:t xml:space="preserve">Although habitual control over goal selection ameliorates some of the computational demands of hierarchical planning, there is no free lunch: By relying on model-free value representation to select goals, an agent forgoes the opportunity for optimal planning.  This </w:t>
      </w:r>
      <w:r w:rsidR="00AC24CB">
        <w:t xml:space="preserve">is apparent in our own task, where the influence of model-free goal values tends to reduce participants’ payoff on critical trials, compared with goal values derived from model-based evaluation.  Thus, a key task </w:t>
      </w:r>
      <w:r w:rsidR="003000D3">
        <w:t xml:space="preserve">for any actor </w:t>
      </w:r>
      <w:r w:rsidR="00AC24CB">
        <w:t>is to optimally balance the efficacy of model-free influence against the productivity of model-based influence.  Current research offers several promising avenues for understanding how humans accomplish this task</w:t>
      </w:r>
      <w:r w:rsidR="00B54438">
        <w:t xml:space="preserve"> </w:t>
      </w:r>
      <w:r w:rsidR="00B54438">
        <w:fldChar w:fldCharType="begin">
          <w:fldData xml:space="preserve">PEVuZE5vdGU+PENpdGU+PEF1dGhvcj5QZXp6dWxvPC9BdXRob3I+PFllYXI+MjAxMzwvWWVhcj48
UmVjTnVtPjM2NTU8L1JlY051bT48RGlzcGxheVRleHQ+KDQ1LTQ4KTwvRGlzcGxheVRleHQ+PHJl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4F0C4C">
        <w:instrText xml:space="preserve"> ADDIN EN.CITE </w:instrText>
      </w:r>
      <w:r w:rsidR="004F0C4C">
        <w:fldChar w:fldCharType="begin">
          <w:fldData xml:space="preserve">PEVuZE5vdGU+PENpdGU+PEF1dGhvcj5QZXp6dWxvPC9BdXRob3I+PFllYXI+MjAxMzwvWWVhcj48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</w:fldData>
        </w:fldChar>
      </w:r>
      <w:r w:rsidR="004F0C4C">
        <w:instrText xml:space="preserve"> ADDIN EN.CITE.DATA </w:instrText>
      </w:r>
      <w:r w:rsidR="004F0C4C">
        <w:fldChar w:fldCharType="end"/>
      </w:r>
      <w:r w:rsidR="00B54438">
        <w:fldChar w:fldCharType="separate"/>
      </w:r>
      <w:r w:rsidR="004F0C4C">
        <w:rPr>
          <w:noProof/>
        </w:rPr>
        <w:t>(45-48)</w:t>
      </w:r>
      <w:r w:rsidR="00B54438">
        <w:fldChar w:fldCharType="end"/>
      </w:r>
      <w:r w:rsidR="00AC24CB">
        <w:t xml:space="preserve">. </w:t>
      </w:r>
    </w:p>
    <w:p w14:paraId="50A778E4" w14:textId="40BAFCE9" w:rsidR="00370BAA" w:rsidRDefault="00AC24CB" w:rsidP="00AC24CB">
      <w:pPr>
        <w:pStyle w:val="Paragraph"/>
      </w:pPr>
      <w:r>
        <w:t xml:space="preserve">Within the context of our own model, one way to fine-tune the balance between efficiency and productivity would be to allow for the selection and evaluation of more than one candidate sub-goal. </w:t>
      </w:r>
      <w:r w:rsidR="003000D3">
        <w:t xml:space="preserve"> In the model that we implement, only a single subgoal is retrieved and then it is deterministically adopted.  </w:t>
      </w:r>
      <w:r>
        <w:t xml:space="preserve">A trivial extension of </w:t>
      </w:r>
      <w:r w:rsidR="003000D3">
        <w:t>this</w:t>
      </w:r>
      <w:r>
        <w:t xml:space="preserve"> model would retrieve multiple goals with a probability proportional to their model-free value. </w:t>
      </w:r>
      <w:r w:rsidR="003000D3">
        <w:t>Then</w:t>
      </w:r>
      <w:r>
        <w:t xml:space="preserve">, </w:t>
      </w:r>
      <w:r w:rsidR="003000D3">
        <w:t>each of the</w:t>
      </w:r>
      <w:r>
        <w:t xml:space="preserve"> candidate goals could be evaluated by model-based means. This mechanism would preserve the possibility of model-based planning not only at the level subsidiary to the selected goal (as we demonstrate here) but also at the level of the selected goal itself. In this case, the function of model-free value assignment would be to restrict the space of subgoals subject to evaluation</w:t>
      </w:r>
      <w:r w:rsidR="003000D3">
        <w:t>.</w:t>
      </w:r>
    </w:p>
    <w:p w14:paraId="60B582E3" w14:textId="535FE9EB" w:rsidR="001D5828" w:rsidRDefault="003000D3" w:rsidP="00137D1C">
      <w:pPr>
        <w:pStyle w:val="Paragraph"/>
      </w:pPr>
      <w:r>
        <w:t xml:space="preserve">Another key factor determining the utility of habitual goal selection is the accuracy of the model-free goal values.  An agent with highly accurate </w:t>
      </w:r>
      <w:r w:rsidR="009A3243">
        <w:t>value representations sacrifices little by turning over goal selection to model-free control, while an agent with inaccurate value representations sacrifices much.  T</w:t>
      </w:r>
      <w:r w:rsidR="00BA5AB7">
        <w:t>he experiments that we report</w:t>
      </w:r>
      <w:r w:rsidR="00AA7CF3">
        <w:t xml:space="preserve"> establish model-free value representations by </w:t>
      </w:r>
      <w:r w:rsidR="003106A9">
        <w:t>manipulating</w:t>
      </w:r>
      <w:r w:rsidR="00AA7CF3">
        <w:t xml:space="preserve"> the reward history associated with </w:t>
      </w:r>
      <w:r w:rsidR="00BA5AB7">
        <w:t>goal selection</w:t>
      </w:r>
      <w:r w:rsidR="00AA7CF3">
        <w:t>.</w:t>
      </w:r>
      <w:r w:rsidR="009A3243">
        <w:t xml:space="preserve">  However, obtaining complete and accurate model-free value representations through direct trial-and-error learning will not be feasible for many complex tasks.  Critically,</w:t>
      </w:r>
      <w:r w:rsidR="00576791">
        <w:t xml:space="preserve"> </w:t>
      </w:r>
      <w:r w:rsidR="009A3243">
        <w:t>p</w:t>
      </w:r>
      <w:r w:rsidR="00AA7CF3">
        <w:t>a</w:t>
      </w:r>
      <w:r w:rsidR="009A3243">
        <w:t xml:space="preserve">st research shows </w:t>
      </w:r>
      <w:r w:rsidR="00AA7CF3">
        <w:t xml:space="preserve">that model-free value representations can be established by a variety of </w:t>
      </w:r>
      <w:r w:rsidR="00BA5AB7">
        <w:t>other pathways</w:t>
      </w:r>
      <w:r w:rsidR="009A3243">
        <w:t xml:space="preserve"> in humans</w:t>
      </w:r>
      <w:r w:rsidR="00AA7CF3">
        <w:t>.</w:t>
      </w:r>
      <w:r w:rsidR="00576791">
        <w:t xml:space="preserve"> </w:t>
      </w:r>
      <w:r w:rsidR="00AA7CF3">
        <w:t xml:space="preserve">For instance, </w:t>
      </w:r>
      <w:r w:rsidR="006B0103">
        <w:t>people can generate fictive reward signals by simulating rewards according to an internally specified model</w:t>
      </w:r>
      <w:r w:rsidR="00BD4CE3">
        <w:t xml:space="preserve"> (e.g., daydreaming about the bonus they will get if </w:t>
      </w:r>
      <w:r w:rsidR="003658A7">
        <w:t>they put in extra hours at work</w:t>
      </w:r>
      <w:r w:rsidR="00BD4CE3">
        <w:t>).</w:t>
      </w:r>
      <w:r w:rsidR="00576791">
        <w:t xml:space="preserve"> </w:t>
      </w:r>
      <w:r w:rsidR="00BD4CE3">
        <w:t>Such fictive rewards can establish model-free value representations</w:t>
      </w:r>
      <w:r w:rsidR="003658A7">
        <w:t xml:space="preserve"> </w:t>
      </w:r>
      <w:r w:rsidR="003658A7">
        <w:fldChar w:fldCharType="begin"/>
      </w:r>
      <w:r w:rsidR="004F0C4C">
        <w:instrText xml:space="preserve"> ADDIN EN.CITE &lt;EndNote&gt;&lt;Cite&gt;&lt;Author&gt;Otto&lt;/Author&gt;&lt;Year&gt;2013&lt;/Year&gt;&lt;RecNum&gt;3355&lt;/RecNum&gt;&lt;IDText&gt;r19867&lt;/IDText&gt;&lt;DisplayText&gt;(14)&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3658A7">
        <w:fldChar w:fldCharType="separate"/>
      </w:r>
      <w:r w:rsidR="004F0C4C">
        <w:rPr>
          <w:noProof/>
        </w:rPr>
        <w:t>(14)</w:t>
      </w:r>
      <w:r w:rsidR="003658A7">
        <w:fldChar w:fldCharType="end"/>
      </w:r>
      <w:r w:rsidR="00BD4CE3">
        <w:t>, including in the striatum</w:t>
      </w:r>
      <w:r w:rsidR="003658A7">
        <w:t xml:space="preserve"> </w:t>
      </w:r>
      <w:r w:rsidR="003658A7">
        <w:fldChar w:fldCharType="begin"/>
      </w:r>
      <w:r w:rsidR="004F0C4C">
        <w:instrText xml:space="preserve"> ADDIN EN.CITE &lt;EndNote&gt;&lt;Cite&gt;&lt;Author&gt;Lohrenz&lt;/Author&gt;&lt;Year&gt;2007&lt;/Year&gt;&lt;RecNum&gt;1616&lt;/RecNum&gt;&lt;DisplayText&gt;(49)&lt;/DisplayText&gt;&lt;record&gt;&lt;rec-number&gt;1616&lt;/rec-number&gt;&lt;foreign-keys&gt;&lt;key app="EN" db-id="fazxzxwv05p02ye5fdt5f5rxzavxzee0eftd" timestamp="1337777857"&gt;1616&lt;/key&gt;&lt;/foreign-keys&gt;&lt;ref-type name="Journal Article"&gt;17&lt;/ref-type&gt;&lt;contributors&gt;&lt;authors&gt;&lt;author&gt;Lohrenz, T.&lt;/author&gt;&lt;author&gt;McCabe, K.&lt;/author&gt;&lt;author&gt;Camerer, C.F.&lt;/author&gt;&lt;author&gt;Montague, P.R.&lt;/author&gt;&lt;/authors&gt;&lt;/contributors&gt;&lt;titles&gt;&lt;title&gt;Neural signature of fictive learning signals in a sequential investment task&lt;/title&gt;&lt;secondary-title&gt;Proceedings of the National Academy of Sciences&lt;/secondary-title&gt;&lt;/titles&gt;&lt;periodical&gt;&lt;full-title&gt;Proceedings of the National Academy of Sciences&lt;/full-title&gt;&lt;/periodical&gt;&lt;pages&gt;9493&lt;/pages&gt;&lt;volume&gt;104&lt;/volume&gt;&lt;number&gt;22&lt;/number&gt;&lt;dates&gt;&lt;year&gt;2007&lt;/year&gt;&lt;/dates&gt;&lt;isbn&gt;0027-8424&lt;/isbn&gt;&lt;urls&gt;&lt;/urls&gt;&lt;/record&gt;&lt;/Cite&gt;&lt;/EndNote&gt;</w:instrText>
      </w:r>
      <w:r w:rsidR="003658A7">
        <w:fldChar w:fldCharType="separate"/>
      </w:r>
      <w:r w:rsidR="004F0C4C">
        <w:rPr>
          <w:noProof/>
        </w:rPr>
        <w:t>(49)</w:t>
      </w:r>
      <w:r w:rsidR="003658A7">
        <w:fldChar w:fldCharType="end"/>
      </w:r>
      <w:r w:rsidR="00BD4CE3">
        <w:t>.</w:t>
      </w:r>
      <w:r w:rsidR="00576791">
        <w:t xml:space="preserve"> </w:t>
      </w:r>
      <w:r w:rsidR="00137D1C">
        <w:t>In essence, this uses model</w:t>
      </w:r>
      <w:r>
        <w:t>-based processes to cache</w:t>
      </w:r>
      <w:r w:rsidR="00137D1C">
        <w:t xml:space="preserve"> a reward value in</w:t>
      </w:r>
      <w:r>
        <w:t xml:space="preserve"> memory</w:t>
      </w:r>
      <w:r w:rsidR="00137D1C">
        <w:t xml:space="preserve"> </w:t>
      </w:r>
      <w:r>
        <w:t>prior</w:t>
      </w:r>
      <w:r w:rsidR="00137D1C">
        <w:t xml:space="preserve"> </w:t>
      </w:r>
      <w:r>
        <w:t>to</w:t>
      </w:r>
      <w:r w:rsidR="00137D1C">
        <w:t xml:space="preserve"> decision-making, thus </w:t>
      </w:r>
      <w:r>
        <w:t>avoiding the need for online planning</w:t>
      </w:r>
      <w:r w:rsidR="00137D1C">
        <w:t xml:space="preserve"> during behavioral control</w:t>
      </w:r>
      <w:r w:rsidR="001D5828">
        <w:t xml:space="preserve"> </w:t>
      </w:r>
      <w:r w:rsidR="001D5828">
        <w:fldChar w:fldCharType="begin"/>
      </w:r>
      <w:r w:rsidR="001D5828">
        <w:instrText xml:space="preserve"> ADDIN EN.CITE &lt;EndNote&gt;&lt;Cite&gt;&lt;Author&gt;Silver&lt;/Author&gt;&lt;Year&gt;2008&lt;/Year&gt;&lt;RecNum&gt;3656&lt;/RecNum&gt;&lt;DisplayText&gt;(12, 46)&lt;/DisplayText&gt;&lt;record&gt;&lt;rec-number&gt;3656&lt;/rec-number&gt;&lt;foreign-keys&gt;&lt;key app="EN" db-id="fazxzxwv05p02ye5fdt5f5rxzavxzee0eftd" timestamp="1426761679"&gt;3656&lt;/key&gt;&lt;/foreign-keys&gt;&lt;ref-type name="Conference Proceedings"&gt;10&lt;/ref-type&gt;&lt;contributors&gt;&lt;authors&gt;&lt;author&gt;Silver, David&lt;/author&gt;&lt;author&gt;Sutton, Richard S&lt;/author&gt;&lt;author&gt;Müller, Martin&lt;/author&gt;&lt;/authors&gt;&lt;/contributors&gt;&lt;titles&gt;&lt;title&gt;Sample-based learning and search with permanent and transient memories&lt;/title&gt;&lt;secondary-title&gt;Proceedings of the 25th international conference on Machine learning&lt;/secondary-title&gt;&lt;/titles&gt;&lt;pages&gt;968-975&lt;/pages&gt;&lt;dates&gt;&lt;year&gt;2008&lt;/year&gt;&lt;/dates&gt;&lt;publisher&gt;ACM&lt;/publisher&gt;&lt;isbn&gt;1605582050&lt;/isbn&gt;&lt;urls&gt;&lt;/urls&gt;&lt;/record&gt;&lt;/Cite&gt;&lt;Cite&gt;&lt;Author&gt;Sutton&lt;/Author&gt;&lt;Year&gt;1999&lt;/Year&gt;&lt;RecNum&gt;3647&lt;/RecNum&gt;&lt;record&gt;&lt;rec-number&gt;3647&lt;/rec-number&gt;&lt;foreign-keys&gt;&lt;key app="EN" db-id="fazxzxwv05p02ye5fdt5f5rxzavxzee0eftd" timestamp="1420731109"&gt;3647&lt;/key&gt;&lt;/foreign-keys&gt;&lt;ref-type name="Journal Article"&gt;17&lt;/ref-type&gt;&lt;contributors&gt;&lt;authors&gt;&lt;author&gt;Sutton, Richard S&lt;/author&gt;&lt;author&gt;Precup, Doina&lt;/author&gt;&lt;author&gt;Singh, Satinder&lt;/author&gt;&lt;/authors&gt;&lt;/contributors&gt;&lt;titles&gt;&lt;title&gt;Between MDPs and semi-MDPs: A framework for temporal abstraction in reinforcement learning&lt;/title&gt;&lt;secondary-title&gt;Artificial intelligence&lt;/secondary-title&gt;&lt;/titles&gt;&lt;periodical&gt;&lt;full-title&gt;Artificial intelligence&lt;/full-title&gt;&lt;/periodical&gt;&lt;pages&gt;181-211&lt;/pages&gt;&lt;volume&gt;112&lt;/volume&gt;&lt;number&gt;1&lt;/number&gt;&lt;dates&gt;&lt;year&gt;1999&lt;/year&gt;&lt;/dates&gt;&lt;isbn&gt;0004-3702&lt;/isbn&gt;&lt;urls&gt;&lt;/urls&gt;&lt;/record&gt;&lt;/Cite&gt;&lt;/EndNote&gt;</w:instrText>
      </w:r>
      <w:r w:rsidR="001D5828">
        <w:fldChar w:fldCharType="separate"/>
      </w:r>
      <w:r w:rsidR="001D5828">
        <w:rPr>
          <w:noProof/>
        </w:rPr>
        <w:t>(12, 46)</w:t>
      </w:r>
      <w:r w:rsidR="001D5828">
        <w:fldChar w:fldCharType="end"/>
      </w:r>
      <w:r w:rsidR="00137D1C">
        <w:t>.</w:t>
      </w:r>
      <w:r w:rsidR="00576791">
        <w:t xml:space="preserve"> </w:t>
      </w:r>
    </w:p>
    <w:p w14:paraId="5A670A7B" w14:textId="7006B8AF" w:rsidR="00AA7CF3" w:rsidRDefault="00BD4CE3" w:rsidP="00AE7B2A">
      <w:pPr>
        <w:pStyle w:val="Paragraph"/>
      </w:pPr>
      <w:r>
        <w:lastRenderedPageBreak/>
        <w:t>There is also some evidence that both observational learning and direct instruction in social contexts can establish model-free value representations</w:t>
      </w:r>
      <w:r w:rsidR="00B05CC4">
        <w:t xml:space="preserve"> </w:t>
      </w:r>
      <w:r w:rsidR="00B05CC4">
        <w:fldChar w:fldCharType="begin">
          <w:fldData xml:space="preserve">PEVuZE5vdGU+PENpdGU+PEF1dGhvcj5PbHNzb248L0F1dGhvcj48WWVhcj4yMDA3PC9ZZWFyPjxS
ZWNOdW0+MTU1MjwvUmVjTnVtPjxEaXNwbGF5VGV4dD4oNTAtNTIpPC9EaXNwbGF5VGV4dD48cmVj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4F0C4C">
        <w:instrText xml:space="preserve"> ADDIN EN.CITE </w:instrText>
      </w:r>
      <w:r w:rsidR="004F0C4C">
        <w:fldChar w:fldCharType="begin">
          <w:fldData xml:space="preserve">PEVuZE5vdGU+PENpdGU+PEF1dGhvcj5PbHNzb248L0F1dGhvcj48WWVhcj4yMDA3PC9ZZWFyPjxS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</w:fldData>
        </w:fldChar>
      </w:r>
      <w:r w:rsidR="004F0C4C">
        <w:instrText xml:space="preserve"> ADDIN EN.CITE.DATA </w:instrText>
      </w:r>
      <w:r w:rsidR="004F0C4C">
        <w:fldChar w:fldCharType="end"/>
      </w:r>
      <w:r w:rsidR="00B05CC4">
        <w:fldChar w:fldCharType="separate"/>
      </w:r>
      <w:r w:rsidR="004F0C4C">
        <w:rPr>
          <w:noProof/>
        </w:rPr>
        <w:t>(50-52)</w:t>
      </w:r>
      <w:r w:rsidR="00B05CC4">
        <w:fldChar w:fldCharType="end"/>
      </w:r>
      <w:r>
        <w:t>.</w:t>
      </w:r>
      <w:r w:rsidR="00576791">
        <w:t xml:space="preserve"> </w:t>
      </w:r>
      <w:r w:rsidR="001D5828">
        <w:t xml:space="preserve">The possibility of cultural transmission of goal/subgoal structure by observational learning or instruction stands out as a particularly likely explanation for the efficiency and power of goal-directed behavior in humans.  Cached model-free value assignment to subgoal selection may operate as an important repository for cultural knowledge of this form.  This implies a codependence between two capacities </w:t>
      </w:r>
      <w:r w:rsidR="00AE7B2A">
        <w:t>that are remarkably developed in humans:</w:t>
      </w:r>
      <w:r w:rsidR="001D5828">
        <w:t xml:space="preserve"> cultural transmission </w:t>
      </w:r>
      <w:r w:rsidR="001D5828">
        <w:fldChar w:fldCharType="begin"/>
      </w:r>
      <w:r w:rsidR="001D5828">
        <w:instrText xml:space="preserve"> ADDIN EN.CITE &lt;EndNote&gt;&lt;Cite&gt;&lt;Author&gt;Boyd&lt;/Author&gt;&lt;Year&gt;2011&lt;/Year&gt;&lt;RecNum&gt;3422&lt;/RecNum&gt;&lt;IDText&gt;r05679&lt;/IDText&gt;&lt;DisplayText&gt;(53)&lt;/DisplayText&gt;&lt;record&gt;&lt;rec-number&gt;3422&lt;/rec-number&gt;&lt;foreign-keys&gt;&lt;key app="EN" db-id="fazxzxwv05p02ye5fdt5f5rxzavxzee0eftd" timestamp="1408368263"&gt;3422&lt;/key&gt;&lt;/foreign-keys&gt;&lt;ref-type name="Journal Article"&gt;17&lt;/ref-type&gt;&lt;contributors&gt;&lt;authors&gt;&lt;author&gt;Boyd, R&lt;/author&gt;&lt;author&gt;Richerson, P J&lt;/author&gt;&lt;author&gt;Henrich, J&lt;/author&gt;&lt;/authors&gt;&lt;/contributors&gt;&lt;titles&gt;&lt;title&gt;The cultural niche: Why social learning is essential for human adaptation&lt;/title&gt;&lt;secondary-title&gt;Proceedings of the National Academy of Sciences of the United States of America&lt;/secondary-title&gt;&lt;/titles&gt;&lt;periodical&gt;&lt;full-title&gt;Proceedings of the National Academy of Sciences of the United States of America&lt;/full-title&gt;&lt;/periodical&gt;&lt;pages&gt;10918-10925&lt;/pages&gt;&lt;volume&gt;108&lt;/volume&gt;&lt;number&gt;Supplement_2&lt;/number&gt;&lt;dates&gt;&lt;year&gt;2011&lt;/year&gt;&lt;pub-dates&gt;&lt;date&gt;Jul 28&lt;/date&gt;&lt;/pub-dates&gt;&lt;/dates&gt;&lt;label&gt;r05679&lt;/label&gt;&lt;urls&gt;&lt;related-urls&gt;&lt;url&gt;http://www.pnas.org/cgi/doi/10.1073/pnas.1100290108&lt;/url&gt;&lt;/related-urls&gt;&lt;pdf-urls&gt;&lt;url&gt;file://localhost/Users/fiery/Documents/Papers2/Articles/2011/Boyd/Boyd%202011%20Proc%20Natl%20Acad%20Sci%20USA.pdf&lt;/url&gt;&lt;/pdf-urls&gt;&lt;/urls&gt;&lt;custom3&gt;papers2://publication/uuid/4476900E-AB44-4D2B-9257-D665CFE163CE&lt;/custom3&gt;&lt;electronic-resource-num&gt;10.1073/pnas.1100290108&lt;/electronic-resource-num&gt;&lt;language&gt;English&lt;/language&gt;&lt;/record&gt;&lt;/Cite&gt;&lt;/EndNote&gt;</w:instrText>
      </w:r>
      <w:r w:rsidR="001D5828">
        <w:fldChar w:fldCharType="separate"/>
      </w:r>
      <w:r w:rsidR="001D5828">
        <w:rPr>
          <w:noProof/>
        </w:rPr>
        <w:t>(53)</w:t>
      </w:r>
      <w:r w:rsidR="001D5828">
        <w:fldChar w:fldCharType="end"/>
      </w:r>
      <w:r w:rsidR="001D5828">
        <w:t xml:space="preserve"> and in their capacity for productive and flexible reasoning </w:t>
      </w:r>
      <w:r w:rsidR="001D5828">
        <w:fldChar w:fldCharType="begin"/>
      </w:r>
      <w:r w:rsidR="001D5828">
        <w:instrText xml:space="preserve"> ADDIN EN.CITE &lt;EndNote&gt;&lt;Cite&gt;&lt;Author&gt;Pinker&lt;/Author&gt;&lt;Year&gt;2010&lt;/Year&gt;&lt;RecNum&gt;3659&lt;/RecNum&gt;&lt;DisplayText&gt;(54)&lt;/DisplayText&gt;&lt;record&gt;&lt;rec-number&gt;3659&lt;/rec-number&gt;&lt;foreign-keys&gt;&lt;key app="EN" db-id="fazxzxwv05p02ye5fdt5f5rxzavxzee0eftd" timestamp="1426762268"&gt;3659&lt;/key&gt;&lt;/foreign-keys&gt;&lt;ref-type name="Journal Article"&gt;17&lt;/ref-type&gt;&lt;contributors&gt;&lt;authors&gt;&lt;author&gt;Pinker, Steven&lt;/author&gt;&lt;/authors&gt;&lt;/contributors&gt;&lt;titles&gt;&lt;title&gt;The cognitive niche: Coevolution of intelligence, sociality, and language&lt;/title&gt;&lt;secondary-title&gt;Proceedings of the National Academy of Sciences&lt;/secondary-title&gt;&lt;/titles&gt;&lt;periodical&gt;&lt;full-title&gt;Proceedings of the National Academy of Sciences&lt;/full-title&gt;&lt;/periodical&gt;&lt;pages&gt;8993-8999&lt;/pages&gt;&lt;volume&gt;107&lt;/volume&gt;&lt;number&gt;Supplement 2&lt;/number&gt;&lt;dates&gt;&lt;year&gt;2010&lt;/year&gt;&lt;/dates&gt;&lt;isbn&gt;0027-8424&lt;/isbn&gt;&lt;urls&gt;&lt;related-urls&gt;&lt;url&gt;http://www.pnas.org/content/107/Supplement_2/8993.full.pdf&lt;/url&gt;&lt;/related-urls&gt;&lt;/urls&gt;&lt;/record&gt;&lt;/Cite&gt;&lt;/EndNote&gt;</w:instrText>
      </w:r>
      <w:r w:rsidR="001D5828">
        <w:fldChar w:fldCharType="separate"/>
      </w:r>
      <w:r w:rsidR="001D5828">
        <w:rPr>
          <w:noProof/>
        </w:rPr>
        <w:t>(54)</w:t>
      </w:r>
      <w:r w:rsidR="001D5828">
        <w:fldChar w:fldCharType="end"/>
      </w:r>
      <w:r w:rsidR="001D5828">
        <w:t xml:space="preserve">. </w:t>
      </w:r>
    </w:p>
    <w:p w14:paraId="01D7C9E6" w14:textId="1D922C41" w:rsidR="00754D85" w:rsidRDefault="00AE7B2A">
      <w:pPr>
        <w:rPr>
          <w:rFonts w:ascii="Times New Roman" w:hAnsi="Times New Roman" w:cs="Times New Roman"/>
          <w:szCs w:val="24"/>
        </w:rPr>
      </w:pPr>
      <w:r>
        <w:rPr>
          <w:rFonts w:ascii="Times New Roman" w:hAnsi="Times New Roman" w:cs="Times New Roman"/>
          <w:szCs w:val="24"/>
        </w:rPr>
        <w:tab/>
      </w:r>
      <w:commentRangeStart w:id="165"/>
      <w:r>
        <w:rPr>
          <w:rFonts w:ascii="Times New Roman" w:hAnsi="Times New Roman" w:cs="Times New Roman"/>
          <w:szCs w:val="24"/>
        </w:rPr>
        <w:t>[Some concluding remark here, summing up the basic point]</w:t>
      </w:r>
      <w:r w:rsidR="00AC24CB">
        <w:rPr>
          <w:rFonts w:ascii="Times New Roman" w:hAnsi="Times New Roman" w:cs="Times New Roman"/>
          <w:szCs w:val="24"/>
        </w:rPr>
        <w:tab/>
      </w:r>
      <w:commentRangeEnd w:id="165"/>
      <w:r w:rsidR="002A6027">
        <w:rPr>
          <w:rStyle w:val="CommentReference"/>
        </w:rPr>
        <w:commentReference w:id="165"/>
      </w:r>
    </w:p>
    <w:p w14:paraId="0ADDA85A" w14:textId="77777777" w:rsidR="00AC24CB" w:rsidRDefault="00AC24CB">
      <w:pPr>
        <w:rPr>
          <w:rFonts w:ascii="Times New Roman" w:hAnsi="Times New Roman" w:cs="Times New Roman"/>
          <w:szCs w:val="24"/>
        </w:rPr>
      </w:pPr>
    </w:p>
    <w:p w14:paraId="74904654" w14:textId="77777777" w:rsidR="00AC24CB" w:rsidRPr="00D40E3B" w:rsidRDefault="00AC24CB">
      <w:pPr>
        <w:rPr>
          <w:rFonts w:ascii="Times New Roman" w:hAnsi="Times New Roman" w:cs="Times New Roman"/>
          <w:szCs w:val="24"/>
        </w:rPr>
      </w:pPr>
    </w:p>
    <w:p w14:paraId="4E691B20" w14:textId="2B606DC3" w:rsidR="004A1D04" w:rsidRPr="002D65D4" w:rsidRDefault="004A1D04" w:rsidP="004A1D04">
      <w:pPr>
        <w:pStyle w:val="Refhead"/>
        <w:rPr>
          <w:i/>
        </w:rPr>
      </w:pPr>
      <w:r w:rsidRPr="00D40E3B">
        <w:t>References:</w:t>
      </w:r>
      <w:r w:rsidR="00576791">
        <w:t xml:space="preserve"> </w:t>
      </w:r>
      <w:r w:rsidR="00592560">
        <w:rPr>
          <w:i/>
        </w:rPr>
        <w:t>To be copied from endnote appendix at the bottom of this document</w:t>
      </w:r>
    </w:p>
    <w:p w14:paraId="4A381622" w14:textId="77777777" w:rsidR="004A1D04" w:rsidRPr="00D40E3B" w:rsidRDefault="004A1D04" w:rsidP="004A1D04">
      <w:pPr>
        <w:rPr>
          <w:rFonts w:ascii="Times New Roman" w:eastAsia="MS Mincho" w:hAnsi="Times New Roman" w:cs="Times New Roman"/>
          <w:szCs w:val="24"/>
        </w:rPr>
      </w:pPr>
    </w:p>
    <w:p w14:paraId="64B5F522" w14:textId="77777777" w:rsidR="004A1D04" w:rsidRPr="00D40E3B" w:rsidRDefault="004A1D04" w:rsidP="004A1D04">
      <w:pPr>
        <w:pStyle w:val="EndNoteBibliography"/>
        <w:rPr>
          <w:rFonts w:ascii="Times New Roman" w:hAnsi="Times New Roman" w:cs="Times New Roman"/>
          <w:noProof/>
          <w:szCs w:val="24"/>
        </w:rPr>
      </w:pPr>
    </w:p>
    <w:p w14:paraId="338A10F0" w14:textId="77777777" w:rsidR="004A1D04" w:rsidRPr="00D40E3B" w:rsidRDefault="004A1D04" w:rsidP="004A1D04">
      <w:pPr>
        <w:pStyle w:val="Acknowledgement"/>
      </w:pPr>
      <w:r w:rsidRPr="00D40E3B">
        <w:rPr>
          <w:b/>
        </w:rPr>
        <w:t>Acknowledgments:</w:t>
      </w:r>
      <w:r w:rsidRPr="00D40E3B">
        <w:t xml:space="preserve"> We thank Michael Frank, Samuel Gershman</w:t>
      </w:r>
      <w:r w:rsidR="0086539C" w:rsidRPr="00D40E3B">
        <w:t>, Wouter Kool</w:t>
      </w:r>
      <w:r w:rsidRPr="00D40E3B">
        <w:t xml:space="preserve"> and Josiah Nunziato for their advice and assistance. This research was supported by grant N00014-14-1-0800 from the Office of Naval Research.</w:t>
      </w:r>
    </w:p>
    <w:p w14:paraId="52B89D21" w14:textId="77777777" w:rsidR="004A1D04" w:rsidRPr="00D40E3B" w:rsidRDefault="00486BF8">
      <w:pPr>
        <w:rPr>
          <w:rFonts w:ascii="Times New Roman" w:hAnsi="Times New Roman" w:cs="Times New Roman"/>
          <w:szCs w:val="24"/>
        </w:rPr>
      </w:pPr>
      <w:r w:rsidRPr="00D40E3B">
        <w:rPr>
          <w:rFonts w:ascii="Times New Roman" w:hAnsi="Times New Roman" w:cs="Times New Roman"/>
          <w:szCs w:val="24"/>
        </w:rPr>
        <w:tab/>
      </w:r>
    </w:p>
    <w:p w14:paraId="0F70E1F1" w14:textId="77777777" w:rsidR="00486BF8" w:rsidRPr="00D40E3B" w:rsidRDefault="00486BF8">
      <w:pPr>
        <w:rPr>
          <w:rFonts w:ascii="Times New Roman" w:hAnsi="Times New Roman" w:cs="Times New Roman"/>
          <w:szCs w:val="24"/>
        </w:rPr>
      </w:pPr>
    </w:p>
    <w:p w14:paraId="7898A40D" w14:textId="77777777" w:rsidR="00486BF8" w:rsidRPr="00D40E3B" w:rsidRDefault="00486BF8">
      <w:pPr>
        <w:rPr>
          <w:rFonts w:ascii="Times New Roman" w:hAnsi="Times New Roman" w:cs="Times New Roman"/>
          <w:szCs w:val="24"/>
        </w:rPr>
      </w:pPr>
      <w:r w:rsidRPr="00D40E3B">
        <w:rPr>
          <w:rFonts w:ascii="Times New Roman" w:hAnsi="Times New Roman" w:cs="Times New Roman"/>
          <w:b/>
          <w:szCs w:val="24"/>
        </w:rPr>
        <w:t>Methods</w:t>
      </w:r>
    </w:p>
    <w:p w14:paraId="12DA8E32" w14:textId="77777777" w:rsidR="00486BF8" w:rsidRPr="00D40E3B" w:rsidRDefault="00486BF8">
      <w:pPr>
        <w:rPr>
          <w:rFonts w:ascii="Times New Roman" w:hAnsi="Times New Roman" w:cs="Times New Roman"/>
          <w:szCs w:val="24"/>
        </w:rPr>
      </w:pPr>
    </w:p>
    <w:p w14:paraId="658DD739" w14:textId="4B9E50E2" w:rsidR="00486BF8" w:rsidRPr="00D40E3B" w:rsidRDefault="00486BF8" w:rsidP="00486BF8">
      <w:pPr>
        <w:spacing w:after="120"/>
        <w:rPr>
          <w:rFonts w:ascii="Times New Roman" w:hAnsi="Times New Roman" w:cs="Times New Roman"/>
          <w:szCs w:val="24"/>
        </w:rPr>
      </w:pPr>
      <w:r w:rsidRPr="00D40E3B">
        <w:rPr>
          <w:rFonts w:ascii="Times New Roman" w:hAnsi="Times New Roman" w:cs="Times New Roman"/>
          <w:i/>
          <w:szCs w:val="24"/>
        </w:rPr>
        <w:t>Participants</w:t>
      </w:r>
      <w:r w:rsidR="00576791">
        <w:rPr>
          <w:rFonts w:ascii="Times New Roman" w:hAnsi="Times New Roman" w:cs="Times New Roman"/>
          <w:i/>
          <w:szCs w:val="24"/>
        </w:rPr>
        <w:t xml:space="preserve"> </w:t>
      </w:r>
    </w:p>
    <w:p w14:paraId="0D86955B" w14:textId="4B56022D" w:rsidR="0086539C" w:rsidRPr="00D40E3B" w:rsidRDefault="00F72EA3" w:rsidP="00486BF8">
      <w:pPr>
        <w:spacing w:after="120"/>
        <w:rPr>
          <w:rFonts w:ascii="Times New Roman" w:hAnsi="Times New Roman" w:cs="Times New Roman"/>
          <w:szCs w:val="24"/>
        </w:rPr>
      </w:pPr>
      <w:r w:rsidRPr="00D40E3B">
        <w:rPr>
          <w:rFonts w:ascii="Times New Roman" w:hAnsi="Times New Roman" w:cs="Times New Roman"/>
          <w:szCs w:val="24"/>
        </w:rPr>
        <w:t>A total of 960 s</w:t>
      </w:r>
      <w:r w:rsidR="00486BF8" w:rsidRPr="00D40E3B">
        <w:rPr>
          <w:rFonts w:ascii="Times New Roman" w:hAnsi="Times New Roman" w:cs="Times New Roman"/>
          <w:szCs w:val="24"/>
        </w:rPr>
        <w:t>ubjects were recruited on Amazon Mechanical Turk to participate in a two-stage Markov decision task.</w:t>
      </w:r>
      <w:r w:rsidR="00576791">
        <w:rPr>
          <w:rFonts w:ascii="Times New Roman" w:hAnsi="Times New Roman" w:cs="Times New Roman"/>
          <w:szCs w:val="24"/>
        </w:rPr>
        <w:t xml:space="preserve"> </w:t>
      </w:r>
      <w:r w:rsidRPr="00D40E3B">
        <w:rPr>
          <w:rFonts w:ascii="Times New Roman" w:hAnsi="Times New Roman" w:cs="Times New Roman"/>
          <w:szCs w:val="24"/>
        </w:rPr>
        <w:t>Subjects were excluded from analysis if they timed out on more than 50 trials.</w:t>
      </w:r>
      <w:r w:rsidR="00576791">
        <w:rPr>
          <w:rFonts w:ascii="Times New Roman" w:hAnsi="Times New Roman" w:cs="Times New Roman"/>
          <w:szCs w:val="24"/>
        </w:rPr>
        <w:t xml:space="preserve"> </w:t>
      </w:r>
      <w:r w:rsidRPr="00D40E3B">
        <w:rPr>
          <w:rFonts w:ascii="Times New Roman" w:hAnsi="Times New Roman" w:cs="Times New Roman"/>
          <w:szCs w:val="24"/>
        </w:rPr>
        <w:t xml:space="preserve">Following </w:t>
      </w:r>
      <w:r w:rsidR="00F90C22">
        <w:rPr>
          <w:rFonts w:ascii="Times New Roman" w:hAnsi="Times New Roman" w:cs="Times New Roman"/>
          <w:szCs w:val="24"/>
        </w:rPr>
        <w:t xml:space="preserve">past research on a similar task </w:t>
      </w:r>
      <w:r w:rsidR="00F90C22">
        <w:rPr>
          <w:rFonts w:ascii="Times New Roman" w:hAnsi="Times New Roman" w:cs="Times New Roman"/>
          <w:szCs w:val="24"/>
        </w:rPr>
        <w:fldChar w:fldCharType="begin"/>
      </w:r>
      <w:r w:rsidR="004F0C4C">
        <w:rPr>
          <w:rFonts w:ascii="Times New Roman" w:hAnsi="Times New Roman" w:cs="Times New Roman"/>
          <w:szCs w:val="24"/>
        </w:rPr>
        <w:instrText xml:space="preserve"> ADDIN EN.CITE &lt;EndNote&gt;&lt;Cite&gt;&lt;Author&gt;Gläscher&lt;/Author&gt;&lt;Year&gt;2010&lt;/Year&gt;&lt;RecNum&gt;3653&lt;/RecNum&gt;&lt;DisplayText&gt;(24)&lt;/DisplayText&gt;&lt;record&gt;&lt;rec-number&gt;3653&lt;/rec-number&gt;&lt;foreign-keys&gt;&lt;key app="EN" db-id="fazxzxwv05p02ye5fdt5f5rxzavxzee0eftd" timestamp="1426761063"&gt;3653&lt;/key&gt;&lt;/foreign-keys&gt;&lt;ref-type name="Journal Article"&gt;17&lt;/ref-type&gt;&lt;contributors&gt;&lt;authors&gt;&lt;author&gt;Gläscher, Jan&lt;/author&gt;&lt;author&gt;Daw, Nathaniel&lt;/author&gt;&lt;author&gt;Dayan, Peter&lt;/author&gt;&lt;author&gt;O&amp;apos;Doherty, John P&lt;/author&gt;&lt;/authors&gt;&lt;/contributors&gt;&lt;titles&gt;&lt;title&gt;States versus rewards: dissociable neural prediction error signals underlying model-based and model-free reinforcement learning&lt;/title&gt;&lt;secondary-title&gt;Neuron&lt;/secondary-title&gt;&lt;/titles&gt;&lt;periodical&gt;&lt;full-title&gt;Neuron&lt;/full-title&gt;&lt;/periodical&gt;&lt;pages&gt;585-595&lt;/pages&gt;&lt;volume&gt;66&lt;/volume&gt;&lt;number&gt;4&lt;/number&gt;&lt;dates&gt;&lt;year&gt;2010&lt;/year&gt;&lt;/dates&gt;&lt;isbn&gt;0896-6273&lt;/isbn&gt;&lt;urls&gt;&lt;related-urls&gt;&lt;url&gt;http://ac.els-cdn.com/S0896627310002874/1-s2.0-S0896627310002874-main.pdf?_tid=0ee93a1e-ce23-11e4-ae8a-00000aab0f27&amp;amp;acdnat=1426761249_21197ff403da5dbc8336d57544952f07&lt;/url&gt;&lt;/related-urls&gt;&lt;/urls&gt;&lt;/record&gt;&lt;/Cite&gt;&lt;/EndNote&gt;</w:instrText>
      </w:r>
      <w:r w:rsidR="00F90C22">
        <w:rPr>
          <w:rFonts w:ascii="Times New Roman" w:hAnsi="Times New Roman" w:cs="Times New Roman"/>
          <w:szCs w:val="24"/>
        </w:rPr>
        <w:fldChar w:fldCharType="separate"/>
      </w:r>
      <w:r w:rsidR="004F0C4C">
        <w:rPr>
          <w:rFonts w:ascii="Times New Roman" w:hAnsi="Times New Roman" w:cs="Times New Roman"/>
          <w:noProof/>
          <w:szCs w:val="24"/>
        </w:rPr>
        <w:t>(24)</w:t>
      </w:r>
      <w:r w:rsidR="00F90C22">
        <w:rPr>
          <w:rFonts w:ascii="Times New Roman" w:hAnsi="Times New Roman" w:cs="Times New Roman"/>
          <w:szCs w:val="24"/>
        </w:rPr>
        <w:fldChar w:fldCharType="end"/>
      </w:r>
      <w:r w:rsidRPr="00D40E3B">
        <w:rPr>
          <w:rFonts w:ascii="Times New Roman" w:hAnsi="Times New Roman" w:cs="Times New Roman"/>
          <w:szCs w:val="24"/>
        </w:rPr>
        <w:t xml:space="preserve">, we also excluded subjects who did not meet a </w:t>
      </w:r>
      <w:r w:rsidR="00576791">
        <w:rPr>
          <w:rFonts w:ascii="Times New Roman" w:hAnsi="Times New Roman" w:cs="Times New Roman"/>
          <w:szCs w:val="24"/>
        </w:rPr>
        <w:t xml:space="preserve">minimum threshold of learning. </w:t>
      </w:r>
      <w:r w:rsidRPr="00D40E3B">
        <w:rPr>
          <w:rFonts w:ascii="Times New Roman" w:hAnsi="Times New Roman" w:cs="Times New Roman"/>
          <w:szCs w:val="24"/>
        </w:rPr>
        <w:t>We ran a Monte Carlo simulation of 10,000 agents performing the task randomly, and determined the 95th percentile of their final scores.</w:t>
      </w:r>
      <w:r w:rsidR="00576791">
        <w:rPr>
          <w:rFonts w:ascii="Times New Roman" w:hAnsi="Times New Roman" w:cs="Times New Roman"/>
          <w:szCs w:val="24"/>
        </w:rPr>
        <w:t xml:space="preserve"> </w:t>
      </w:r>
      <w:r w:rsidRPr="00D40E3B">
        <w:rPr>
          <w:rFonts w:ascii="Times New Roman" w:hAnsi="Times New Roman" w:cs="Times New Roman"/>
          <w:szCs w:val="24"/>
        </w:rPr>
        <w:t>We excluded subjects whose final scores were below this cutoff.</w:t>
      </w:r>
      <w:r w:rsidR="00576791">
        <w:rPr>
          <w:rFonts w:ascii="Times New Roman" w:hAnsi="Times New Roman" w:cs="Times New Roman"/>
          <w:szCs w:val="24"/>
        </w:rPr>
        <w:t xml:space="preserve"> </w:t>
      </w:r>
      <w:r w:rsidR="0086539C" w:rsidRPr="00D40E3B">
        <w:rPr>
          <w:rFonts w:ascii="Times New Roman" w:eastAsia="Times New Roman" w:hAnsi="Times New Roman" w:cs="Times New Roman"/>
          <w:szCs w:val="24"/>
          <w:lang w:eastAsia="en-US"/>
        </w:rPr>
        <w:t xml:space="preserve">After applying our exclusionary criteria, there were 135 subjects and 3806 </w:t>
      </w:r>
      <w:r w:rsidR="00330B8A">
        <w:rPr>
          <w:rFonts w:ascii="Times New Roman" w:eastAsia="Times New Roman" w:hAnsi="Times New Roman" w:cs="Times New Roman"/>
          <w:szCs w:val="24"/>
          <w:lang w:eastAsia="en-US"/>
        </w:rPr>
        <w:t>critical</w:t>
      </w:r>
      <w:r w:rsidR="0086539C" w:rsidRPr="00D40E3B">
        <w:rPr>
          <w:rFonts w:ascii="Times New Roman" w:eastAsia="Times New Roman" w:hAnsi="Times New Roman" w:cs="Times New Roman"/>
          <w:szCs w:val="24"/>
          <w:lang w:eastAsia="en-US"/>
        </w:rPr>
        <w:t xml:space="preserve"> trials</w:t>
      </w:r>
      <w:r w:rsidRPr="00D40E3B">
        <w:rPr>
          <w:rFonts w:ascii="Times New Roman" w:eastAsia="Times New Roman" w:hAnsi="Times New Roman" w:cs="Times New Roman"/>
          <w:szCs w:val="24"/>
          <w:lang w:eastAsia="en-US"/>
        </w:rPr>
        <w:t xml:space="preserve"> in Experiment 1,</w:t>
      </w:r>
      <w:r w:rsidR="0086539C" w:rsidRPr="00D40E3B">
        <w:rPr>
          <w:rFonts w:ascii="Times New Roman" w:eastAsia="Times New Roman" w:hAnsi="Times New Roman" w:cs="Times New Roman"/>
          <w:szCs w:val="24"/>
          <w:lang w:eastAsia="en-US"/>
        </w:rPr>
        <w:t xml:space="preserve"> </w:t>
      </w:r>
      <w:r w:rsidR="0086539C" w:rsidRPr="00D40E3B">
        <w:rPr>
          <w:rFonts w:ascii="Times New Roman" w:eastAsia="MS Mincho" w:hAnsi="Times New Roman" w:cs="Times New Roman"/>
          <w:szCs w:val="24"/>
        </w:rPr>
        <w:t>3</w:t>
      </w:r>
      <w:r w:rsidR="00330B8A">
        <w:rPr>
          <w:rFonts w:ascii="Times New Roman" w:eastAsia="MS Mincho" w:hAnsi="Times New Roman" w:cs="Times New Roman"/>
          <w:szCs w:val="24"/>
        </w:rPr>
        <w:t xml:space="preserve">03 subjects with 4231 same-type critical </w:t>
      </w:r>
      <w:r w:rsidR="0086539C" w:rsidRPr="00D40E3B">
        <w:rPr>
          <w:rFonts w:ascii="Times New Roman" w:eastAsia="MS Mincho" w:hAnsi="Times New Roman" w:cs="Times New Roman"/>
          <w:szCs w:val="24"/>
        </w:rPr>
        <w:t>trials</w:t>
      </w:r>
      <w:r w:rsidRPr="00D40E3B">
        <w:rPr>
          <w:rFonts w:ascii="Times New Roman" w:eastAsia="MS Mincho" w:hAnsi="Times New Roman" w:cs="Times New Roman"/>
          <w:szCs w:val="24"/>
        </w:rPr>
        <w:t xml:space="preserve"> in Experiment 2 (along with 2137 </w:t>
      </w:r>
      <w:r w:rsidR="00330B8A">
        <w:rPr>
          <w:rFonts w:ascii="Times New Roman" w:eastAsia="MS Mincho" w:hAnsi="Times New Roman" w:cs="Times New Roman"/>
          <w:szCs w:val="24"/>
        </w:rPr>
        <w:t>different-type critical</w:t>
      </w:r>
      <w:r w:rsidRPr="00D40E3B">
        <w:rPr>
          <w:rFonts w:ascii="Times New Roman" w:eastAsia="MS Mincho" w:hAnsi="Times New Roman" w:cs="Times New Roman"/>
          <w:szCs w:val="24"/>
        </w:rPr>
        <w:t xml:space="preserve"> trials), and </w:t>
      </w:r>
      <w:r w:rsidR="00F0112C" w:rsidRPr="00D40E3B">
        <w:rPr>
          <w:rFonts w:ascii="Times New Roman" w:hAnsi="Times New Roman" w:cs="Times New Roman"/>
          <w:szCs w:val="24"/>
        </w:rPr>
        <w:t xml:space="preserve">173 subjects and 4755 </w:t>
      </w:r>
      <w:r w:rsidR="00330B8A">
        <w:rPr>
          <w:rFonts w:ascii="Times New Roman" w:hAnsi="Times New Roman" w:cs="Times New Roman"/>
          <w:szCs w:val="24"/>
        </w:rPr>
        <w:t>critical trials</w:t>
      </w:r>
      <w:r w:rsidRPr="00D40E3B">
        <w:rPr>
          <w:rFonts w:ascii="Times New Roman" w:hAnsi="Times New Roman" w:cs="Times New Roman"/>
          <w:szCs w:val="24"/>
        </w:rPr>
        <w:t xml:space="preserve"> in Experiment 3</w:t>
      </w:r>
      <w:r w:rsidR="00F0112C" w:rsidRPr="00D40E3B">
        <w:rPr>
          <w:rFonts w:ascii="Times New Roman" w:hAnsi="Times New Roman" w:cs="Times New Roman"/>
          <w:szCs w:val="24"/>
        </w:rPr>
        <w:t>.</w:t>
      </w:r>
    </w:p>
    <w:p w14:paraId="50FE1352" w14:textId="77777777" w:rsidR="00002948" w:rsidRPr="00D40E3B" w:rsidRDefault="00002948" w:rsidP="00486BF8">
      <w:pPr>
        <w:spacing w:after="120"/>
        <w:rPr>
          <w:rFonts w:ascii="Times New Roman" w:hAnsi="Times New Roman" w:cs="Times New Roman"/>
          <w:szCs w:val="24"/>
        </w:rPr>
      </w:pPr>
    </w:p>
    <w:p w14:paraId="7F1C69E5" w14:textId="22BB7ACC" w:rsidR="00486BF8" w:rsidRPr="00D40E3B" w:rsidRDefault="000F0CC6" w:rsidP="00486BF8">
      <w:pPr>
        <w:spacing w:after="120"/>
        <w:rPr>
          <w:rFonts w:ascii="Times New Roman" w:hAnsi="Times New Roman" w:cs="Times New Roman"/>
          <w:i/>
          <w:szCs w:val="24"/>
        </w:rPr>
      </w:pPr>
      <w:r>
        <w:rPr>
          <w:rFonts w:ascii="Times New Roman" w:hAnsi="Times New Roman" w:cs="Times New Roman"/>
          <w:i/>
          <w:szCs w:val="24"/>
        </w:rPr>
        <w:t>Experiment</w:t>
      </w:r>
      <w:del w:id="166" w:author="Adam Morris" w:date="2015-03-26T12:39:00Z">
        <w:r w:rsidDel="00465748">
          <w:rPr>
            <w:rFonts w:ascii="Times New Roman" w:hAnsi="Times New Roman" w:cs="Times New Roman"/>
            <w:i/>
            <w:szCs w:val="24"/>
          </w:rPr>
          <w:delText xml:space="preserve"> 1</w:delText>
        </w:r>
      </w:del>
      <w:r>
        <w:rPr>
          <w:rFonts w:ascii="Times New Roman" w:hAnsi="Times New Roman" w:cs="Times New Roman"/>
          <w:i/>
          <w:szCs w:val="24"/>
        </w:rPr>
        <w:t xml:space="preserve"> Design</w:t>
      </w:r>
    </w:p>
    <w:p w14:paraId="7C9839A1" w14:textId="496E073F" w:rsidR="00002948" w:rsidRPr="00D40E3B" w:rsidRDefault="000F0CC6" w:rsidP="000F0CC6">
      <w:pPr>
        <w:spacing w:after="120"/>
        <w:rPr>
          <w:rFonts w:ascii="Times New Roman" w:hAnsi="Times New Roman" w:cs="Times New Roman"/>
          <w:szCs w:val="24"/>
        </w:rPr>
      </w:pPr>
      <w:del w:id="167" w:author="Adam Morris" w:date="2015-03-26T12:37:00Z">
        <w:r w:rsidDel="00465748">
          <w:rPr>
            <w:rFonts w:ascii="Times New Roman" w:hAnsi="Times New Roman" w:cs="Times New Roman"/>
            <w:szCs w:val="24"/>
          </w:rPr>
          <w:delText>In Experiment 1, f</w:delText>
        </w:r>
        <w:r w:rsidR="00486BF8" w:rsidRPr="00D40E3B" w:rsidDel="00465748">
          <w:rPr>
            <w:rFonts w:ascii="Times New Roman" w:hAnsi="Times New Roman" w:cs="Times New Roman"/>
            <w:szCs w:val="24"/>
          </w:rPr>
          <w:delText>our Stage 1 options (represented by the numbers 1 through 4) each led probabilistically to one of three Stage 2 states (represented by the</w:delText>
        </w:r>
        <w:r w:rsidR="00576791" w:rsidDel="00465748">
          <w:rPr>
            <w:rFonts w:ascii="Times New Roman" w:hAnsi="Times New Roman" w:cs="Times New Roman"/>
            <w:szCs w:val="24"/>
          </w:rPr>
          <w:delText xml:space="preserve"> colors red, blue, and green).</w:delText>
        </w:r>
        <w:r w:rsidR="00002948" w:rsidRPr="00D40E3B" w:rsidDel="00465748">
          <w:rPr>
            <w:rFonts w:ascii="Times New Roman" w:hAnsi="Times New Roman" w:cs="Times New Roman"/>
            <w:szCs w:val="24"/>
          </w:rPr>
          <w:delText xml:space="preserve"> 1 and 3 led to red with .8 probability and green with .2 probability, while 2 and 4 led to blue with .8 probability and green with .2 probability.</w:delText>
        </w:r>
        <w:r w:rsidR="00576791" w:rsidDel="00465748">
          <w:rPr>
            <w:rFonts w:ascii="Times New Roman" w:hAnsi="Times New Roman" w:cs="Times New Roman"/>
            <w:szCs w:val="24"/>
          </w:rPr>
          <w:delText xml:space="preserve"> </w:delText>
        </w:r>
        <w:r w:rsidR="00486BF8" w:rsidRPr="00D40E3B" w:rsidDel="00465748">
          <w:rPr>
            <w:rFonts w:ascii="Times New Roman" w:hAnsi="Times New Roman" w:cs="Times New Roman"/>
            <w:szCs w:val="24"/>
          </w:rPr>
          <w:delText>These</w:delText>
        </w:r>
        <w:r w:rsidR="00002948" w:rsidRPr="00D40E3B" w:rsidDel="00465748">
          <w:rPr>
            <w:rFonts w:ascii="Times New Roman" w:hAnsi="Times New Roman" w:cs="Times New Roman"/>
            <w:szCs w:val="24"/>
          </w:rPr>
          <w:delText xml:space="preserve"> color</w:delText>
        </w:r>
        <w:r w:rsidR="00486BF8" w:rsidRPr="00D40E3B" w:rsidDel="00465748">
          <w:rPr>
            <w:rFonts w:ascii="Times New Roman" w:hAnsi="Times New Roman" w:cs="Times New Roman"/>
            <w:szCs w:val="24"/>
          </w:rPr>
          <w:delText xml:space="preserve"> states in turn had only one available action, which deterministically led to a reward.</w:delText>
        </w:r>
        <w:r w:rsidR="00576791" w:rsidDel="00465748">
          <w:rPr>
            <w:rFonts w:ascii="Times New Roman" w:hAnsi="Times New Roman" w:cs="Times New Roman"/>
            <w:szCs w:val="24"/>
          </w:rPr>
          <w:delText xml:space="preserve"> </w:delText>
        </w:r>
        <w:r w:rsidR="00002948" w:rsidRPr="00D40E3B" w:rsidDel="00465748">
          <w:rPr>
            <w:rFonts w:ascii="Times New Roman" w:hAnsi="Times New Roman" w:cs="Times New Roman"/>
            <w:szCs w:val="24"/>
          </w:rPr>
          <w:delText>Subjects were explicitly told these transition probabilities, and were trained on them in the practice rounds.</w:delText>
        </w:r>
        <w:r w:rsidR="00576791" w:rsidDel="00465748">
          <w:rPr>
            <w:rFonts w:ascii="Times New Roman" w:hAnsi="Times New Roman" w:cs="Times New Roman"/>
            <w:szCs w:val="24"/>
          </w:rPr>
          <w:delText xml:space="preserve"> </w:delText>
        </w:r>
        <w:r w:rsidR="00002948" w:rsidRPr="00D40E3B" w:rsidDel="00465748">
          <w:rPr>
            <w:rFonts w:ascii="Times New Roman" w:hAnsi="Times New Roman" w:cs="Times New Roman"/>
            <w:szCs w:val="24"/>
          </w:rPr>
          <w:delText>The high-probability transition of each number became the “goal” of that number – the goal of clicking on 1 would be to get blue, the goal of clicking on 2 would be to get red, etc.</w:delText>
        </w:r>
      </w:del>
    </w:p>
    <w:p w14:paraId="59AC7B8D" w14:textId="5F5708AC" w:rsidR="00374ED8" w:rsidRDefault="00465748" w:rsidP="00002948">
      <w:pPr>
        <w:spacing w:after="120"/>
        <w:ind w:firstLine="720"/>
        <w:rPr>
          <w:ins w:id="168" w:author="Adam Morris" w:date="2015-03-26T13:21:00Z"/>
          <w:rFonts w:ascii="Times New Roman" w:hAnsi="Times New Roman" w:cs="Times New Roman"/>
          <w:szCs w:val="24"/>
        </w:rPr>
      </w:pPr>
      <w:ins w:id="169" w:author="Adam Morris" w:date="2015-03-26T12:38:00Z">
        <w:r>
          <w:rPr>
            <w:rFonts w:ascii="Times New Roman" w:hAnsi="Times New Roman" w:cs="Times New Roman"/>
            <w:szCs w:val="24"/>
          </w:rPr>
          <w:lastRenderedPageBreak/>
          <w:t>The design</w:t>
        </w:r>
      </w:ins>
      <w:ins w:id="170" w:author="Adam Morris" w:date="2015-03-26T12:40:00Z">
        <w:r>
          <w:rPr>
            <w:rFonts w:ascii="Times New Roman" w:hAnsi="Times New Roman" w:cs="Times New Roman"/>
            <w:szCs w:val="24"/>
          </w:rPr>
          <w:t>s</w:t>
        </w:r>
      </w:ins>
      <w:ins w:id="171" w:author="Adam Morris" w:date="2015-03-26T12:38:00Z">
        <w:r>
          <w:rPr>
            <w:rFonts w:ascii="Times New Roman" w:hAnsi="Times New Roman" w:cs="Times New Roman"/>
            <w:szCs w:val="24"/>
          </w:rPr>
          <w:t xml:space="preserve"> of Experiment</w:t>
        </w:r>
      </w:ins>
      <w:ins w:id="172" w:author="Adam Morris" w:date="2015-03-26T12:40:00Z">
        <w:r>
          <w:rPr>
            <w:rFonts w:ascii="Times New Roman" w:hAnsi="Times New Roman" w:cs="Times New Roman"/>
            <w:szCs w:val="24"/>
          </w:rPr>
          <w:t>s</w:t>
        </w:r>
      </w:ins>
      <w:ins w:id="173" w:author="Adam Morris" w:date="2015-03-26T12:38:00Z">
        <w:r>
          <w:rPr>
            <w:rFonts w:ascii="Times New Roman" w:hAnsi="Times New Roman" w:cs="Times New Roman"/>
            <w:szCs w:val="24"/>
          </w:rPr>
          <w:t xml:space="preserve"> 1</w:t>
        </w:r>
      </w:ins>
      <w:ins w:id="174" w:author="Adam Morris" w:date="2015-03-26T12:40:00Z">
        <w:r>
          <w:rPr>
            <w:rFonts w:ascii="Times New Roman" w:hAnsi="Times New Roman" w:cs="Times New Roman"/>
            <w:szCs w:val="24"/>
          </w:rPr>
          <w:t>-3</w:t>
        </w:r>
      </w:ins>
      <w:ins w:id="175" w:author="Adam Morris" w:date="2015-03-26T12:38:00Z">
        <w:r>
          <w:rPr>
            <w:rFonts w:ascii="Times New Roman" w:hAnsi="Times New Roman" w:cs="Times New Roman"/>
            <w:szCs w:val="24"/>
          </w:rPr>
          <w:t xml:space="preserve"> </w:t>
        </w:r>
      </w:ins>
      <w:ins w:id="176" w:author="Adam Morris" w:date="2015-03-26T12:40:00Z">
        <w:r>
          <w:rPr>
            <w:rFonts w:ascii="Times New Roman" w:hAnsi="Times New Roman" w:cs="Times New Roman"/>
            <w:szCs w:val="24"/>
          </w:rPr>
          <w:t>are</w:t>
        </w:r>
      </w:ins>
      <w:ins w:id="177" w:author="Adam Morris" w:date="2015-03-26T12:38:00Z">
        <w:r>
          <w:rPr>
            <w:rFonts w:ascii="Times New Roman" w:hAnsi="Times New Roman" w:cs="Times New Roman"/>
            <w:szCs w:val="24"/>
          </w:rPr>
          <w:t xml:space="preserve"> depicted in Fig</w:t>
        </w:r>
      </w:ins>
      <w:ins w:id="178" w:author="Adam Morris" w:date="2015-03-26T12:41:00Z">
        <w:r>
          <w:rPr>
            <w:rFonts w:ascii="Times New Roman" w:hAnsi="Times New Roman" w:cs="Times New Roman"/>
            <w:szCs w:val="24"/>
          </w:rPr>
          <w:t>s</w:t>
        </w:r>
      </w:ins>
      <w:ins w:id="179" w:author="Adam Morris" w:date="2015-03-26T12:38:00Z">
        <w:r>
          <w:rPr>
            <w:rFonts w:ascii="Times New Roman" w:hAnsi="Times New Roman" w:cs="Times New Roman"/>
            <w:szCs w:val="24"/>
          </w:rPr>
          <w:t>. 1A</w:t>
        </w:r>
      </w:ins>
      <w:ins w:id="180" w:author="Adam Morris" w:date="2015-03-26T12:40:00Z">
        <w:r>
          <w:rPr>
            <w:rFonts w:ascii="Times New Roman" w:hAnsi="Times New Roman" w:cs="Times New Roman"/>
            <w:szCs w:val="24"/>
          </w:rPr>
          <w:t>, 3, and 4A</w:t>
        </w:r>
      </w:ins>
      <w:ins w:id="181" w:author="Adam Morris" w:date="2015-03-26T12:38:00Z">
        <w:r>
          <w:rPr>
            <w:rFonts w:ascii="Times New Roman" w:hAnsi="Times New Roman" w:cs="Times New Roman"/>
            <w:szCs w:val="24"/>
          </w:rPr>
          <w:t xml:space="preserve">. </w:t>
        </w:r>
      </w:ins>
      <w:del w:id="182" w:author="Adam Morris" w:date="2015-03-26T12:41:00Z">
        <w:r w:rsidR="00002948" w:rsidRPr="00D40E3B" w:rsidDel="00465748">
          <w:rPr>
            <w:rFonts w:ascii="Times New Roman" w:hAnsi="Times New Roman" w:cs="Times New Roman"/>
            <w:szCs w:val="24"/>
          </w:rPr>
          <w:delText xml:space="preserve">The </w:delText>
        </w:r>
      </w:del>
      <w:ins w:id="183" w:author="Adam Morris" w:date="2015-03-26T13:17:00Z">
        <w:r w:rsidR="00467FB0">
          <w:rPr>
            <w:rFonts w:ascii="Times New Roman" w:hAnsi="Times New Roman" w:cs="Times New Roman"/>
            <w:szCs w:val="24"/>
          </w:rPr>
          <w:t xml:space="preserve">The two </w:t>
        </w:r>
      </w:ins>
      <w:ins w:id="184" w:author="Adam Morris" w:date="2015-03-26T13:18:00Z">
        <w:r w:rsidR="00467FB0">
          <w:rPr>
            <w:rFonts w:ascii="Times New Roman" w:hAnsi="Times New Roman" w:cs="Times New Roman"/>
            <w:szCs w:val="24"/>
          </w:rPr>
          <w:t xml:space="preserve">Stage 1 </w:t>
        </w:r>
      </w:ins>
      <w:ins w:id="185" w:author="Adam Morris" w:date="2015-03-26T13:17:00Z">
        <w:r w:rsidR="00467FB0">
          <w:rPr>
            <w:rFonts w:ascii="Times New Roman" w:hAnsi="Times New Roman" w:cs="Times New Roman"/>
            <w:szCs w:val="24"/>
          </w:rPr>
          <w:t xml:space="preserve">options for each trial were </w:t>
        </w:r>
      </w:ins>
      <w:ins w:id="186" w:author="Adam Morris" w:date="2015-03-26T13:18:00Z">
        <w:r w:rsidR="00467FB0">
          <w:rPr>
            <w:rFonts w:ascii="Times New Roman" w:hAnsi="Times New Roman" w:cs="Times New Roman"/>
            <w:szCs w:val="24"/>
          </w:rPr>
          <w:t xml:space="preserve">always </w:t>
        </w:r>
      </w:ins>
      <w:ins w:id="187" w:author="Adam Morris" w:date="2015-03-26T13:17:00Z">
        <w:r w:rsidR="00467FB0">
          <w:rPr>
            <w:rFonts w:ascii="Times New Roman" w:hAnsi="Times New Roman" w:cs="Times New Roman"/>
            <w:szCs w:val="24"/>
          </w:rPr>
          <w:t>chosen such that</w:t>
        </w:r>
      </w:ins>
      <w:ins w:id="188" w:author="Adam Morris" w:date="2015-03-26T13:18:00Z">
        <w:r w:rsidR="00467FB0">
          <w:rPr>
            <w:rFonts w:ascii="Times New Roman" w:hAnsi="Times New Roman" w:cs="Times New Roman"/>
            <w:szCs w:val="24"/>
          </w:rPr>
          <w:t xml:space="preserve"> the options led to different </w:t>
        </w:r>
      </w:ins>
      <w:ins w:id="189" w:author="Adam Morris" w:date="2015-03-26T13:19:00Z">
        <w:r w:rsidR="00467FB0">
          <w:rPr>
            <w:rFonts w:ascii="Times New Roman" w:hAnsi="Times New Roman" w:cs="Times New Roman"/>
            <w:szCs w:val="24"/>
          </w:rPr>
          <w:t>Stage 2 states (i.e. (1,3) were never paired in Experiment 1).</w:t>
        </w:r>
        <w:r w:rsidR="00C63409">
          <w:rPr>
            <w:rFonts w:ascii="Times New Roman" w:hAnsi="Times New Roman" w:cs="Times New Roman"/>
            <w:szCs w:val="24"/>
          </w:rPr>
          <w:t xml:space="preserve"> </w:t>
        </w:r>
      </w:ins>
      <w:ins w:id="190" w:author="Adam Morris" w:date="2015-03-26T12:41:00Z">
        <w:r>
          <w:rPr>
            <w:rFonts w:ascii="Times New Roman" w:hAnsi="Times New Roman" w:cs="Times New Roman"/>
            <w:szCs w:val="24"/>
          </w:rPr>
          <w:t>All</w:t>
        </w:r>
        <w:r w:rsidRPr="00D40E3B">
          <w:rPr>
            <w:rFonts w:ascii="Times New Roman" w:hAnsi="Times New Roman" w:cs="Times New Roman"/>
            <w:szCs w:val="24"/>
          </w:rPr>
          <w:t xml:space="preserve"> </w:t>
        </w:r>
      </w:ins>
      <w:r w:rsidR="00002948" w:rsidRPr="00D40E3B">
        <w:rPr>
          <w:rFonts w:ascii="Times New Roman" w:hAnsi="Times New Roman" w:cs="Times New Roman"/>
          <w:szCs w:val="24"/>
        </w:rPr>
        <w:t>rewards</w:t>
      </w:r>
      <w:ins w:id="191" w:author="Adam Morris" w:date="2015-03-26T12:38:00Z">
        <w:r>
          <w:rPr>
            <w:rFonts w:ascii="Times New Roman" w:hAnsi="Times New Roman" w:cs="Times New Roman"/>
            <w:szCs w:val="24"/>
          </w:rPr>
          <w:t xml:space="preserve"> distributions</w:t>
        </w:r>
      </w:ins>
      <w:r w:rsidR="00002948" w:rsidRPr="00D40E3B">
        <w:rPr>
          <w:rFonts w:ascii="Times New Roman" w:hAnsi="Times New Roman" w:cs="Times New Roman"/>
          <w:szCs w:val="24"/>
        </w:rPr>
        <w:t xml:space="preserve"> </w:t>
      </w:r>
      <w:del w:id="192" w:author="Adam Morris" w:date="2015-03-26T12:41:00Z">
        <w:r w:rsidR="00002948" w:rsidRPr="00D40E3B" w:rsidDel="00465748">
          <w:rPr>
            <w:rFonts w:ascii="Times New Roman" w:hAnsi="Times New Roman" w:cs="Times New Roman"/>
            <w:szCs w:val="24"/>
          </w:rPr>
          <w:delText xml:space="preserve">for each color </w:delText>
        </w:r>
      </w:del>
      <w:r w:rsidR="00002948" w:rsidRPr="00D40E3B">
        <w:rPr>
          <w:rFonts w:ascii="Times New Roman" w:hAnsi="Times New Roman" w:cs="Times New Roman"/>
          <w:szCs w:val="24"/>
        </w:rPr>
        <w:t>were initialized uniformly at random on a range of -4 points to +5 points, and varied according to a bounded Gaussian random walk for the remainder of the experiment.</w:t>
      </w:r>
      <w:r w:rsidR="00576791">
        <w:rPr>
          <w:rFonts w:ascii="Times New Roman" w:hAnsi="Times New Roman" w:cs="Times New Roman"/>
          <w:szCs w:val="24"/>
        </w:rPr>
        <w:t xml:space="preserve"> </w:t>
      </w:r>
      <w:r w:rsidR="00002948" w:rsidRPr="00D40E3B">
        <w:rPr>
          <w:rFonts w:ascii="Times New Roman" w:hAnsi="Times New Roman" w:cs="Times New Roman"/>
          <w:szCs w:val="24"/>
        </w:rPr>
        <w:t>After each round, the drift was sampled from a normal distribution with (μ=0, σ=1.8), rounded to the nearest integer, and added to the current reward level</w:t>
      </w:r>
      <w:del w:id="193" w:author="Adam Morris" w:date="2015-03-26T12:39:00Z">
        <w:r w:rsidR="00002948" w:rsidRPr="00D40E3B" w:rsidDel="00465748">
          <w:rPr>
            <w:rStyle w:val="FootnoteReference"/>
            <w:rFonts w:ascii="Times New Roman" w:hAnsi="Times New Roman" w:cs="Times New Roman"/>
            <w:szCs w:val="24"/>
          </w:rPr>
          <w:footnoteReference w:id="5"/>
        </w:r>
      </w:del>
      <w:r w:rsidR="00002948" w:rsidRPr="00D40E3B">
        <w:rPr>
          <w:rFonts w:ascii="Times New Roman" w:hAnsi="Times New Roman" w:cs="Times New Roman"/>
          <w:szCs w:val="24"/>
        </w:rPr>
        <w:t>.</w:t>
      </w:r>
      <w:ins w:id="196" w:author="Adam Morris" w:date="2015-03-26T12:39:00Z">
        <w:r>
          <w:rPr>
            <w:rFonts w:ascii="Times New Roman" w:hAnsi="Times New Roman" w:cs="Times New Roman"/>
            <w:szCs w:val="24"/>
          </w:rPr>
          <w:t xml:space="preserve"> In cases where drift selected a reward level outside the bounds of [-4,5], the reward would ‘rebound’ by the amount of the excess.</w:t>
        </w:r>
      </w:ins>
      <w:ins w:id="197" w:author="Adam Morris" w:date="2015-03-26T12:51:00Z">
        <w:r w:rsidR="007D6503">
          <w:rPr>
            <w:rFonts w:ascii="Times New Roman" w:hAnsi="Times New Roman" w:cs="Times New Roman"/>
            <w:szCs w:val="24"/>
          </w:rPr>
          <w:t xml:space="preserve"> </w:t>
        </w:r>
      </w:ins>
      <w:ins w:id="198" w:author="Adam Morris" w:date="2015-03-26T12:52:00Z">
        <w:r w:rsidR="007D6503">
          <w:rPr>
            <w:rFonts w:ascii="Times New Roman" w:hAnsi="Times New Roman" w:cs="Times New Roman"/>
            <w:szCs w:val="24"/>
          </w:rPr>
          <w:t xml:space="preserve">(In Experiment 2 only, the lower bound was changed from -4 to -5.) </w:t>
        </w:r>
      </w:ins>
      <w:ins w:id="199" w:author="Adam Morris" w:date="2015-03-26T13:20:00Z">
        <w:r w:rsidR="00996517">
          <w:rPr>
            <w:rFonts w:ascii="Times New Roman" w:hAnsi="Times New Roman" w:cs="Times New Roman"/>
            <w:szCs w:val="24"/>
          </w:rPr>
          <w:t xml:space="preserve">The rewards on setup trials (those immediately preceding critical trials) were boosted to their extremes by adding </w:t>
        </w:r>
      </w:ins>
      <w:ins w:id="200" w:author="Adam Morris" w:date="2015-03-26T13:21:00Z">
        <w:r w:rsidR="00996517">
          <w:rPr>
            <w:rFonts w:ascii="Times New Roman" w:hAnsi="Times New Roman" w:cs="Times New Roman"/>
            <w:szCs w:val="24"/>
          </w:rPr>
          <w:t>+2 or -2 points, depending on the reward distribution’</w:t>
        </w:r>
        <w:r w:rsidR="00374ED8">
          <w:rPr>
            <w:rFonts w:ascii="Times New Roman" w:hAnsi="Times New Roman" w:cs="Times New Roman"/>
            <w:szCs w:val="24"/>
          </w:rPr>
          <w:t xml:space="preserve">s current sign. If the boost </w:t>
        </w:r>
      </w:ins>
      <w:ins w:id="201" w:author="Adam Morris" w:date="2015-03-26T13:22:00Z">
        <w:r w:rsidR="00374ED8">
          <w:rPr>
            <w:rFonts w:ascii="Times New Roman" w:hAnsi="Times New Roman" w:cs="Times New Roman"/>
            <w:szCs w:val="24"/>
          </w:rPr>
          <w:t>selected a reward level outside the bounds, the reward remained at the boundary amount.</w:t>
        </w:r>
      </w:ins>
    </w:p>
    <w:p w14:paraId="00176BFC" w14:textId="490CB66D" w:rsidR="00486BF8" w:rsidRPr="00D40E3B" w:rsidRDefault="00F72C45" w:rsidP="00002948">
      <w:pPr>
        <w:spacing w:after="120"/>
        <w:ind w:firstLine="720"/>
        <w:rPr>
          <w:rFonts w:ascii="Times New Roman" w:hAnsi="Times New Roman" w:cs="Times New Roman"/>
          <w:szCs w:val="24"/>
        </w:rPr>
      </w:pPr>
      <w:ins w:id="202" w:author="Adam Morris" w:date="2015-03-26T12:53:00Z">
        <w:r>
          <w:rPr>
            <w:rFonts w:ascii="Times New Roman" w:hAnsi="Times New Roman" w:cs="Times New Roman"/>
            <w:szCs w:val="24"/>
          </w:rPr>
          <w:t xml:space="preserve">After the experiment, participants received a bonus payment based on their accumulated points. </w:t>
        </w:r>
      </w:ins>
      <w:ins w:id="203" w:author="Adam Morris" w:date="2015-03-26T12:52:00Z">
        <w:r w:rsidR="007D6503">
          <w:rPr>
            <w:rFonts w:ascii="Times New Roman" w:hAnsi="Times New Roman" w:cs="Times New Roman"/>
            <w:szCs w:val="24"/>
          </w:rPr>
          <w:t>Each point was worth 1 cent.</w:t>
        </w:r>
      </w:ins>
      <w:ins w:id="204" w:author="Adam Morris" w:date="2015-03-26T12:53:00Z">
        <w:r>
          <w:rPr>
            <w:rFonts w:ascii="Times New Roman" w:hAnsi="Times New Roman" w:cs="Times New Roman"/>
            <w:szCs w:val="24"/>
          </w:rPr>
          <w:t xml:space="preserve"> Participants were informed of the value of points in the instructions.</w:t>
        </w:r>
      </w:ins>
    </w:p>
    <w:p w14:paraId="31F0F507" w14:textId="626903C8" w:rsidR="00486BF8" w:rsidRPr="00D40E3B" w:rsidDel="00465748" w:rsidRDefault="00486BF8" w:rsidP="00002948">
      <w:pPr>
        <w:spacing w:after="120"/>
        <w:ind w:firstLine="720"/>
        <w:rPr>
          <w:del w:id="205" w:author="Adam Morris" w:date="2015-03-26T12:41:00Z"/>
          <w:rFonts w:ascii="Times New Roman" w:hAnsi="Times New Roman" w:cs="Times New Roman"/>
          <w:szCs w:val="24"/>
        </w:rPr>
      </w:pPr>
      <w:del w:id="206" w:author="Adam Morris" w:date="2015-03-26T12:41:00Z">
        <w:r w:rsidRPr="00D40E3B" w:rsidDel="00465748">
          <w:rPr>
            <w:rFonts w:ascii="Times New Roman" w:hAnsi="Times New Roman" w:cs="Times New Roman"/>
            <w:szCs w:val="24"/>
          </w:rPr>
          <w:delText>On each trial subjects were presented with only two of the four number options. The option pairs to present were chosen randomly, with the constraint that the high-probability transitions of the two options had to lead to different colors – i.e. 1 and 3 could not be paired.</w:delText>
        </w:r>
        <w:r w:rsidR="00576791" w:rsidDel="00465748">
          <w:rPr>
            <w:rFonts w:ascii="Times New Roman" w:hAnsi="Times New Roman" w:cs="Times New Roman"/>
            <w:szCs w:val="24"/>
          </w:rPr>
          <w:delText xml:space="preserve"> </w:delText>
        </w:r>
        <w:r w:rsidRPr="00D40E3B" w:rsidDel="00465748">
          <w:rPr>
            <w:rFonts w:ascii="Times New Roman" w:hAnsi="Times New Roman" w:cs="Times New Roman"/>
            <w:szCs w:val="24"/>
          </w:rPr>
          <w:delText xml:space="preserve">After clicking on one of the two numbers, subjects transitioned to a color, clicked on the color, and received a reward. </w:delText>
        </w:r>
      </w:del>
    </w:p>
    <w:p w14:paraId="02C5593C" w14:textId="05FF02DD" w:rsidR="000F0CC6" w:rsidRDefault="00486BF8" w:rsidP="00625FBB">
      <w:pPr>
        <w:spacing w:after="120"/>
        <w:ind w:firstLine="720"/>
        <w:rPr>
          <w:rFonts w:ascii="Times New Roman" w:hAnsi="Times New Roman" w:cs="Times New Roman"/>
          <w:szCs w:val="24"/>
        </w:rPr>
      </w:pPr>
      <w:del w:id="207" w:author="Adam Morris" w:date="2015-03-26T12:41:00Z">
        <w:r w:rsidRPr="00D40E3B" w:rsidDel="00465748">
          <w:rPr>
            <w:rFonts w:ascii="Times New Roman" w:hAnsi="Times New Roman" w:cs="Times New Roman"/>
            <w:szCs w:val="24"/>
          </w:rPr>
          <w:delText xml:space="preserve">Subjects </w:delText>
        </w:r>
      </w:del>
      <w:ins w:id="208" w:author="Adam Morris" w:date="2015-03-26T12:49:00Z">
        <w:r w:rsidR="00625FBB">
          <w:rPr>
            <w:rFonts w:ascii="Times New Roman" w:hAnsi="Times New Roman" w:cs="Times New Roman"/>
            <w:szCs w:val="24"/>
          </w:rPr>
          <w:t>Participants</w:t>
        </w:r>
      </w:ins>
      <w:ins w:id="209" w:author="Adam Morris" w:date="2015-03-26T12:41:00Z">
        <w:r w:rsidR="00465748" w:rsidRPr="00D40E3B">
          <w:rPr>
            <w:rFonts w:ascii="Times New Roman" w:hAnsi="Times New Roman" w:cs="Times New Roman"/>
            <w:szCs w:val="24"/>
          </w:rPr>
          <w:t xml:space="preserve"> </w:t>
        </w:r>
      </w:ins>
      <w:r w:rsidRPr="00D40E3B">
        <w:rPr>
          <w:rFonts w:ascii="Times New Roman" w:hAnsi="Times New Roman" w:cs="Times New Roman"/>
          <w:szCs w:val="24"/>
        </w:rPr>
        <w:t>completed 75 practice trials followed by 175 rewarded trials.</w:t>
      </w:r>
      <w:ins w:id="210" w:author="Adam Morris" w:date="2015-03-26T12:49:00Z">
        <w:r w:rsidR="00625FBB">
          <w:rPr>
            <w:rFonts w:ascii="Times New Roman" w:hAnsi="Times New Roman" w:cs="Times New Roman"/>
            <w:szCs w:val="24"/>
          </w:rPr>
          <w:t xml:space="preserve"> The practice trials were divided into three sections of 25 practice trials each.</w:t>
        </w:r>
      </w:ins>
      <w:r w:rsidR="00576791">
        <w:rPr>
          <w:rFonts w:ascii="Times New Roman" w:hAnsi="Times New Roman" w:cs="Times New Roman"/>
          <w:szCs w:val="24"/>
        </w:rPr>
        <w:t xml:space="preserve"> </w:t>
      </w:r>
      <w:ins w:id="211" w:author="Adam Morris" w:date="2015-03-26T12:50:00Z">
        <w:r w:rsidR="00625FBB">
          <w:rPr>
            <w:rFonts w:ascii="Times New Roman" w:hAnsi="Times New Roman" w:cs="Times New Roman"/>
            <w:szCs w:val="24"/>
          </w:rPr>
          <w:t>S</w:t>
        </w:r>
      </w:ins>
      <w:ins w:id="212" w:author="Adam Morris" w:date="2015-03-26T12:45:00Z">
        <w:r w:rsidR="00465748">
          <w:rPr>
            <w:rFonts w:ascii="Times New Roman" w:hAnsi="Times New Roman" w:cs="Times New Roman"/>
            <w:szCs w:val="24"/>
          </w:rPr>
          <w:t>ections were designed to ease participants into the task</w:t>
        </w:r>
        <w:r w:rsidR="00305E9E">
          <w:rPr>
            <w:rFonts w:ascii="Times New Roman" w:hAnsi="Times New Roman" w:cs="Times New Roman"/>
            <w:szCs w:val="24"/>
          </w:rPr>
          <w:t xml:space="preserve"> by </w:t>
        </w:r>
      </w:ins>
      <w:ins w:id="213" w:author="Adam Morris" w:date="2015-03-26T12:46:00Z">
        <w:r w:rsidR="00305E9E">
          <w:rPr>
            <w:rFonts w:ascii="Times New Roman" w:hAnsi="Times New Roman" w:cs="Times New Roman"/>
            <w:szCs w:val="24"/>
          </w:rPr>
          <w:t>introducing one task element at a time</w:t>
        </w:r>
      </w:ins>
      <w:ins w:id="214" w:author="Adam Morris" w:date="2015-03-26T12:44:00Z">
        <w:r w:rsidR="00625FBB">
          <w:rPr>
            <w:rFonts w:ascii="Times New Roman" w:hAnsi="Times New Roman" w:cs="Times New Roman"/>
            <w:szCs w:val="24"/>
          </w:rPr>
          <w:t>.</w:t>
        </w:r>
      </w:ins>
      <w:ins w:id="215" w:author="Adam Morris" w:date="2015-03-26T12:48:00Z">
        <w:r w:rsidR="00625FBB">
          <w:rPr>
            <w:rFonts w:ascii="Times New Roman" w:hAnsi="Times New Roman" w:cs="Times New Roman"/>
            <w:szCs w:val="24"/>
          </w:rPr>
          <w:t xml:space="preserve"> </w:t>
        </w:r>
      </w:ins>
      <w:r w:rsidRPr="00D40E3B">
        <w:rPr>
          <w:rFonts w:ascii="Times New Roman" w:hAnsi="Times New Roman" w:cs="Times New Roman"/>
          <w:szCs w:val="24"/>
        </w:rPr>
        <w:t>On the rewarded trials, subjects had only 4 seconds to make their choice between the two numbers.</w:t>
      </w:r>
      <w:r w:rsidR="00576791">
        <w:rPr>
          <w:rFonts w:ascii="Times New Roman" w:hAnsi="Times New Roman" w:cs="Times New Roman"/>
          <w:szCs w:val="24"/>
        </w:rPr>
        <w:t xml:space="preserve"> </w:t>
      </w:r>
      <w:r w:rsidRPr="00D40E3B">
        <w:rPr>
          <w:rFonts w:ascii="Times New Roman" w:hAnsi="Times New Roman" w:cs="Times New Roman"/>
          <w:szCs w:val="24"/>
        </w:rPr>
        <w:t>If they did not make a choice within 4s the trial would time out and the next trial would begin.</w:t>
      </w:r>
      <w:r w:rsidR="00576791">
        <w:rPr>
          <w:rFonts w:ascii="Times New Roman" w:hAnsi="Times New Roman" w:cs="Times New Roman"/>
          <w:szCs w:val="24"/>
        </w:rPr>
        <w:t xml:space="preserve"> </w:t>
      </w:r>
      <w:ins w:id="216" w:author="Adam Morris" w:date="2015-03-26T12:51:00Z">
        <w:r w:rsidR="00625FBB">
          <w:rPr>
            <w:rFonts w:ascii="Times New Roman" w:hAnsi="Times New Roman" w:cs="Times New Roman"/>
            <w:szCs w:val="24"/>
          </w:rPr>
          <w:t>Practice trials had no time limit.</w:t>
        </w:r>
      </w:ins>
    </w:p>
    <w:p w14:paraId="6B322ABE" w14:textId="4C2E16BC" w:rsidR="000F0CC6" w:rsidRDefault="002A62A5" w:rsidP="000F0CC6">
      <w:pPr>
        <w:spacing w:after="120"/>
        <w:ind w:firstLine="720"/>
        <w:rPr>
          <w:rFonts w:ascii="Times New Roman" w:hAnsi="Times New Roman" w:cs="Times New Roman"/>
          <w:szCs w:val="24"/>
        </w:rPr>
      </w:pPr>
      <w:ins w:id="217" w:author="Adam Morris" w:date="2015-03-26T14:15:00Z">
        <w:r>
          <w:rPr>
            <w:rFonts w:ascii="Times New Roman" w:hAnsi="Times New Roman" w:cs="Times New Roman"/>
            <w:szCs w:val="24"/>
          </w:rPr>
          <w:t>A total of 26 critical trials occurred in ea</w:t>
        </w:r>
      </w:ins>
      <w:ins w:id="218" w:author="Adam Morris" w:date="2015-03-26T14:16:00Z">
        <w:r>
          <w:rPr>
            <w:rFonts w:ascii="Times New Roman" w:hAnsi="Times New Roman" w:cs="Times New Roman"/>
            <w:szCs w:val="24"/>
          </w:rPr>
          <w:t xml:space="preserve">ch experiment. The </w:t>
        </w:r>
        <w:r w:rsidR="00666246">
          <w:rPr>
            <w:rFonts w:ascii="Times New Roman" w:hAnsi="Times New Roman" w:cs="Times New Roman"/>
            <w:szCs w:val="24"/>
          </w:rPr>
          <w:t>spacin</w:t>
        </w:r>
      </w:ins>
      <w:ins w:id="219" w:author="Adam Morris" w:date="2015-03-26T14:17:00Z">
        <w:r w:rsidR="00666246">
          <w:rPr>
            <w:rFonts w:ascii="Times New Roman" w:hAnsi="Times New Roman" w:cs="Times New Roman"/>
            <w:szCs w:val="24"/>
          </w:rPr>
          <w:t>g</w:t>
        </w:r>
      </w:ins>
      <w:ins w:id="220" w:author="Adam Morris" w:date="2015-03-26T14:16:00Z">
        <w:r>
          <w:rPr>
            <w:rFonts w:ascii="Times New Roman" w:hAnsi="Times New Roman" w:cs="Times New Roman"/>
            <w:szCs w:val="24"/>
          </w:rPr>
          <w:t xml:space="preserve"> of critical trials was chosen randomly, with the constraint that they had to be at least three trials apart from each other.</w:t>
        </w:r>
      </w:ins>
    </w:p>
    <w:p w14:paraId="12997AFC" w14:textId="5067890D" w:rsidR="000F0CC6" w:rsidRPr="000F0CC6" w:rsidDel="007D6503" w:rsidRDefault="000F0CC6" w:rsidP="000F0CC6">
      <w:pPr>
        <w:spacing w:after="120"/>
        <w:rPr>
          <w:del w:id="221" w:author="Adam Morris" w:date="2015-03-26T12:51:00Z"/>
          <w:rFonts w:ascii="Times New Roman" w:hAnsi="Times New Roman" w:cs="Times New Roman"/>
          <w:i/>
          <w:szCs w:val="24"/>
        </w:rPr>
      </w:pPr>
      <w:del w:id="222" w:author="Adam Morris" w:date="2015-03-26T12:51:00Z">
        <w:r w:rsidDel="007D6503">
          <w:rPr>
            <w:rFonts w:ascii="Times New Roman" w:hAnsi="Times New Roman" w:cs="Times New Roman"/>
            <w:i/>
            <w:szCs w:val="24"/>
          </w:rPr>
          <w:delText>Experiment 2 Design</w:delText>
        </w:r>
      </w:del>
    </w:p>
    <w:p w14:paraId="0F5EB22D" w14:textId="03A746D6" w:rsidR="00486BF8" w:rsidRPr="000F0CC6" w:rsidDel="007D6503" w:rsidRDefault="00002948" w:rsidP="000F0CC6">
      <w:pPr>
        <w:spacing w:after="120"/>
        <w:rPr>
          <w:del w:id="223" w:author="Adam Morris" w:date="2015-03-26T12:51:00Z"/>
          <w:rFonts w:ascii="Times New Roman" w:hAnsi="Times New Roman" w:cs="Times New Roman"/>
          <w:szCs w:val="24"/>
        </w:rPr>
      </w:pPr>
      <w:del w:id="224" w:author="Adam Morris" w:date="2015-03-26T12:51:00Z">
        <w:r w:rsidRPr="00D40E3B" w:rsidDel="007D6503">
          <w:rPr>
            <w:rFonts w:ascii="Times New Roman" w:eastAsia="MS Mincho" w:hAnsi="Times New Roman" w:cs="Times New Roman"/>
            <w:szCs w:val="24"/>
          </w:rPr>
          <w:delText>Experiment 2 was closely modeled on Experiment 1 with a few changes</w:delText>
        </w:r>
        <w:r w:rsidR="00486BF8" w:rsidRPr="00D40E3B" w:rsidDel="007D6503">
          <w:rPr>
            <w:rFonts w:ascii="Times New Roman" w:eastAsia="MS Mincho" w:hAnsi="Times New Roman" w:cs="Times New Roman"/>
            <w:szCs w:val="24"/>
          </w:rPr>
          <w:delText>.</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In Experiment 1, Stage 2 states only varied in their color (blue, red, or green).</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In Experiment 2, they also varied in their shape.</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There were three shapes:</w:delText>
        </w:r>
        <w:r w:rsidRPr="00D40E3B" w:rsidDel="007D6503">
          <w:rPr>
            <w:rFonts w:ascii="Times New Roman" w:eastAsia="MS Mincho" w:hAnsi="Times New Roman" w:cs="Times New Roman"/>
            <w:szCs w:val="24"/>
          </w:rPr>
          <w:delText xml:space="preserve"> square, circle, and triangle.</w:delText>
        </w:r>
      </w:del>
    </w:p>
    <w:p w14:paraId="2EAF81F3" w14:textId="187CC28E" w:rsidR="00002948" w:rsidRPr="00D40E3B" w:rsidDel="007D6503" w:rsidRDefault="00002948" w:rsidP="000F0CC6">
      <w:pPr>
        <w:spacing w:after="120"/>
        <w:ind w:firstLine="720"/>
        <w:rPr>
          <w:del w:id="225" w:author="Adam Morris" w:date="2015-03-26T12:51:00Z"/>
          <w:rFonts w:ascii="Times New Roman" w:eastAsia="MS Mincho" w:hAnsi="Times New Roman" w:cs="Times New Roman"/>
          <w:szCs w:val="24"/>
        </w:rPr>
      </w:pPr>
      <w:del w:id="226" w:author="Adam Morris" w:date="2015-03-26T12:51:00Z">
        <w:r w:rsidRPr="00D40E3B" w:rsidDel="007D6503">
          <w:rPr>
            <w:rFonts w:ascii="Times New Roman" w:eastAsia="MS Mincho" w:hAnsi="Times New Roman" w:cs="Times New Roman"/>
            <w:szCs w:val="24"/>
          </w:rPr>
          <w:delText>In Experiment 1, reward distribution following Stage 2 was uniquely determined by the color of the Stage 2 option.</w:delText>
        </w:r>
        <w:r w:rsidR="00576791" w:rsidDel="007D6503">
          <w:rPr>
            <w:rFonts w:ascii="Times New Roman" w:eastAsia="MS Mincho" w:hAnsi="Times New Roman" w:cs="Times New Roman"/>
            <w:szCs w:val="24"/>
          </w:rPr>
          <w:delText xml:space="preserve"> </w:delText>
        </w:r>
        <w:r w:rsidRPr="00D40E3B" w:rsidDel="007D6503">
          <w:rPr>
            <w:rFonts w:ascii="Times New Roman" w:eastAsia="MS Mincho" w:hAnsi="Times New Roman" w:cs="Times New Roman"/>
            <w:szCs w:val="24"/>
          </w:rPr>
          <w:delText>In Experiment 2, each color and shape had a separate drifting reward distribution, and the reward value of an object could either be determined by its color or shape.</w:delText>
        </w:r>
        <w:r w:rsidR="00576791" w:rsidDel="007D6503">
          <w:rPr>
            <w:rFonts w:ascii="Times New Roman" w:eastAsia="MS Mincho" w:hAnsi="Times New Roman" w:cs="Times New Roman"/>
            <w:szCs w:val="24"/>
          </w:rPr>
          <w:delText xml:space="preserve"> </w:delText>
        </w:r>
        <w:r w:rsidRPr="00D40E3B" w:rsidDel="007D6503">
          <w:rPr>
            <w:rFonts w:ascii="Times New Roman" w:eastAsia="MS Mincho" w:hAnsi="Times New Roman" w:cs="Times New Roman"/>
            <w:szCs w:val="24"/>
          </w:rPr>
          <w:delText xml:space="preserve">On </w:delText>
        </w:r>
        <w:r w:rsidR="00576791" w:rsidDel="007D6503">
          <w:rPr>
            <w:rFonts w:ascii="Times New Roman" w:eastAsia="MS Mincho" w:hAnsi="Times New Roman" w:cs="Times New Roman"/>
            <w:szCs w:val="24"/>
          </w:rPr>
          <w:delText>‘</w:delText>
        </w:r>
        <w:r w:rsidRPr="00D40E3B" w:rsidDel="007D6503">
          <w:rPr>
            <w:rFonts w:ascii="Times New Roman" w:eastAsia="MS Mincho" w:hAnsi="Times New Roman" w:cs="Times New Roman"/>
            <w:szCs w:val="24"/>
          </w:rPr>
          <w:delText>color</w:delText>
        </w:r>
        <w:r w:rsidR="00576791" w:rsidDel="007D6503">
          <w:rPr>
            <w:rFonts w:ascii="Times New Roman" w:eastAsia="MS Mincho" w:hAnsi="Times New Roman" w:cs="Times New Roman"/>
            <w:szCs w:val="24"/>
          </w:rPr>
          <w:delText>’</w:delText>
        </w:r>
        <w:r w:rsidRPr="00D40E3B" w:rsidDel="007D6503">
          <w:rPr>
            <w:rFonts w:ascii="Times New Roman" w:eastAsia="MS Mincho" w:hAnsi="Times New Roman" w:cs="Times New Roman"/>
            <w:szCs w:val="24"/>
          </w:rPr>
          <w:delText xml:space="preserve"> trials, it was the color of the object which determined the reward.</w:delText>
        </w:r>
        <w:r w:rsidR="00576791" w:rsidDel="007D6503">
          <w:rPr>
            <w:rFonts w:ascii="Times New Roman" w:eastAsia="MS Mincho" w:hAnsi="Times New Roman" w:cs="Times New Roman"/>
            <w:szCs w:val="24"/>
          </w:rPr>
          <w:delText xml:space="preserve"> </w:delText>
        </w:r>
        <w:r w:rsidRPr="00D40E3B" w:rsidDel="007D6503">
          <w:rPr>
            <w:rFonts w:ascii="Times New Roman" w:eastAsia="MS Mincho" w:hAnsi="Times New Roman" w:cs="Times New Roman"/>
            <w:szCs w:val="24"/>
          </w:rPr>
          <w:delText xml:space="preserve">On </w:delText>
        </w:r>
        <w:r w:rsidR="00576791" w:rsidDel="007D6503">
          <w:rPr>
            <w:rFonts w:ascii="Times New Roman" w:eastAsia="MS Mincho" w:hAnsi="Times New Roman" w:cs="Times New Roman"/>
            <w:szCs w:val="24"/>
          </w:rPr>
          <w:delText>‘</w:delText>
        </w:r>
        <w:r w:rsidRPr="00D40E3B" w:rsidDel="007D6503">
          <w:rPr>
            <w:rFonts w:ascii="Times New Roman" w:eastAsia="MS Mincho" w:hAnsi="Times New Roman" w:cs="Times New Roman"/>
            <w:szCs w:val="24"/>
          </w:rPr>
          <w:delText>shape</w:delText>
        </w:r>
        <w:r w:rsidR="00576791" w:rsidDel="007D6503">
          <w:rPr>
            <w:rFonts w:ascii="Times New Roman" w:eastAsia="MS Mincho" w:hAnsi="Times New Roman" w:cs="Times New Roman"/>
            <w:szCs w:val="24"/>
          </w:rPr>
          <w:delText>’</w:delText>
        </w:r>
        <w:r w:rsidRPr="00D40E3B" w:rsidDel="007D6503">
          <w:rPr>
            <w:rFonts w:ascii="Times New Roman" w:eastAsia="MS Mincho" w:hAnsi="Times New Roman" w:cs="Times New Roman"/>
            <w:szCs w:val="24"/>
          </w:rPr>
          <w:delText xml:space="preserve"> trials, it was the shape of the object.</w:delText>
        </w:r>
        <w:r w:rsidR="00576791" w:rsidDel="007D6503">
          <w:rPr>
            <w:rFonts w:ascii="Times New Roman" w:eastAsia="MS Mincho" w:hAnsi="Times New Roman" w:cs="Times New Roman"/>
            <w:szCs w:val="24"/>
          </w:rPr>
          <w:delText xml:space="preserve"> S</w:delText>
        </w:r>
        <w:r w:rsidRPr="00D40E3B" w:rsidDel="007D6503">
          <w:rPr>
            <w:rFonts w:ascii="Times New Roman" w:eastAsia="MS Mincho" w:hAnsi="Times New Roman" w:cs="Times New Roman"/>
            <w:szCs w:val="24"/>
          </w:rPr>
          <w:delText xml:space="preserve">ubjects were </w:delText>
        </w:r>
        <w:r w:rsidR="00576791" w:rsidDel="007D6503">
          <w:rPr>
            <w:rFonts w:ascii="Times New Roman" w:eastAsia="MS Mincho" w:hAnsi="Times New Roman" w:cs="Times New Roman"/>
            <w:szCs w:val="24"/>
          </w:rPr>
          <w:delText>informed of</w:delText>
        </w:r>
        <w:r w:rsidRPr="00D40E3B" w:rsidDel="007D6503">
          <w:rPr>
            <w:rFonts w:ascii="Times New Roman" w:eastAsia="MS Mincho" w:hAnsi="Times New Roman" w:cs="Times New Roman"/>
            <w:szCs w:val="24"/>
          </w:rPr>
          <w:delText xml:space="preserve"> the trial type</w:delText>
        </w:r>
        <w:r w:rsidR="00576791" w:rsidDel="007D6503">
          <w:rPr>
            <w:rFonts w:ascii="Times New Roman" w:eastAsia="MS Mincho" w:hAnsi="Times New Roman" w:cs="Times New Roman"/>
            <w:szCs w:val="24"/>
          </w:rPr>
          <w:delText xml:space="preserve"> before each trial</w:delText>
        </w:r>
        <w:r w:rsidRPr="00D40E3B" w:rsidDel="007D6503">
          <w:rPr>
            <w:rFonts w:ascii="Times New Roman" w:eastAsia="MS Mincho" w:hAnsi="Times New Roman" w:cs="Times New Roman"/>
            <w:szCs w:val="24"/>
          </w:rPr>
          <w:delText>.</w:delText>
        </w:r>
        <w:r w:rsidR="00576791" w:rsidDel="007D6503">
          <w:rPr>
            <w:rFonts w:ascii="Times New Roman" w:eastAsia="MS Mincho" w:hAnsi="Times New Roman" w:cs="Times New Roman"/>
            <w:szCs w:val="24"/>
          </w:rPr>
          <w:delText xml:space="preserve"> </w:delText>
        </w:r>
        <w:r w:rsidRPr="00D40E3B" w:rsidDel="007D6503">
          <w:rPr>
            <w:rFonts w:ascii="Times New Roman" w:eastAsia="MS Mincho" w:hAnsi="Times New Roman" w:cs="Times New Roman"/>
            <w:szCs w:val="24"/>
          </w:rPr>
          <w:delText>The flow of Experiment 2 is depicted in Figure 3B.</w:delText>
        </w:r>
      </w:del>
    </w:p>
    <w:p w14:paraId="1E191355" w14:textId="6889F348" w:rsidR="00002948" w:rsidRPr="00D40E3B" w:rsidDel="007D6503" w:rsidRDefault="00D16A5E" w:rsidP="00002948">
      <w:pPr>
        <w:spacing w:after="120"/>
        <w:rPr>
          <w:del w:id="227" w:author="Adam Morris" w:date="2015-03-26T12:51:00Z"/>
          <w:rFonts w:ascii="Times New Roman" w:eastAsia="MS Mincho" w:hAnsi="Times New Roman" w:cs="Times New Roman"/>
          <w:szCs w:val="24"/>
        </w:rPr>
      </w:pPr>
      <w:del w:id="228" w:author="Adam Morris" w:date="2015-03-26T12:51:00Z">
        <w:r w:rsidDel="007D6503">
          <w:rPr>
            <w:rFonts w:ascii="Times New Roman" w:eastAsia="MS Mincho" w:hAnsi="Times New Roman" w:cs="Times New Roman"/>
            <w:szCs w:val="24"/>
          </w:rPr>
          <w:lastRenderedPageBreak/>
          <w:delText>In</w:delText>
        </w:r>
        <w:r w:rsidR="00002948" w:rsidRPr="00D40E3B" w:rsidDel="007D6503">
          <w:rPr>
            <w:rFonts w:ascii="Times New Roman" w:eastAsia="MS Mincho" w:hAnsi="Times New Roman" w:cs="Times New Roman"/>
            <w:szCs w:val="24"/>
          </w:rPr>
          <w:delText xml:space="preserve"> Experiment 2, our analyses contrast</w:delText>
        </w:r>
        <w:r w:rsidDel="007D6503">
          <w:rPr>
            <w:rFonts w:ascii="Times New Roman" w:eastAsia="MS Mincho" w:hAnsi="Times New Roman" w:cs="Times New Roman"/>
            <w:szCs w:val="24"/>
          </w:rPr>
          <w:delText>ed two types of critical trials: ‘same-type’ trials, which had the same type as the previous trial, and ‘different-type’ trials, which had a different type.</w:delText>
        </w:r>
      </w:del>
    </w:p>
    <w:p w14:paraId="3EE6153B" w14:textId="0F470945" w:rsidR="00486BF8" w:rsidRPr="00D40E3B" w:rsidDel="007D6503" w:rsidRDefault="00486BF8" w:rsidP="00486BF8">
      <w:pPr>
        <w:spacing w:after="120"/>
        <w:rPr>
          <w:del w:id="229" w:author="Adam Morris" w:date="2015-03-26T12:51:00Z"/>
          <w:rFonts w:ascii="Times New Roman" w:eastAsia="MS Mincho" w:hAnsi="Times New Roman" w:cs="Times New Roman"/>
          <w:szCs w:val="24"/>
        </w:rPr>
      </w:pPr>
    </w:p>
    <w:p w14:paraId="1443C62B" w14:textId="62C29C7F" w:rsidR="00486BF8" w:rsidRPr="00D40E3B" w:rsidDel="007D6503" w:rsidRDefault="00486BF8" w:rsidP="00486BF8">
      <w:pPr>
        <w:spacing w:after="120"/>
        <w:rPr>
          <w:del w:id="230" w:author="Adam Morris" w:date="2015-03-26T12:51:00Z"/>
          <w:rFonts w:ascii="Times New Roman" w:eastAsia="MS Mincho" w:hAnsi="Times New Roman" w:cs="Times New Roman"/>
          <w:i/>
          <w:szCs w:val="24"/>
        </w:rPr>
      </w:pPr>
      <w:del w:id="231" w:author="Adam Morris" w:date="2015-03-26T12:51:00Z">
        <w:r w:rsidRPr="00D40E3B" w:rsidDel="007D6503">
          <w:rPr>
            <w:rFonts w:ascii="Times New Roman" w:eastAsia="MS Mincho" w:hAnsi="Times New Roman" w:cs="Times New Roman"/>
            <w:i/>
            <w:szCs w:val="24"/>
          </w:rPr>
          <w:delText>Experiment 3</w:delText>
        </w:r>
        <w:r w:rsidR="000F0CC6" w:rsidDel="007D6503">
          <w:rPr>
            <w:rFonts w:ascii="Times New Roman" w:eastAsia="MS Mincho" w:hAnsi="Times New Roman" w:cs="Times New Roman"/>
            <w:i/>
            <w:szCs w:val="24"/>
          </w:rPr>
          <w:delText xml:space="preserve"> Design</w:delText>
        </w:r>
      </w:del>
    </w:p>
    <w:p w14:paraId="087E4E91" w14:textId="4FE6B593" w:rsidR="00E150AF" w:rsidDel="00C65511" w:rsidRDefault="00002948" w:rsidP="003F6865">
      <w:pPr>
        <w:spacing w:after="120"/>
        <w:rPr>
          <w:del w:id="232" w:author="Adam Morris" w:date="2015-03-26T12:51:00Z"/>
          <w:rFonts w:ascii="Times New Roman" w:eastAsia="MS Mincho" w:hAnsi="Times New Roman" w:cs="Times New Roman"/>
          <w:szCs w:val="24"/>
        </w:rPr>
      </w:pPr>
      <w:del w:id="233" w:author="Adam Morris" w:date="2015-03-26T12:51:00Z">
        <w:r w:rsidRPr="00D40E3B" w:rsidDel="007D6503">
          <w:rPr>
            <w:rFonts w:ascii="Times New Roman" w:eastAsia="MS Mincho" w:hAnsi="Times New Roman" w:cs="Times New Roman"/>
            <w:szCs w:val="24"/>
          </w:rPr>
          <w:delText>Experiment 3 was also closely modeled on Experiment 1 with a few changes.</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Before being exposed to the structure of the main task, subjects were trained on a set of intuitive, deterministic transitions from letters to numbers (Figure S5A).</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After becoming familiar with those transitions, subjects proceeded with the same task as above.</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All non-critical trials had exactly the same structure as in Experiment 1, with a choice between two numbers leading to a color, which in turn led to one of three drifting reward distributions.</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 xml:space="preserve">However, on </w:delText>
        </w:r>
        <w:r w:rsidR="00D16A5E" w:rsidDel="007D6503">
          <w:rPr>
            <w:rFonts w:ascii="Times New Roman" w:eastAsia="MS Mincho" w:hAnsi="Times New Roman" w:cs="Times New Roman"/>
            <w:szCs w:val="24"/>
          </w:rPr>
          <w:delText>critical</w:delText>
        </w:r>
        <w:r w:rsidR="00486BF8" w:rsidRPr="00D40E3B" w:rsidDel="007D6503">
          <w:rPr>
            <w:rFonts w:ascii="Times New Roman" w:eastAsia="MS Mincho" w:hAnsi="Times New Roman" w:cs="Times New Roman"/>
            <w:szCs w:val="24"/>
          </w:rPr>
          <w:delText xml:space="preserve"> trials, subjects instead were presented with a choice between two letters.</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Subjects chose a letter and received a number (in accordance with the transitions in Figure S5A).</w:delText>
        </w:r>
        <w:r w:rsidR="00576791" w:rsidDel="007D6503">
          <w:rPr>
            <w:rFonts w:ascii="Times New Roman" w:eastAsia="MS Mincho" w:hAnsi="Times New Roman" w:cs="Times New Roman"/>
            <w:szCs w:val="24"/>
          </w:rPr>
          <w:delText xml:space="preserve"> </w:delText>
        </w:r>
        <w:r w:rsidR="00486BF8" w:rsidRPr="00D40E3B" w:rsidDel="007D6503">
          <w:rPr>
            <w:rFonts w:ascii="Times New Roman" w:eastAsia="MS Mincho" w:hAnsi="Times New Roman" w:cs="Times New Roman"/>
            <w:szCs w:val="24"/>
          </w:rPr>
          <w:delText>They then clicked on that number and, in the usual way, got to a color which led them to a reward.</w:delText>
        </w:r>
        <w:r w:rsidR="00576791" w:rsidDel="007D6503">
          <w:rPr>
            <w:rFonts w:ascii="Times New Roman" w:eastAsia="MS Mincho" w:hAnsi="Times New Roman" w:cs="Times New Roman"/>
            <w:szCs w:val="24"/>
          </w:rPr>
          <w:delText xml:space="preserve"> </w:delText>
        </w:r>
        <w:r w:rsidR="00D16A5E" w:rsidDel="007D6503">
          <w:rPr>
            <w:rFonts w:ascii="Times New Roman" w:eastAsia="MS Mincho" w:hAnsi="Times New Roman" w:cs="Times New Roman"/>
            <w:szCs w:val="24"/>
          </w:rPr>
          <w:delText xml:space="preserve">The critical </w:delText>
        </w:r>
        <w:r w:rsidR="00486BF8" w:rsidRPr="00D40E3B" w:rsidDel="007D6503">
          <w:rPr>
            <w:rFonts w:ascii="Times New Roman" w:eastAsia="MS Mincho" w:hAnsi="Times New Roman" w:cs="Times New Roman"/>
            <w:szCs w:val="24"/>
          </w:rPr>
          <w:delText>trials thus required a goal-directed syste</w:delText>
        </w:r>
        <w:r w:rsidR="003F6865" w:rsidDel="007D6503">
          <w:rPr>
            <w:rFonts w:ascii="Times New Roman" w:eastAsia="MS Mincho" w:hAnsi="Times New Roman" w:cs="Times New Roman"/>
            <w:szCs w:val="24"/>
          </w:rPr>
          <w:delText>m to plan one extra step ahead.</w:delText>
        </w:r>
      </w:del>
    </w:p>
    <w:p w14:paraId="0E541C3C" w14:textId="77777777" w:rsidR="00C65511" w:rsidRDefault="00C65511" w:rsidP="003F6865">
      <w:pPr>
        <w:spacing w:after="120"/>
        <w:rPr>
          <w:ins w:id="234" w:author="Adam Morris" w:date="2015-03-26T12:58:00Z"/>
          <w:rFonts w:ascii="Times New Roman" w:eastAsia="MS Mincho" w:hAnsi="Times New Roman" w:cs="Times New Roman"/>
          <w:szCs w:val="24"/>
        </w:rPr>
      </w:pPr>
    </w:p>
    <w:p w14:paraId="04B6BB17" w14:textId="25DF8697" w:rsidR="00C65511" w:rsidRDefault="00C65511" w:rsidP="003F6865">
      <w:pPr>
        <w:spacing w:after="120"/>
        <w:rPr>
          <w:ins w:id="235" w:author="Adam Morris" w:date="2015-03-26T12:58:00Z"/>
          <w:rFonts w:ascii="Times New Roman" w:eastAsia="MS Mincho" w:hAnsi="Times New Roman" w:cs="Times New Roman"/>
          <w:i/>
          <w:szCs w:val="24"/>
        </w:rPr>
      </w:pPr>
      <w:ins w:id="236" w:author="Adam Morris" w:date="2015-03-26T12:58:00Z">
        <w:r>
          <w:rPr>
            <w:rFonts w:ascii="Times New Roman" w:eastAsia="MS Mincho" w:hAnsi="Times New Roman" w:cs="Times New Roman"/>
            <w:i/>
            <w:szCs w:val="24"/>
          </w:rPr>
          <w:t>Analysis</w:t>
        </w:r>
      </w:ins>
    </w:p>
    <w:p w14:paraId="0E0F7E7E" w14:textId="4A08AE1A" w:rsidR="00940F16" w:rsidRDefault="00C65511" w:rsidP="003F6865">
      <w:pPr>
        <w:spacing w:after="120"/>
        <w:rPr>
          <w:ins w:id="237" w:author="Adam Morris" w:date="2015-03-26T13:27:00Z"/>
        </w:rPr>
      </w:pPr>
      <w:ins w:id="238" w:author="Adam Morris" w:date="2015-03-26T12:59:00Z">
        <w:r w:rsidRPr="00E129C1">
          <w:br/>
        </w:r>
      </w:ins>
      <w:ins w:id="239" w:author="Adam Morris" w:date="2015-03-26T13:26:00Z">
        <w:r w:rsidR="00DA58CC">
          <w:t xml:space="preserve">We coded choices on critical trials as 1 if participants selected the shared-goal action, and 0 otherwise. </w:t>
        </w:r>
      </w:ins>
      <w:ins w:id="240" w:author="Adam Morris" w:date="2015-03-26T13:15:00Z">
        <w:r w:rsidR="00E129C1">
          <w:t xml:space="preserve">We used </w:t>
        </w:r>
      </w:ins>
      <w:ins w:id="241" w:author="Adam Morris" w:date="2015-03-26T13:33:00Z">
        <w:r w:rsidR="0019545C">
          <w:t>two</w:t>
        </w:r>
      </w:ins>
      <w:ins w:id="242" w:author="Adam Morris" w:date="2015-03-26T13:15:00Z">
        <w:r w:rsidR="00467FB0">
          <w:t xml:space="preserve"> </w:t>
        </w:r>
      </w:ins>
      <w:ins w:id="243" w:author="Adam Morris" w:date="2015-03-26T13:16:00Z">
        <w:r w:rsidR="00467FB0">
          <w:t>techniques to analyze</w:t>
        </w:r>
        <w:r w:rsidR="00E17074">
          <w:t xml:space="preserve"> our behavioral data. </w:t>
        </w:r>
      </w:ins>
      <w:ins w:id="244" w:author="Adam Morris" w:date="2015-03-26T13:22:00Z">
        <w:r w:rsidR="00E17074">
          <w:t xml:space="preserve">As a coarse measure, </w:t>
        </w:r>
      </w:ins>
      <w:ins w:id="245" w:author="Adam Morris" w:date="2015-03-26T13:23:00Z">
        <w:r w:rsidR="00E17074">
          <w:t xml:space="preserve">for each participant we averaged </w:t>
        </w:r>
      </w:ins>
      <w:ins w:id="246" w:author="Adam Morris" w:date="2015-03-26T13:28:00Z">
        <w:r w:rsidR="00DA58CC">
          <w:t xml:space="preserve">together </w:t>
        </w:r>
      </w:ins>
      <w:ins w:id="247" w:author="Adam Morris" w:date="2015-03-26T13:23:00Z">
        <w:r w:rsidR="00E17074">
          <w:t>all choi</w:t>
        </w:r>
      </w:ins>
      <w:ins w:id="248" w:author="Adam Morris" w:date="2015-03-26T13:24:00Z">
        <w:r w:rsidR="00E17074">
          <w:t>ces on critical trials following either reward or punishment.</w:t>
        </w:r>
        <w:r w:rsidR="00DA58CC">
          <w:t xml:space="preserve"> </w:t>
        </w:r>
      </w:ins>
      <w:ins w:id="249" w:author="Adam Morris" w:date="2015-03-26T13:25:00Z">
        <w:r w:rsidR="00DA58CC">
          <w:t>This procedure gave us a pa</w:t>
        </w:r>
      </w:ins>
      <w:ins w:id="250" w:author="Adam Morris" w:date="2015-03-26T13:26:00Z">
        <w:r w:rsidR="00DA58CC">
          <w:t xml:space="preserve">ir of values </w:t>
        </w:r>
      </w:ins>
      <w:ins w:id="251" w:author="Adam Morris" w:date="2015-03-26T13:28:00Z">
        <w:r w:rsidR="0019545C">
          <w:t xml:space="preserve">for each participant </w:t>
        </w:r>
      </w:ins>
      <w:ins w:id="252" w:author="Adam Morris" w:date="2015-03-26T13:26:00Z">
        <w:r w:rsidR="00DA58CC">
          <w:t>(</w:t>
        </w:r>
      </w:ins>
      <w:ins w:id="253" w:author="Adam Morris" w:date="2015-03-26T13:27:00Z">
        <w:r w:rsidR="00DA58CC">
          <w:t>percent</w:t>
        </w:r>
      </w:ins>
      <w:ins w:id="254" w:author="Adam Morris" w:date="2015-03-26T13:26:00Z">
        <w:r w:rsidR="00DA58CC">
          <w:t xml:space="preserve"> </w:t>
        </w:r>
      </w:ins>
      <w:ins w:id="255" w:author="Adam Morris" w:date="2015-03-26T13:27:00Z">
        <w:r w:rsidR="00DA58CC">
          <w:t xml:space="preserve">choices of shared-goal action following </w:t>
        </w:r>
      </w:ins>
      <w:ins w:id="256" w:author="Adam Morris" w:date="2015-03-26T13:28:00Z">
        <w:r w:rsidR="0019545C">
          <w:t>reward and following punishment)</w:t>
        </w:r>
      </w:ins>
      <w:ins w:id="257" w:author="Adam Morris" w:date="2015-03-26T13:27:00Z">
        <w:r w:rsidR="00DA58CC">
          <w:t xml:space="preserve">, which we </w:t>
        </w:r>
      </w:ins>
      <w:ins w:id="258" w:author="Adam Morris" w:date="2015-03-26T13:28:00Z">
        <w:r w:rsidR="0019545C">
          <w:t xml:space="preserve">then </w:t>
        </w:r>
      </w:ins>
      <w:ins w:id="259" w:author="Adam Morris" w:date="2015-03-26T13:27:00Z">
        <w:r w:rsidR="00DA58CC">
          <w:t>compared using a two-tailed repeated measures t-test.</w:t>
        </w:r>
      </w:ins>
    </w:p>
    <w:p w14:paraId="1ABD58A0" w14:textId="78F3016D" w:rsidR="0019545C" w:rsidRDefault="00DA58CC" w:rsidP="003F6865">
      <w:pPr>
        <w:spacing w:after="120"/>
        <w:rPr>
          <w:ins w:id="260" w:author="Adam Morris" w:date="2015-03-26T13:38:00Z"/>
        </w:rPr>
      </w:pPr>
      <w:ins w:id="261" w:author="Adam Morris" w:date="2015-03-26T13:27:00Z">
        <w:r>
          <w:t xml:space="preserve">As a finer measure, </w:t>
        </w:r>
      </w:ins>
      <w:ins w:id="262" w:author="Adam Morris" w:date="2015-03-26T13:29:00Z">
        <w:r w:rsidR="0019545C">
          <w:t xml:space="preserve">we regressed critical trial choices on setup trial rewards using a mixed-effects model. </w:t>
        </w:r>
      </w:ins>
      <w:ins w:id="263" w:author="Adam Morris" w:date="2015-03-26T13:31:00Z">
        <w:r w:rsidR="0019545C">
          <w:t xml:space="preserve">In addition to a fixed slope and intercept, the model estimated random slopes and intercepts </w:t>
        </w:r>
      </w:ins>
      <w:ins w:id="264" w:author="Adam Morris" w:date="2015-03-26T13:32:00Z">
        <w:r w:rsidR="0019545C">
          <w:t>for each subject.</w:t>
        </w:r>
      </w:ins>
      <w:ins w:id="265" w:author="Adam Morris" w:date="2015-03-26T13:33:00Z">
        <w:r w:rsidR="0019545C">
          <w:t xml:space="preserve"> We also estimated a second</w:t>
        </w:r>
      </w:ins>
      <w:ins w:id="266" w:author="Adam Morris" w:date="2015-03-26T13:35:00Z">
        <w:r w:rsidR="00AF09C3">
          <w:t xml:space="preserve"> mixed-effects</w:t>
        </w:r>
      </w:ins>
      <w:ins w:id="267" w:author="Adam Morris" w:date="2015-03-26T13:33:00Z">
        <w:r w:rsidR="0019545C">
          <w:t xml:space="preserve"> model, which included </w:t>
        </w:r>
      </w:ins>
      <w:ins w:id="268" w:author="Adam Morris" w:date="2015-03-26T13:34:00Z">
        <w:r w:rsidR="0019545C">
          <w:t>model-based and model-free action values as nuisance</w:t>
        </w:r>
      </w:ins>
      <w:ins w:id="269" w:author="Adam Morris" w:date="2015-03-26T13:33:00Z">
        <w:r w:rsidR="0019545C">
          <w:t xml:space="preserve"> regressors</w:t>
        </w:r>
      </w:ins>
      <w:ins w:id="270" w:author="Adam Morris" w:date="2015-03-26T13:34:00Z">
        <w:r w:rsidR="00AF09C3">
          <w:t>.</w:t>
        </w:r>
      </w:ins>
      <w:ins w:id="271" w:author="Adam Morris" w:date="2015-03-26T13:35:00Z">
        <w:r w:rsidR="00AF09C3">
          <w:t xml:space="preserve"> The logic of our experiment </w:t>
        </w:r>
      </w:ins>
      <w:ins w:id="272" w:author="Adam Morris" w:date="2015-03-26T13:38:00Z">
        <w:r w:rsidR="00AF09C3">
          <w:t>ensures</w:t>
        </w:r>
      </w:ins>
      <w:ins w:id="273" w:author="Adam Morris" w:date="2015-03-26T13:37:00Z">
        <w:r w:rsidR="00AF09C3">
          <w:t xml:space="preserve"> that</w:t>
        </w:r>
      </w:ins>
      <w:ins w:id="274" w:author="Adam Morris" w:date="2015-03-26T13:36:00Z">
        <w:r w:rsidR="00AF09C3">
          <w:t xml:space="preserve"> the values calculated by these traditional mechanisms are uncorrelated with those calculated by our hypothesized mechanism</w:t>
        </w:r>
      </w:ins>
      <w:ins w:id="275" w:author="Adam Morris" w:date="2015-03-26T13:37:00Z">
        <w:r w:rsidR="00AF09C3">
          <w:t xml:space="preserve">, making this control not strictly necessary. However, to </w:t>
        </w:r>
      </w:ins>
      <w:ins w:id="276" w:author="Adam Morris" w:date="2015-03-26T13:38:00Z">
        <w:r w:rsidR="00AF09C3">
          <w:t>guarantee</w:t>
        </w:r>
      </w:ins>
      <w:ins w:id="277" w:author="Adam Morris" w:date="2015-03-26T13:37:00Z">
        <w:r w:rsidR="00AF09C3">
          <w:t xml:space="preserve"> the </w:t>
        </w:r>
      </w:ins>
      <w:ins w:id="278" w:author="Adam Morris" w:date="2015-03-26T13:38:00Z">
        <w:r w:rsidR="00AF09C3">
          <w:t>accuracy of our results,</w:t>
        </w:r>
      </w:ins>
      <w:ins w:id="279" w:author="Adam Morris" w:date="2015-03-26T13:35:00Z">
        <w:r w:rsidR="00AF09C3">
          <w:t xml:space="preserve"> </w:t>
        </w:r>
      </w:ins>
      <w:ins w:id="280" w:author="Adam Morris" w:date="2015-03-26T13:38:00Z">
        <w:r w:rsidR="00AF09C3">
          <w:t xml:space="preserve">we </w:t>
        </w:r>
      </w:ins>
      <w:ins w:id="281" w:author="Adam Morris" w:date="2015-03-26T13:35:00Z">
        <w:r w:rsidR="00035B37">
          <w:t xml:space="preserve">include </w:t>
        </w:r>
      </w:ins>
      <w:ins w:id="282" w:author="Adam Morris" w:date="2015-03-26T13:38:00Z">
        <w:r w:rsidR="00035B37">
          <w:t>the complete model</w:t>
        </w:r>
      </w:ins>
      <w:ins w:id="283" w:author="Adam Morris" w:date="2015-03-26T13:35:00Z">
        <w:r w:rsidR="00AF09C3">
          <w:t xml:space="preserve"> </w:t>
        </w:r>
      </w:ins>
      <w:ins w:id="284" w:author="Adam Morris" w:date="2015-03-26T13:38:00Z">
        <w:r w:rsidR="00AF09C3">
          <w:t>as a secondary analysis.</w:t>
        </w:r>
      </w:ins>
    </w:p>
    <w:p w14:paraId="0FA7A31F" w14:textId="2062562E" w:rsidR="0010175D" w:rsidRDefault="0010175D" w:rsidP="003F6865">
      <w:pPr>
        <w:spacing w:after="120"/>
        <w:rPr>
          <w:ins w:id="285" w:author="Adam Morris" w:date="2015-03-26T13:32:00Z"/>
        </w:rPr>
      </w:pPr>
      <w:ins w:id="286" w:author="Adam Morris" w:date="2015-03-26T13:40:00Z">
        <w:r>
          <w:t>To estimate the second mixed-effects model</w:t>
        </w:r>
      </w:ins>
      <w:ins w:id="287" w:author="Adam Morris" w:date="2015-03-26T13:38:00Z">
        <w:r>
          <w:t xml:space="preserve">, </w:t>
        </w:r>
      </w:ins>
      <w:ins w:id="288" w:author="Adam Morris" w:date="2015-03-26T13:39:00Z">
        <w:r>
          <w:t xml:space="preserve">we </w:t>
        </w:r>
      </w:ins>
      <w:ins w:id="289" w:author="Adam Morris" w:date="2015-03-26T13:40:00Z">
        <w:r>
          <w:t>defined</w:t>
        </w:r>
      </w:ins>
      <w:ins w:id="290" w:author="Adam Morris" w:date="2015-03-26T13:39:00Z">
        <w:r>
          <w:t xml:space="preserve"> an action’s “model-free value” as the last reward the agent received from selecting that action, and an action’s “model-based value” as the last reward the agent received from that action’s associated color. Th</w:t>
        </w:r>
      </w:ins>
      <w:ins w:id="291" w:author="Adam Morris" w:date="2015-03-26T13:40:00Z">
        <w:r>
          <w:t xml:space="preserve">ese definitions are consistent </w:t>
        </w:r>
      </w:ins>
      <w:ins w:id="292" w:author="Adam Morris" w:date="2015-03-26T13:41:00Z">
        <w:r>
          <w:t xml:space="preserve">with our above analytic approach, which assumes that </w:t>
        </w:r>
      </w:ins>
      <w:ins w:id="293" w:author="Adam Morris" w:date="2015-03-26T13:42:00Z">
        <w:r>
          <w:t>value representations are dominated by the most recently experienced reward (</w:t>
        </w:r>
      </w:ins>
      <w:ins w:id="294" w:author="Adam Morris" w:date="2015-03-26T13:43:00Z">
        <w:r>
          <w:t>CITE</w:t>
        </w:r>
      </w:ins>
      <w:ins w:id="295" w:author="Adam Morris" w:date="2015-03-26T13:42:00Z">
        <w:r>
          <w:t>).</w:t>
        </w:r>
      </w:ins>
      <w:ins w:id="296" w:author="Adam Morris" w:date="2015-03-26T13:45:00Z">
        <w:r w:rsidR="00A2066A">
          <w:t xml:space="preserve"> </w:t>
        </w:r>
      </w:ins>
      <w:ins w:id="297" w:author="Adam Morris" w:date="2015-03-26T13:47:00Z">
        <w:r w:rsidR="0020382E">
          <w:t xml:space="preserve">Since these rewards could potentially have been received many rounds ago, convergence of our model depended upon temporally </w:t>
        </w:r>
        <w:r w:rsidR="0020382E">
          <w:lastRenderedPageBreak/>
          <w:t xml:space="preserve">discounting rewards. We implemented a discounting factor of </w:t>
        </w:r>
        <w:r w:rsidR="0020382E" w:rsidRPr="00D40E3B">
          <w:rPr>
            <w:i/>
          </w:rPr>
          <w:t>γ</w:t>
        </w:r>
        <w:r w:rsidR="0020382E" w:rsidRPr="00D40E3B">
          <w:t xml:space="preserve"> = .85</w:t>
        </w:r>
      </w:ins>
      <w:ins w:id="298" w:author="Adam Morris" w:date="2015-03-26T13:49:00Z">
        <w:r w:rsidR="00AD5137">
          <w:t>.</w:t>
        </w:r>
      </w:ins>
      <w:ins w:id="299" w:author="Adam Morris" w:date="2015-03-26T13:48:00Z">
        <w:r w:rsidR="0020382E">
          <w:t xml:space="preserve"> </w:t>
        </w:r>
      </w:ins>
      <w:ins w:id="300" w:author="Adam Morris" w:date="2015-03-26T13:45:00Z">
        <w:r w:rsidR="0036643B">
          <w:t xml:space="preserve">We subtracted the model-free and model-based values of the non-shared-goal action from </w:t>
        </w:r>
      </w:ins>
      <w:ins w:id="301" w:author="Adam Morris" w:date="2015-03-26T13:47:00Z">
        <w:r w:rsidR="00E82937">
          <w:t>those of the</w:t>
        </w:r>
      </w:ins>
      <w:ins w:id="302" w:author="Adam Morris" w:date="2015-03-26T13:45:00Z">
        <w:r w:rsidR="0036643B">
          <w:t xml:space="preserve"> shared-goal action</w:t>
        </w:r>
      </w:ins>
      <w:ins w:id="303" w:author="Adam Morris" w:date="2015-03-26T13:46:00Z">
        <w:r w:rsidR="0036643B">
          <w:t xml:space="preserve"> to obtain single model-free and model-based regressors</w:t>
        </w:r>
      </w:ins>
      <w:ins w:id="304" w:author="Adam Morris" w:date="2015-03-26T13:47:00Z">
        <w:r w:rsidR="00A07B63">
          <w:t>,</w:t>
        </w:r>
      </w:ins>
      <w:ins w:id="305" w:author="Adam Morris" w:date="2015-03-26T13:46:00Z">
        <w:r w:rsidR="0036643B">
          <w:t xml:space="preserve"> which </w:t>
        </w:r>
      </w:ins>
      <w:ins w:id="306" w:author="Adam Morris" w:date="2015-03-26T13:47:00Z">
        <w:r w:rsidR="00A07B63">
          <w:t xml:space="preserve">both </w:t>
        </w:r>
      </w:ins>
      <w:ins w:id="307" w:author="Adam Morris" w:date="2015-03-26T13:46:00Z">
        <w:r w:rsidR="0036643B">
          <w:t>predicted choice in the same direction as the model-free goal regressor.</w:t>
        </w:r>
      </w:ins>
    </w:p>
    <w:p w14:paraId="1E73C8D1" w14:textId="0CA328DF" w:rsidR="00F44936" w:rsidRDefault="0019545C" w:rsidP="003F6865">
      <w:pPr>
        <w:spacing w:after="120"/>
        <w:rPr>
          <w:ins w:id="308" w:author="Adam Morris" w:date="2015-03-26T14:25:00Z"/>
        </w:rPr>
      </w:pPr>
      <w:ins w:id="309" w:author="Adam Morris" w:date="2015-03-26T13:32:00Z">
        <w:r w:rsidRPr="00D40E3B">
          <w:t xml:space="preserve">For convergence purposes, </w:t>
        </w:r>
        <w:r>
          <w:t>all</w:t>
        </w:r>
        <w:r w:rsidRPr="00D40E3B">
          <w:t xml:space="preserve"> models allow</w:t>
        </w:r>
        <w:r>
          <w:t>ed</w:t>
        </w:r>
        <w:r w:rsidRPr="00D40E3B">
          <w:t xml:space="preserve"> correlation among random slopes but not between random slopes and the random intercept.</w:t>
        </w:r>
        <w:r w:rsidRPr="0019545C">
          <w:t xml:space="preserve"> </w:t>
        </w:r>
      </w:ins>
      <w:ins w:id="310" w:author="Adam Morris" w:date="2015-03-26T14:25:00Z">
        <w:r w:rsidR="00F44936">
          <w:t xml:space="preserve">We also had to exclude several additional </w:t>
        </w:r>
      </w:ins>
      <w:ins w:id="311" w:author="Adam Morris" w:date="2015-03-26T14:27:00Z">
        <w:r w:rsidR="00F44936">
          <w:t>participants</w:t>
        </w:r>
      </w:ins>
      <w:ins w:id="312" w:author="Adam Morris" w:date="2015-03-26T14:25:00Z">
        <w:r w:rsidR="00F44936">
          <w:t xml:space="preserve"> who made the same choice on every critical trial</w:t>
        </w:r>
      </w:ins>
      <w:ins w:id="313" w:author="Adam Morris" w:date="2015-03-26T14:27:00Z">
        <w:r w:rsidR="003C6712">
          <w:t xml:space="preserve"> (</w:t>
        </w:r>
      </w:ins>
      <w:ins w:id="314" w:author="Adam Morris" w:date="2015-03-26T14:29:00Z">
        <w:r w:rsidR="003C6712">
          <w:t>7</w:t>
        </w:r>
      </w:ins>
      <w:ins w:id="315" w:author="Adam Morris" w:date="2015-03-26T14:27:00Z">
        <w:r w:rsidR="00F44936">
          <w:t xml:space="preserve"> in Experiment 1, 2 in Experiment 2, and 8 in Experiment 3)</w:t>
        </w:r>
      </w:ins>
      <w:ins w:id="316" w:author="Adam Morris" w:date="2015-03-26T14:25:00Z">
        <w:r w:rsidR="00F44936">
          <w:t>.</w:t>
        </w:r>
      </w:ins>
      <w:ins w:id="317" w:author="Adam Morris" w:date="2015-03-26T14:42:00Z">
        <w:r w:rsidR="00E32CBB">
          <w:t xml:space="preserve"> All regressors were grand mean centered.</w:t>
        </w:r>
      </w:ins>
    </w:p>
    <w:p w14:paraId="2E41822C" w14:textId="5AEBB591" w:rsidR="00DA58CC" w:rsidRDefault="0019545C" w:rsidP="003F6865">
      <w:pPr>
        <w:spacing w:after="120"/>
        <w:rPr>
          <w:ins w:id="318" w:author="Adam Morris" w:date="2015-03-26T13:52:00Z"/>
        </w:rPr>
      </w:pPr>
      <w:ins w:id="319" w:author="Adam Morris" w:date="2015-03-26T13:32:00Z">
        <w:r>
          <w:t>We calculated the significance of the reward regressor using a Wal</w:t>
        </w:r>
        <w:r w:rsidR="007C7CC1">
          <w:t>d z-test</w:t>
        </w:r>
      </w:ins>
      <w:ins w:id="320" w:author="Adam Morris" w:date="2015-03-26T13:49:00Z">
        <w:r w:rsidR="007C7CC1">
          <w:t xml:space="preserve">. We then determined whether the regressor increased the model’s likelihood enough to justify inclusion by </w:t>
        </w:r>
      </w:ins>
      <w:ins w:id="321" w:author="Adam Morris" w:date="2015-03-26T13:50:00Z">
        <w:r w:rsidR="007C7CC1">
          <w:t>calculating a null model with the regressor removed, and comparing models using a likelihood ratio test and parameteric bootstrapping.</w:t>
        </w:r>
      </w:ins>
    </w:p>
    <w:p w14:paraId="6C192DDB" w14:textId="35905213" w:rsidR="00F156AA" w:rsidRDefault="00F156AA">
      <w:pPr>
        <w:rPr>
          <w:ins w:id="322" w:author="Adam Morris" w:date="2015-03-26T13:53:00Z"/>
        </w:rPr>
        <w:pPrChange w:id="323" w:author="Adam Morris" w:date="2015-03-26T13:52:00Z">
          <w:pPr>
            <w:spacing w:after="120"/>
          </w:pPr>
        </w:pPrChange>
      </w:pPr>
      <w:ins w:id="324" w:author="Adam Morris" w:date="2015-03-26T13:52:00Z">
        <w:r w:rsidRPr="00D40E3B" w:rsidDel="00C65511">
          <w:t>All mixed-effects analyses were conducted in R</w:t>
        </w:r>
        <w:r w:rsidDel="00C65511">
          <w:t xml:space="preserve"> </w:t>
        </w:r>
        <w:r w:rsidDel="00C65511">
          <w:fldChar w:fldCharType="begin"/>
        </w:r>
        <w:r w:rsidDel="00C65511">
          <w:instrText xml:space="preserve"> ADDIN EN.CITE &lt;EndNote&gt;&lt;Cite&gt;&lt;Author&gt;Statistical Package&lt;/Author&gt;&lt;Year&gt;2009&lt;/Year&gt;&lt;RecNum&gt;3652&lt;/RecNum&gt;&lt;DisplayText&gt;(37)&lt;/DisplayText&gt;&lt;record&gt;&lt;rec-number&gt;3652&lt;/rec-number&gt;&lt;foreign-keys&gt;&lt;key app="EN" db-id="fazxzxwv05p02ye5fdt5f5rxzavxzee0eftd" timestamp="1426760998"&gt;3652&lt;/key&gt;&lt;/foreign-keys&gt;&lt;ref-type name="Journal Article"&gt;17&lt;/ref-type&gt;&lt;contributors&gt;&lt;authors&gt;&lt;author&gt;Statistical Package, R&lt;/author&gt;&lt;/authors&gt;&lt;/contributors&gt;&lt;titles&gt;&lt;title&gt;R: A language and environment for statistical computing&lt;/title&gt;&lt;secondary-title&gt;Vienna, Austria: R Foundation for Statistical Computing&lt;/secondary-title&gt;&lt;/titles&gt;&lt;periodical&gt;&lt;full-title&gt;Vienna, Austria: R Foundation for Statistical Computing&lt;/full-title&gt;&lt;/periodical&gt;&lt;dates&gt;&lt;year&gt;2009&lt;/year&gt;&lt;/dates&gt;&lt;urls&gt;&lt;/urls&gt;&lt;/record&gt;&lt;/Cite&gt;&lt;/EndNote&gt;</w:instrText>
        </w:r>
        <w:r w:rsidDel="00C65511">
          <w:fldChar w:fldCharType="separate"/>
        </w:r>
        <w:r w:rsidDel="00C65511">
          <w:rPr>
            <w:noProof/>
          </w:rPr>
          <w:t>(37)</w:t>
        </w:r>
        <w:r w:rsidDel="00C65511">
          <w:fldChar w:fldCharType="end"/>
        </w:r>
        <w:r w:rsidRPr="00D40E3B" w:rsidDel="00C65511">
          <w:t>, making use of the lme4 linear mixed effects package</w:t>
        </w:r>
        <w:r w:rsidDel="00C65511">
          <w:t xml:space="preserve"> </w:t>
        </w:r>
        <w:r w:rsidDel="00C65511">
          <w:fldChar w:fldCharType="begin"/>
        </w:r>
        <w:r w:rsidDel="00C65511">
          <w:instrText xml:space="preserve"> ADDIN EN.CITE &lt;EndNote&gt;&lt;Cite&gt;&lt;Author&gt;Bates&lt;/Author&gt;&lt;Year&gt;2012&lt;/Year&gt;&lt;RecNum&gt;3654&lt;/RecNum&gt;&lt;DisplayText&gt;(38)&lt;/DisplayText&gt;&lt;record&gt;&lt;rec-number&gt;3654&lt;/rec-number&gt;&lt;foreign-keys&gt;&lt;key app="EN" db-id="fazxzxwv05p02ye5fdt5f5rxzavxzee0eftd" timestamp="1426761155"&gt;3654&lt;/key&gt;&lt;/foreign-keys&gt;&lt;ref-type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Del="00C65511">
          <w:fldChar w:fldCharType="separate"/>
        </w:r>
        <w:r w:rsidDel="00C65511">
          <w:rPr>
            <w:noProof/>
          </w:rPr>
          <w:t>(38)</w:t>
        </w:r>
        <w:r w:rsidDel="00C65511">
          <w:fldChar w:fldCharType="end"/>
        </w:r>
        <w:r w:rsidRPr="00D40E3B" w:rsidDel="00C65511">
          <w:t>.</w:t>
        </w:r>
      </w:ins>
    </w:p>
    <w:p w14:paraId="173ED0CE" w14:textId="77777777" w:rsidR="00F156AA" w:rsidRDefault="00F156AA">
      <w:pPr>
        <w:rPr>
          <w:ins w:id="325" w:author="Adam Morris" w:date="2015-03-26T13:53:00Z"/>
        </w:rPr>
        <w:pPrChange w:id="326" w:author="Adam Morris" w:date="2015-03-26T13:52:00Z">
          <w:pPr>
            <w:spacing w:after="120"/>
          </w:pPr>
        </w:pPrChange>
      </w:pPr>
    </w:p>
    <w:p w14:paraId="6D38C25D" w14:textId="19EB5119" w:rsidR="00F156AA" w:rsidRDefault="00F156AA">
      <w:pPr>
        <w:rPr>
          <w:ins w:id="327" w:author="Adam Morris" w:date="2015-03-26T13:53:00Z"/>
          <w:i/>
        </w:rPr>
        <w:pPrChange w:id="328" w:author="Adam Morris" w:date="2015-03-26T13:52:00Z">
          <w:pPr>
            <w:spacing w:after="120"/>
          </w:pPr>
        </w:pPrChange>
      </w:pPr>
      <w:ins w:id="329" w:author="Adam Morris" w:date="2015-03-26T13:53:00Z">
        <w:r>
          <w:rPr>
            <w:i/>
          </w:rPr>
          <w:t>Simulations</w:t>
        </w:r>
      </w:ins>
    </w:p>
    <w:p w14:paraId="588C8B03" w14:textId="77777777" w:rsidR="00F156AA" w:rsidRDefault="00F156AA">
      <w:pPr>
        <w:rPr>
          <w:ins w:id="330" w:author="Adam Morris" w:date="2015-03-26T13:53:00Z"/>
          <w:i/>
        </w:rPr>
        <w:pPrChange w:id="331" w:author="Adam Morris" w:date="2015-03-26T13:52:00Z">
          <w:pPr>
            <w:spacing w:after="120"/>
          </w:pPr>
        </w:pPrChange>
      </w:pPr>
    </w:p>
    <w:p w14:paraId="3EBA3C45" w14:textId="30745AD7" w:rsidR="00F156AA" w:rsidRDefault="00F156AA" w:rsidP="00F156AA">
      <w:pPr>
        <w:rPr>
          <w:ins w:id="332" w:author="Adam Morris" w:date="2015-03-26T13:54:00Z"/>
        </w:rPr>
      </w:pPr>
      <w:ins w:id="333" w:author="Adam Morris" w:date="2015-03-26T13:54:00Z">
        <w:r>
          <w:t xml:space="preserve">Parameters were sampled as follows. </w:t>
        </w:r>
        <w:r>
          <w:rPr>
            <w:noProof/>
            <w:position w:val="-6"/>
            <w:lang w:eastAsia="en-US"/>
          </w:rPr>
          <w:drawing>
            <wp:inline distT="0" distB="0" distL="0" distR="0" wp14:anchorId="09A70800" wp14:editId="67EA8ED0">
              <wp:extent cx="152400" cy="13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1B3978">
          <w:t xml:space="preserve"> </w:t>
        </w:r>
        <w:r w:rsidRPr="001B3978">
          <w:rPr>
            <w:rFonts w:eastAsia="MS Mincho"/>
          </w:rPr>
          <w:t xml:space="preserve">was sampled from a uniform distribution from 0 to 1, which we denote U(0,1). </w:t>
        </w:r>
        <w:r>
          <w:rPr>
            <w:rFonts w:eastAsia="MS Mincho"/>
            <w:noProof/>
            <w:position w:val="-6"/>
            <w:lang w:eastAsia="en-US"/>
          </w:rPr>
          <w:drawing>
            <wp:inline distT="0" distB="0" distL="0" distR="0" wp14:anchorId="2C759EDA" wp14:editId="375BCA24">
              <wp:extent cx="13335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3350" cy="180975"/>
                      </a:xfrm>
                      <a:prstGeom prst="rect">
                        <a:avLst/>
                      </a:prstGeom>
                      <a:noFill/>
                      <a:ln>
                        <a:noFill/>
                      </a:ln>
                    </pic:spPr>
                  </pic:pic>
                </a:graphicData>
              </a:graphic>
            </wp:inline>
          </w:drawing>
        </w:r>
        <w:r w:rsidRPr="001B3978">
          <w:rPr>
            <w:rFonts w:eastAsia="MS Mincho"/>
          </w:rPr>
          <w:t xml:space="preserve"> was sampled from U(.5,1). </w:t>
        </w:r>
        <w:r>
          <w:rPr>
            <w:rFonts w:eastAsia="MS Mincho"/>
            <w:noProof/>
            <w:position w:val="-10"/>
            <w:lang w:eastAsia="en-US"/>
          </w:rPr>
          <w:drawing>
            <wp:inline distT="0" distB="0" distL="0" distR="0" wp14:anchorId="5766A2B7" wp14:editId="177D25F1">
              <wp:extent cx="1524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1B3978">
          <w:rPr>
            <w:rFonts w:eastAsia="MS Mincho"/>
          </w:rPr>
          <w:t xml:space="preserve"> was sampled from U(0,1.5).</w:t>
        </w:r>
        <w:r>
          <w:rPr>
            <w:rFonts w:eastAsia="MS Mincho"/>
          </w:rPr>
          <w:t xml:space="preserve"> </w:t>
        </w:r>
        <w:r w:rsidRPr="001B3978">
          <w:rPr>
            <w:rFonts w:eastAsia="MS Mincho"/>
          </w:rPr>
          <w:t xml:space="preserve">For the weights, three variables – </w:t>
        </w:r>
        <w:r>
          <w:rPr>
            <w:rFonts w:eastAsia="MS Mincho"/>
            <w:noProof/>
            <w:position w:val="-12"/>
            <w:lang w:eastAsia="en-US"/>
          </w:rPr>
          <w:drawing>
            <wp:inline distT="0" distB="0" distL="0" distR="0" wp14:anchorId="372551C3" wp14:editId="2DBE7D0F">
              <wp:extent cx="1905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1B3978">
          <w:rPr>
            <w:rFonts w:eastAsia="MS Mincho"/>
          </w:rPr>
          <w:t xml:space="preserve"> </w:t>
        </w:r>
        <w:r w:rsidRPr="001B3978">
          <w:t>,</w:t>
        </w:r>
        <w:r w:rsidRPr="001B3978">
          <w:rPr>
            <w:rFonts w:eastAsia="MS Mincho"/>
            <w:i/>
            <w:vertAlign w:val="subscript"/>
          </w:rPr>
          <w:t xml:space="preserve"> </w:t>
        </w:r>
        <w:r>
          <w:rPr>
            <w:rFonts w:eastAsia="MS Mincho"/>
            <w:noProof/>
            <w:position w:val="-12"/>
            <w:lang w:eastAsia="en-US"/>
          </w:rPr>
          <w:drawing>
            <wp:inline distT="0" distB="0" distL="0" distR="0" wp14:anchorId="7FD06C68" wp14:editId="79DBC851">
              <wp:extent cx="200025" cy="228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1B3978">
          <w:t>,</w:t>
        </w:r>
        <w:r w:rsidRPr="001B3978">
          <w:rPr>
            <w:rFonts w:eastAsia="MS Mincho"/>
            <w:i/>
            <w:vertAlign w:val="subscript"/>
          </w:rPr>
          <w:t xml:space="preserve"> </w:t>
        </w:r>
        <w:r w:rsidRPr="001B3978">
          <w:t xml:space="preserve">and </w:t>
        </w:r>
        <w:r>
          <w:rPr>
            <w:rFonts w:eastAsia="MS Mincho"/>
            <w:noProof/>
            <w:position w:val="-12"/>
            <w:lang w:eastAsia="en-US"/>
          </w:rPr>
          <w:drawing>
            <wp:inline distT="0" distB="0" distL="0" distR="0" wp14:anchorId="7FA0B2E6" wp14:editId="52FC1BE9">
              <wp:extent cx="1905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1B3978">
          <w:rPr>
            <w:i/>
            <w:vertAlign w:val="subscript"/>
          </w:rPr>
          <w:t xml:space="preserve"> </w:t>
        </w:r>
        <w:r w:rsidRPr="001B3978">
          <w:t xml:space="preserve">– were sampled from U(0,1), and then </w:t>
        </w:r>
        <w:r>
          <w:rPr>
            <w:noProof/>
            <w:position w:val="-40"/>
            <w:lang w:eastAsia="en-US"/>
          </w:rPr>
          <w:drawing>
            <wp:inline distT="0" distB="0" distL="0" distR="0" wp14:anchorId="2CC7AB50" wp14:editId="0303E499">
              <wp:extent cx="83820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38200" cy="495300"/>
                      </a:xfrm>
                      <a:prstGeom prst="rect">
                        <a:avLst/>
                      </a:prstGeom>
                      <a:noFill/>
                      <a:ln>
                        <a:noFill/>
                      </a:ln>
                    </pic:spPr>
                  </pic:pic>
                </a:graphicData>
              </a:graphic>
            </wp:inline>
          </w:drawing>
        </w:r>
        <w:r w:rsidRPr="001B3978">
          <w:rPr>
            <w:rFonts w:eastAsia="MS Mincho"/>
          </w:rPr>
          <w:t xml:space="preserve"> and </w:t>
        </w:r>
        <w:r>
          <w:rPr>
            <w:rFonts w:eastAsia="MS Mincho"/>
            <w:noProof/>
            <w:position w:val="-40"/>
            <w:lang w:eastAsia="en-US"/>
          </w:rPr>
          <w:drawing>
            <wp:inline distT="0" distB="0" distL="0" distR="0" wp14:anchorId="47656E77" wp14:editId="194B9D82">
              <wp:extent cx="857250" cy="495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7250" cy="495300"/>
                      </a:xfrm>
                      <a:prstGeom prst="rect">
                        <a:avLst/>
                      </a:prstGeom>
                      <a:noFill/>
                      <a:ln>
                        <a:noFill/>
                      </a:ln>
                    </pic:spPr>
                  </pic:pic>
                </a:graphicData>
              </a:graphic>
            </wp:inline>
          </w:drawing>
        </w:r>
        <w:r w:rsidRPr="001B3978">
          <w:rPr>
            <w:rFonts w:eastAsia="MS Mincho"/>
          </w:rPr>
          <w:t>.</w:t>
        </w:r>
        <w:r>
          <w:rPr>
            <w:rFonts w:eastAsia="MS Mincho"/>
          </w:rPr>
          <w:t xml:space="preserve"> To simulate agents without model-free control of goal selection, we set </w:t>
        </w:r>
      </w:ins>
      <w:ins w:id="334" w:author="Adam Morris" w:date="2015-03-26T13:55:00Z">
        <w:r>
          <w:rPr>
            <w:noProof/>
            <w:position w:val="-12"/>
            <w:lang w:eastAsia="en-US"/>
          </w:rPr>
          <w:drawing>
            <wp:inline distT="0" distB="0" distL="0" distR="0" wp14:anchorId="03BD0BD9" wp14:editId="637E472C">
              <wp:extent cx="4286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Pr>
            <w:rFonts w:eastAsia="MS Mincho"/>
          </w:rPr>
          <w:t>.</w:t>
        </w:r>
      </w:ins>
    </w:p>
    <w:p w14:paraId="6F1CABE3" w14:textId="77777777" w:rsidR="00F156AA" w:rsidRPr="00F156AA" w:rsidRDefault="00F156AA">
      <w:pPr>
        <w:rPr>
          <w:ins w:id="335" w:author="Adam Morris" w:date="2015-03-26T12:59:00Z"/>
        </w:rPr>
        <w:pPrChange w:id="336" w:author="Adam Morris" w:date="2015-03-26T13:52:00Z">
          <w:pPr>
            <w:spacing w:after="120"/>
          </w:pPr>
        </w:pPrChange>
      </w:pPr>
    </w:p>
    <w:p w14:paraId="32503F52" w14:textId="77777777" w:rsidR="00E150AF" w:rsidRDefault="00E150AF" w:rsidP="003F6865">
      <w:pPr>
        <w:spacing w:after="120"/>
        <w:rPr>
          <w:rFonts w:ascii="Times New Roman" w:eastAsia="MS Mincho" w:hAnsi="Times New Roman" w:cs="Times New Roman"/>
          <w:szCs w:val="24"/>
        </w:rPr>
      </w:pPr>
    </w:p>
    <w:p w14:paraId="5AA727AF" w14:textId="77777777" w:rsidR="001D5828" w:rsidRPr="001D5828" w:rsidRDefault="00E150AF" w:rsidP="001D5828">
      <w:pPr>
        <w:pStyle w:val="EndNoteBibliography"/>
        <w:ind w:left="720" w:hanging="720"/>
        <w:rPr>
          <w:noProof/>
        </w:rPr>
      </w:pPr>
      <w:r>
        <w:rPr>
          <w:rFonts w:ascii="Times New Roman" w:eastAsia="MS Mincho" w:hAnsi="Times New Roman" w:cs="Times New Roman"/>
          <w:szCs w:val="24"/>
        </w:rPr>
        <w:fldChar w:fldCharType="begin"/>
      </w:r>
      <w:r>
        <w:rPr>
          <w:rFonts w:ascii="Times New Roman" w:eastAsia="MS Mincho" w:hAnsi="Times New Roman" w:cs="Times New Roman"/>
          <w:szCs w:val="24"/>
        </w:rPr>
        <w:instrText xml:space="preserve"> ADDIN EN.REFLIST </w:instrText>
      </w:r>
      <w:r>
        <w:rPr>
          <w:rFonts w:ascii="Times New Roman" w:eastAsia="MS Mincho" w:hAnsi="Times New Roman" w:cs="Times New Roman"/>
          <w:szCs w:val="24"/>
        </w:rPr>
        <w:fldChar w:fldCharType="separate"/>
      </w:r>
      <w:r w:rsidR="001D5828" w:rsidRPr="001D5828">
        <w:rPr>
          <w:noProof/>
        </w:rPr>
        <w:t>1.</w:t>
      </w:r>
      <w:r w:rsidR="001D5828" w:rsidRPr="001D5828">
        <w:rPr>
          <w:noProof/>
        </w:rPr>
        <w:tab/>
        <w:t xml:space="preserve">Dolan RJ &amp; Dayan P (2013) Goals and habits in the brain. </w:t>
      </w:r>
      <w:r w:rsidR="001D5828" w:rsidRPr="001D5828">
        <w:rPr>
          <w:i/>
          <w:noProof/>
        </w:rPr>
        <w:t>Neuron</w:t>
      </w:r>
      <w:r w:rsidR="001D5828" w:rsidRPr="001D5828">
        <w:rPr>
          <w:noProof/>
        </w:rPr>
        <w:t xml:space="preserve"> 80(2):312-325.</w:t>
      </w:r>
    </w:p>
    <w:p w14:paraId="724EC401" w14:textId="77777777" w:rsidR="001D5828" w:rsidRPr="001D5828" w:rsidRDefault="001D5828" w:rsidP="001D5828">
      <w:pPr>
        <w:pStyle w:val="EndNoteBibliography"/>
        <w:ind w:left="720" w:hanging="720"/>
        <w:rPr>
          <w:noProof/>
        </w:rPr>
      </w:pPr>
      <w:r w:rsidRPr="001D5828">
        <w:rPr>
          <w:noProof/>
        </w:rPr>
        <w:t>2.</w:t>
      </w:r>
      <w:r w:rsidRPr="001D5828">
        <w:rPr>
          <w:noProof/>
        </w:rPr>
        <w:tab/>
        <w:t xml:space="preserve">Thorndike EL (1898) Animal intelligence: An experimental study of the associative processes in animals. </w:t>
      </w:r>
      <w:r w:rsidRPr="001D5828">
        <w:rPr>
          <w:i/>
          <w:noProof/>
        </w:rPr>
        <w:t>Psychological Monographs: General and Applied</w:t>
      </w:r>
      <w:r w:rsidRPr="001D5828">
        <w:rPr>
          <w:noProof/>
        </w:rPr>
        <w:t xml:space="preserve"> 2(4):i-109.</w:t>
      </w:r>
    </w:p>
    <w:p w14:paraId="4DF0D910" w14:textId="77777777" w:rsidR="001D5828" w:rsidRPr="001D5828" w:rsidRDefault="001D5828" w:rsidP="001D5828">
      <w:pPr>
        <w:pStyle w:val="EndNoteBibliography"/>
        <w:ind w:left="720" w:hanging="720"/>
        <w:rPr>
          <w:noProof/>
        </w:rPr>
      </w:pPr>
      <w:r w:rsidRPr="001D5828">
        <w:rPr>
          <w:noProof/>
        </w:rPr>
        <w:t>3.</w:t>
      </w:r>
      <w:r w:rsidRPr="001D5828">
        <w:rPr>
          <w:noProof/>
        </w:rPr>
        <w:tab/>
        <w:t xml:space="preserve">Norman DA &amp; Shallice T (1986) </w:t>
      </w:r>
      <w:r w:rsidRPr="001D5828">
        <w:rPr>
          <w:i/>
          <w:noProof/>
        </w:rPr>
        <w:t>Attention to action</w:t>
      </w:r>
      <w:r w:rsidRPr="001D5828">
        <w:rPr>
          <w:noProof/>
        </w:rPr>
        <w:t xml:space="preserve"> (Springer).</w:t>
      </w:r>
    </w:p>
    <w:p w14:paraId="1E5E8510" w14:textId="77777777" w:rsidR="001D5828" w:rsidRPr="001D5828" w:rsidRDefault="001D5828" w:rsidP="001D5828">
      <w:pPr>
        <w:pStyle w:val="EndNoteBibliography"/>
        <w:ind w:left="720" w:hanging="720"/>
        <w:rPr>
          <w:noProof/>
        </w:rPr>
      </w:pPr>
      <w:r w:rsidRPr="001D5828">
        <w:rPr>
          <w:noProof/>
        </w:rPr>
        <w:t>4.</w:t>
      </w:r>
      <w:r w:rsidRPr="001D5828">
        <w:rPr>
          <w:noProof/>
        </w:rPr>
        <w:tab/>
        <w:t xml:space="preserve">Balleine BW &amp; Dickinson A (1998) Goal-directed instrumental action: contingency and incentive learning and their cortical substrates. </w:t>
      </w:r>
      <w:r w:rsidRPr="001D5828">
        <w:rPr>
          <w:i/>
          <w:noProof/>
        </w:rPr>
        <w:t>Neuropharmacology</w:t>
      </w:r>
      <w:r w:rsidRPr="001D5828">
        <w:rPr>
          <w:noProof/>
        </w:rPr>
        <w:t xml:space="preserve"> 37(4):407-419.</w:t>
      </w:r>
    </w:p>
    <w:p w14:paraId="792FCA74" w14:textId="77777777" w:rsidR="001D5828" w:rsidRPr="001D5828" w:rsidRDefault="001D5828" w:rsidP="001D5828">
      <w:pPr>
        <w:pStyle w:val="EndNoteBibliography"/>
        <w:ind w:left="720" w:hanging="720"/>
        <w:rPr>
          <w:noProof/>
        </w:rPr>
      </w:pPr>
      <w:r w:rsidRPr="001D5828">
        <w:rPr>
          <w:noProof/>
        </w:rPr>
        <w:t>5.</w:t>
      </w:r>
      <w:r w:rsidRPr="001D5828">
        <w:rPr>
          <w:noProof/>
        </w:rPr>
        <w:tab/>
        <w:t xml:space="preserve">Boyan JA &amp; Moore AW (1996) Learning evaluation functions for large acyclic domains. </w:t>
      </w:r>
      <w:r w:rsidRPr="001D5828">
        <w:rPr>
          <w:i/>
          <w:noProof/>
        </w:rPr>
        <w:t>ICML</w:t>
      </w:r>
      <w:r w:rsidRPr="001D5828">
        <w:rPr>
          <w:noProof/>
        </w:rPr>
        <w:t>, pp 63-70.</w:t>
      </w:r>
    </w:p>
    <w:p w14:paraId="4CF0BE01" w14:textId="77777777" w:rsidR="001D5828" w:rsidRPr="001D5828" w:rsidRDefault="001D5828" w:rsidP="001D5828">
      <w:pPr>
        <w:pStyle w:val="EndNoteBibliography"/>
        <w:ind w:left="720" w:hanging="720"/>
        <w:rPr>
          <w:noProof/>
        </w:rPr>
      </w:pPr>
      <w:r w:rsidRPr="001D5828">
        <w:rPr>
          <w:noProof/>
        </w:rPr>
        <w:t>6.</w:t>
      </w:r>
      <w:r w:rsidRPr="001D5828">
        <w:rPr>
          <w:noProof/>
        </w:rPr>
        <w:tab/>
        <w:t xml:space="preserve">Zhang NL &amp; Zhang W (1997) Fast value iteration for goal-directed Markov Decision Processes. </w:t>
      </w:r>
      <w:r w:rsidRPr="001D5828">
        <w:rPr>
          <w:i/>
          <w:noProof/>
        </w:rPr>
        <w:t>Proceedings of the Thirteenth conference on Uncertainty in artificial intelligence</w:t>
      </w:r>
      <w:r w:rsidRPr="001D5828">
        <w:rPr>
          <w:noProof/>
        </w:rPr>
        <w:t>, (Morgan Kaufmann Publishers Inc.), pp 489-494.</w:t>
      </w:r>
    </w:p>
    <w:p w14:paraId="45B0F833" w14:textId="77777777" w:rsidR="001D5828" w:rsidRPr="001D5828" w:rsidRDefault="001D5828" w:rsidP="001D5828">
      <w:pPr>
        <w:pStyle w:val="EndNoteBibliography"/>
        <w:ind w:left="720" w:hanging="720"/>
        <w:rPr>
          <w:noProof/>
        </w:rPr>
      </w:pPr>
      <w:r w:rsidRPr="001D5828">
        <w:rPr>
          <w:noProof/>
        </w:rPr>
        <w:lastRenderedPageBreak/>
        <w:t>7.</w:t>
      </w:r>
      <w:r w:rsidRPr="001D5828">
        <w:rPr>
          <w:noProof/>
        </w:rPr>
        <w:tab/>
        <w:t xml:space="preserve">Collins AG &amp; Frank MJ (2013) Cognitive control over learning: creating, clustering, and generalizing task-set structure. </w:t>
      </w:r>
      <w:r w:rsidRPr="001D5828">
        <w:rPr>
          <w:i/>
          <w:noProof/>
        </w:rPr>
        <w:t>Psychological review</w:t>
      </w:r>
      <w:r w:rsidRPr="001D5828">
        <w:rPr>
          <w:noProof/>
        </w:rPr>
        <w:t xml:space="preserve"> 120(1):190.</w:t>
      </w:r>
    </w:p>
    <w:p w14:paraId="4925C18C" w14:textId="77777777" w:rsidR="001D5828" w:rsidRPr="001D5828" w:rsidRDefault="001D5828" w:rsidP="001D5828">
      <w:pPr>
        <w:pStyle w:val="EndNoteBibliography"/>
        <w:ind w:left="720" w:hanging="720"/>
        <w:rPr>
          <w:noProof/>
        </w:rPr>
      </w:pPr>
      <w:r w:rsidRPr="001D5828">
        <w:rPr>
          <w:noProof/>
        </w:rPr>
        <w:t>8.</w:t>
      </w:r>
      <w:r w:rsidRPr="001D5828">
        <w:rPr>
          <w:noProof/>
        </w:rPr>
        <w:tab/>
        <w:t xml:space="preserve">Botvinick MM, Niv Y, &amp; Barto AC (2009) Hierarchically organized behavior and its neural foundations: A reinforcement learning perspective. </w:t>
      </w:r>
      <w:r w:rsidRPr="001D5828">
        <w:rPr>
          <w:i/>
          <w:noProof/>
        </w:rPr>
        <w:t>Cognition</w:t>
      </w:r>
      <w:r w:rsidRPr="001D5828">
        <w:rPr>
          <w:noProof/>
        </w:rPr>
        <w:t xml:space="preserve"> 113(3):262-280.</w:t>
      </w:r>
    </w:p>
    <w:p w14:paraId="4B2A7942" w14:textId="77777777" w:rsidR="001D5828" w:rsidRPr="001D5828" w:rsidRDefault="001D5828" w:rsidP="001D5828">
      <w:pPr>
        <w:pStyle w:val="EndNoteBibliography"/>
        <w:ind w:left="720" w:hanging="720"/>
        <w:rPr>
          <w:noProof/>
        </w:rPr>
      </w:pPr>
      <w:r w:rsidRPr="001D5828">
        <w:rPr>
          <w:noProof/>
        </w:rPr>
        <w:t>9.</w:t>
      </w:r>
      <w:r w:rsidRPr="001D5828">
        <w:rPr>
          <w:noProof/>
        </w:rPr>
        <w:tab/>
        <w:t xml:space="preserve">Botvinick MM (2008) Hierarchical models of behavior and prefrontal function. </w:t>
      </w:r>
      <w:r w:rsidRPr="001D5828">
        <w:rPr>
          <w:i/>
          <w:noProof/>
        </w:rPr>
        <w:t>Trends in cognitive sciences</w:t>
      </w:r>
      <w:r w:rsidRPr="001D5828">
        <w:rPr>
          <w:noProof/>
        </w:rPr>
        <w:t xml:space="preserve"> 12(5):201-208.</w:t>
      </w:r>
    </w:p>
    <w:p w14:paraId="1FD5A794" w14:textId="77777777" w:rsidR="001D5828" w:rsidRPr="001D5828" w:rsidRDefault="001D5828" w:rsidP="001D5828">
      <w:pPr>
        <w:pStyle w:val="EndNoteBibliography"/>
        <w:ind w:left="720" w:hanging="720"/>
        <w:rPr>
          <w:noProof/>
        </w:rPr>
      </w:pPr>
      <w:r w:rsidRPr="001D5828">
        <w:rPr>
          <w:noProof/>
        </w:rPr>
        <w:t>10.</w:t>
      </w:r>
      <w:r w:rsidRPr="001D5828">
        <w:rPr>
          <w:noProof/>
        </w:rPr>
        <w:tab/>
        <w:t xml:space="preserve">Lashley KS (1951) </w:t>
      </w:r>
      <w:r w:rsidRPr="001D5828">
        <w:rPr>
          <w:i/>
          <w:noProof/>
        </w:rPr>
        <w:t>The problem of serial order in behavior</w:t>
      </w:r>
      <w:r w:rsidRPr="001D5828">
        <w:rPr>
          <w:noProof/>
        </w:rPr>
        <w:t xml:space="preserve"> (Wiley, New York).</w:t>
      </w:r>
    </w:p>
    <w:p w14:paraId="6802E88E" w14:textId="77777777" w:rsidR="001D5828" w:rsidRPr="001D5828" w:rsidRDefault="001D5828" w:rsidP="001D5828">
      <w:pPr>
        <w:pStyle w:val="EndNoteBibliography"/>
        <w:ind w:left="720" w:hanging="720"/>
        <w:rPr>
          <w:noProof/>
        </w:rPr>
      </w:pPr>
      <w:r w:rsidRPr="001D5828">
        <w:rPr>
          <w:noProof/>
        </w:rPr>
        <w:t>11.</w:t>
      </w:r>
      <w:r w:rsidRPr="001D5828">
        <w:rPr>
          <w:noProof/>
        </w:rPr>
        <w:tab/>
        <w:t xml:space="preserve">Mannella F, Gurney K, &amp; Baldassarre G (2013) The nucleus accumbens as a nexus between values and goals in goal-directed behavior: a review and a new hypothesis. </w:t>
      </w:r>
      <w:r w:rsidRPr="001D5828">
        <w:rPr>
          <w:i/>
          <w:noProof/>
        </w:rPr>
        <w:t>Frontiers in behavioral neuroscience</w:t>
      </w:r>
      <w:r w:rsidRPr="001D5828">
        <w:rPr>
          <w:noProof/>
        </w:rPr>
        <w:t xml:space="preserve"> 7.</w:t>
      </w:r>
    </w:p>
    <w:p w14:paraId="70D676CC" w14:textId="77777777" w:rsidR="001D5828" w:rsidRPr="001D5828" w:rsidRDefault="001D5828" w:rsidP="001D5828">
      <w:pPr>
        <w:pStyle w:val="EndNoteBibliography"/>
        <w:ind w:left="720" w:hanging="720"/>
        <w:rPr>
          <w:noProof/>
        </w:rPr>
      </w:pPr>
      <w:r w:rsidRPr="001D5828">
        <w:rPr>
          <w:noProof/>
        </w:rPr>
        <w:t>12.</w:t>
      </w:r>
      <w:r w:rsidRPr="001D5828">
        <w:rPr>
          <w:noProof/>
        </w:rPr>
        <w:tab/>
        <w:t xml:space="preserve">Sutton RS, Precup D, &amp; Singh S (1999) Between MDPs and semi-MDPs: A framework for temporal abstraction in reinforcement learning. </w:t>
      </w:r>
      <w:r w:rsidRPr="001D5828">
        <w:rPr>
          <w:i/>
          <w:noProof/>
        </w:rPr>
        <w:t>Artificial intelligence</w:t>
      </w:r>
      <w:r w:rsidRPr="001D5828">
        <w:rPr>
          <w:noProof/>
        </w:rPr>
        <w:t xml:space="preserve"> 112(1):181-211.</w:t>
      </w:r>
    </w:p>
    <w:p w14:paraId="0823C2E4" w14:textId="77777777" w:rsidR="001D5828" w:rsidRPr="001D5828" w:rsidRDefault="001D5828" w:rsidP="001D5828">
      <w:pPr>
        <w:pStyle w:val="EndNoteBibliography"/>
        <w:ind w:left="720" w:hanging="720"/>
        <w:rPr>
          <w:noProof/>
        </w:rPr>
      </w:pPr>
      <w:r w:rsidRPr="001D5828">
        <w:rPr>
          <w:noProof/>
        </w:rPr>
        <w:t>13.</w:t>
      </w:r>
      <w:r w:rsidRPr="001D5828">
        <w:rPr>
          <w:noProof/>
        </w:rPr>
        <w:tab/>
        <w:t xml:space="preserve">Botvinick M &amp; Weinstein A (2014) Model-based hierarchical reinforcement learning and human action control. </w:t>
      </w:r>
      <w:r w:rsidRPr="001D5828">
        <w:rPr>
          <w:i/>
          <w:noProof/>
        </w:rPr>
        <w:t>Philosophical Transactions of the Royal Society B: Biological Sciences</w:t>
      </w:r>
      <w:r w:rsidRPr="001D5828">
        <w:rPr>
          <w:noProof/>
        </w:rPr>
        <w:t xml:space="preserve"> 369(1655):20130480.</w:t>
      </w:r>
    </w:p>
    <w:p w14:paraId="0338BF28" w14:textId="77777777" w:rsidR="001D5828" w:rsidRPr="001D5828" w:rsidRDefault="001D5828" w:rsidP="001D5828">
      <w:pPr>
        <w:pStyle w:val="EndNoteBibliography"/>
        <w:ind w:left="720" w:hanging="720"/>
        <w:rPr>
          <w:noProof/>
        </w:rPr>
      </w:pPr>
      <w:r w:rsidRPr="001D5828">
        <w:rPr>
          <w:noProof/>
        </w:rPr>
        <w:t>14.</w:t>
      </w:r>
      <w:r w:rsidRPr="001D5828">
        <w:rPr>
          <w:noProof/>
        </w:rPr>
        <w:tab/>
        <w:t xml:space="preserve">Otto AR, Gershman SJ, Markman AB, &amp; Daw ND (2013) The curse of planning: dissecting multiple reinforcement-learning systems by taxing the central executive. </w:t>
      </w:r>
      <w:r w:rsidRPr="001D5828">
        <w:rPr>
          <w:i/>
          <w:noProof/>
        </w:rPr>
        <w:t>Psychol Sci</w:t>
      </w:r>
      <w:r w:rsidRPr="001D5828">
        <w:rPr>
          <w:noProof/>
        </w:rPr>
        <w:t xml:space="preserve"> 24(5):751-761.</w:t>
      </w:r>
    </w:p>
    <w:p w14:paraId="277B20E2" w14:textId="77777777" w:rsidR="001D5828" w:rsidRPr="001D5828" w:rsidRDefault="001D5828" w:rsidP="001D5828">
      <w:pPr>
        <w:pStyle w:val="EndNoteBibliography"/>
        <w:ind w:left="720" w:hanging="720"/>
        <w:rPr>
          <w:noProof/>
        </w:rPr>
      </w:pPr>
      <w:r w:rsidRPr="001D5828">
        <w:rPr>
          <w:noProof/>
        </w:rPr>
        <w:t>15.</w:t>
      </w:r>
      <w:r w:rsidRPr="001D5828">
        <w:rPr>
          <w:noProof/>
        </w:rPr>
        <w:tab/>
        <w:t xml:space="preserve">Daw ND &amp; Shohamy D (2008) The cognitive neuroscience of motivation and learning. </w:t>
      </w:r>
      <w:r w:rsidRPr="001D5828">
        <w:rPr>
          <w:i/>
          <w:noProof/>
        </w:rPr>
        <w:t>Social Cognition</w:t>
      </w:r>
      <w:r w:rsidRPr="001D5828">
        <w:rPr>
          <w:noProof/>
        </w:rPr>
        <w:t xml:space="preserve"> 26(5):593-620.</w:t>
      </w:r>
    </w:p>
    <w:p w14:paraId="05FACADA" w14:textId="77777777" w:rsidR="001D5828" w:rsidRPr="001D5828" w:rsidRDefault="001D5828" w:rsidP="001D5828">
      <w:pPr>
        <w:pStyle w:val="EndNoteBibliography"/>
        <w:ind w:left="720" w:hanging="720"/>
        <w:rPr>
          <w:noProof/>
        </w:rPr>
      </w:pPr>
      <w:r w:rsidRPr="001D5828">
        <w:rPr>
          <w:noProof/>
        </w:rPr>
        <w:t>16.</w:t>
      </w:r>
      <w:r w:rsidRPr="001D5828">
        <w:rPr>
          <w:noProof/>
        </w:rPr>
        <w:tab/>
        <w:t>Gershman SJ, Markman AB, &amp; Otto AR (2012) Retrospective Revaluation in Sequential Decision Making: A Tale of Two Systems.</w:t>
      </w:r>
    </w:p>
    <w:p w14:paraId="44EE202D" w14:textId="77777777" w:rsidR="001D5828" w:rsidRPr="001D5828" w:rsidRDefault="001D5828" w:rsidP="001D5828">
      <w:pPr>
        <w:pStyle w:val="EndNoteBibliography"/>
        <w:ind w:left="720" w:hanging="720"/>
        <w:rPr>
          <w:noProof/>
        </w:rPr>
      </w:pPr>
      <w:r w:rsidRPr="001D5828">
        <w:rPr>
          <w:noProof/>
        </w:rPr>
        <w:t>17.</w:t>
      </w:r>
      <w:r w:rsidRPr="001D5828">
        <w:rPr>
          <w:noProof/>
        </w:rPr>
        <w:tab/>
        <w:t xml:space="preserve">Sutton RS &amp; Barto AG (1998) </w:t>
      </w:r>
      <w:r w:rsidRPr="001D5828">
        <w:rPr>
          <w:i/>
          <w:noProof/>
        </w:rPr>
        <w:t>Introduction to reinforcement learning</w:t>
      </w:r>
      <w:r w:rsidRPr="001D5828">
        <w:rPr>
          <w:noProof/>
        </w:rPr>
        <w:t xml:space="preserve"> (MIT Press).</w:t>
      </w:r>
    </w:p>
    <w:p w14:paraId="453E7288" w14:textId="77777777" w:rsidR="001D5828" w:rsidRPr="001D5828" w:rsidRDefault="001D5828" w:rsidP="001D5828">
      <w:pPr>
        <w:pStyle w:val="EndNoteBibliography"/>
        <w:ind w:left="720" w:hanging="720"/>
        <w:rPr>
          <w:noProof/>
        </w:rPr>
      </w:pPr>
      <w:r w:rsidRPr="001D5828">
        <w:rPr>
          <w:noProof/>
        </w:rPr>
        <w:t>18.</w:t>
      </w:r>
      <w:r w:rsidRPr="001D5828">
        <w:rPr>
          <w:noProof/>
        </w:rPr>
        <w:tab/>
        <w:t xml:space="preserve">Dickinson A, Balleine B, Watt A, Gonzalez F, &amp; Boakes RA (1995) Motivational control after extended instrumental training. </w:t>
      </w:r>
      <w:r w:rsidRPr="001D5828">
        <w:rPr>
          <w:i/>
          <w:noProof/>
        </w:rPr>
        <w:t>Learning &amp; behavior</w:t>
      </w:r>
      <w:r w:rsidRPr="001D5828">
        <w:rPr>
          <w:noProof/>
        </w:rPr>
        <w:t xml:space="preserve"> 23(2):197-206.</w:t>
      </w:r>
    </w:p>
    <w:p w14:paraId="694D6861" w14:textId="77777777" w:rsidR="001D5828" w:rsidRPr="001D5828" w:rsidRDefault="001D5828" w:rsidP="001D5828">
      <w:pPr>
        <w:pStyle w:val="EndNoteBibliography"/>
        <w:ind w:left="720" w:hanging="720"/>
        <w:rPr>
          <w:noProof/>
        </w:rPr>
      </w:pPr>
      <w:r w:rsidRPr="001D5828">
        <w:rPr>
          <w:noProof/>
        </w:rPr>
        <w:t>19.</w:t>
      </w:r>
      <w:r w:rsidRPr="001D5828">
        <w:rPr>
          <w:noProof/>
        </w:rPr>
        <w:tab/>
        <w:t xml:space="preserve">Daw ND, Gershman SJ, Seymour B, Dayan P, &amp; Dolan RJ (2011) Model-based influences on humans' choices and striatal prediction errors. </w:t>
      </w:r>
      <w:r w:rsidRPr="001D5828">
        <w:rPr>
          <w:i/>
          <w:noProof/>
        </w:rPr>
        <w:t>Neuron</w:t>
      </w:r>
      <w:r w:rsidRPr="001D5828">
        <w:rPr>
          <w:noProof/>
        </w:rPr>
        <w:t xml:space="preserve"> 69(6):1204-1215.</w:t>
      </w:r>
    </w:p>
    <w:p w14:paraId="5C0C1DB9" w14:textId="77777777" w:rsidR="001D5828" w:rsidRPr="001D5828" w:rsidRDefault="001D5828" w:rsidP="001D5828">
      <w:pPr>
        <w:pStyle w:val="EndNoteBibliography"/>
        <w:ind w:left="720" w:hanging="720"/>
        <w:rPr>
          <w:noProof/>
        </w:rPr>
      </w:pPr>
      <w:r w:rsidRPr="001D5828">
        <w:rPr>
          <w:noProof/>
        </w:rPr>
        <w:t>20.</w:t>
      </w:r>
      <w:r w:rsidRPr="001D5828">
        <w:rPr>
          <w:noProof/>
        </w:rPr>
        <w:tab/>
        <w:t xml:space="preserve">Bayer HM &amp; Glimcher PW (2005) Midbrain dopamine neurons encode a quantitative reward prediction error signal. </w:t>
      </w:r>
      <w:r w:rsidRPr="001D5828">
        <w:rPr>
          <w:i/>
          <w:noProof/>
        </w:rPr>
        <w:t>Neuron</w:t>
      </w:r>
      <w:r w:rsidRPr="001D5828">
        <w:rPr>
          <w:noProof/>
        </w:rPr>
        <w:t xml:space="preserve"> 47(1):129-141.</w:t>
      </w:r>
    </w:p>
    <w:p w14:paraId="59364245" w14:textId="77777777" w:rsidR="001D5828" w:rsidRPr="001D5828" w:rsidRDefault="001D5828" w:rsidP="001D5828">
      <w:pPr>
        <w:pStyle w:val="EndNoteBibliography"/>
        <w:ind w:left="720" w:hanging="720"/>
        <w:rPr>
          <w:noProof/>
        </w:rPr>
      </w:pPr>
      <w:r w:rsidRPr="001D5828">
        <w:rPr>
          <w:noProof/>
        </w:rPr>
        <w:t>21.</w:t>
      </w:r>
      <w:r w:rsidRPr="001D5828">
        <w:rPr>
          <w:noProof/>
        </w:rPr>
        <w:tab/>
        <w:t xml:space="preserve">McClure SM, Berns GS, &amp; Montague PR (2003) Temporal prediction errors in a passive learning task activate human striatum. </w:t>
      </w:r>
      <w:r w:rsidRPr="001D5828">
        <w:rPr>
          <w:i/>
          <w:noProof/>
        </w:rPr>
        <w:t>Neuron</w:t>
      </w:r>
      <w:r w:rsidRPr="001D5828">
        <w:rPr>
          <w:noProof/>
        </w:rPr>
        <w:t xml:space="preserve"> 38(2):339-346.</w:t>
      </w:r>
    </w:p>
    <w:p w14:paraId="075382A3" w14:textId="77777777" w:rsidR="001D5828" w:rsidRPr="001D5828" w:rsidRDefault="001D5828" w:rsidP="001D5828">
      <w:pPr>
        <w:pStyle w:val="EndNoteBibliography"/>
        <w:ind w:left="720" w:hanging="720"/>
        <w:rPr>
          <w:noProof/>
        </w:rPr>
      </w:pPr>
      <w:r w:rsidRPr="001D5828">
        <w:rPr>
          <w:noProof/>
        </w:rPr>
        <w:t>22.</w:t>
      </w:r>
      <w:r w:rsidRPr="001D5828">
        <w:rPr>
          <w:noProof/>
        </w:rPr>
        <w:tab/>
        <w:t xml:space="preserve">O'Doherty JP, Dayan P, Friston K, Critchley H, &amp; Dolan RJ (2003) Temporal difference models and reward-related learning in the human brain. </w:t>
      </w:r>
      <w:r w:rsidRPr="001D5828">
        <w:rPr>
          <w:i/>
          <w:noProof/>
        </w:rPr>
        <w:t>Neuron</w:t>
      </w:r>
      <w:r w:rsidRPr="001D5828">
        <w:rPr>
          <w:noProof/>
        </w:rPr>
        <w:t xml:space="preserve"> 38(2):329-337.</w:t>
      </w:r>
    </w:p>
    <w:p w14:paraId="5467B5C7" w14:textId="77777777" w:rsidR="001D5828" w:rsidRPr="001D5828" w:rsidRDefault="001D5828" w:rsidP="001D5828">
      <w:pPr>
        <w:pStyle w:val="EndNoteBibliography"/>
        <w:ind w:left="720" w:hanging="720"/>
        <w:rPr>
          <w:noProof/>
        </w:rPr>
      </w:pPr>
      <w:r w:rsidRPr="001D5828">
        <w:rPr>
          <w:noProof/>
        </w:rPr>
        <w:t>23.</w:t>
      </w:r>
      <w:r w:rsidRPr="001D5828">
        <w:rPr>
          <w:noProof/>
        </w:rPr>
        <w:tab/>
        <w:t xml:space="preserve">Simon DA &amp; Daw ND (2011) Neural correlates of forward planning in a spatial decision task in humans. </w:t>
      </w:r>
      <w:r w:rsidRPr="001D5828">
        <w:rPr>
          <w:i/>
          <w:noProof/>
        </w:rPr>
        <w:t>The Journal of neuroscience</w:t>
      </w:r>
      <w:r w:rsidRPr="001D5828">
        <w:rPr>
          <w:noProof/>
        </w:rPr>
        <w:t xml:space="preserve"> 31(14):5526-5539.</w:t>
      </w:r>
    </w:p>
    <w:p w14:paraId="2EC41310" w14:textId="77777777" w:rsidR="001D5828" w:rsidRPr="001D5828" w:rsidRDefault="001D5828" w:rsidP="001D5828">
      <w:pPr>
        <w:pStyle w:val="EndNoteBibliography"/>
        <w:ind w:left="720" w:hanging="720"/>
        <w:rPr>
          <w:noProof/>
        </w:rPr>
      </w:pPr>
      <w:r w:rsidRPr="001D5828">
        <w:rPr>
          <w:noProof/>
        </w:rPr>
        <w:t>24.</w:t>
      </w:r>
      <w:r w:rsidRPr="001D5828">
        <w:rPr>
          <w:noProof/>
        </w:rPr>
        <w:tab/>
        <w:t xml:space="preserve">Gläscher J, Daw N, Dayan P, &amp; O'Doherty JP (2010) States versus rewards: dissociable neural prediction error signals underlying model-based and model-free reinforcement learning. </w:t>
      </w:r>
      <w:r w:rsidRPr="001D5828">
        <w:rPr>
          <w:i/>
          <w:noProof/>
        </w:rPr>
        <w:t>Neuron</w:t>
      </w:r>
      <w:r w:rsidRPr="001D5828">
        <w:rPr>
          <w:noProof/>
        </w:rPr>
        <w:t xml:space="preserve"> 66(4):585-595.</w:t>
      </w:r>
    </w:p>
    <w:p w14:paraId="5BB2C3B3" w14:textId="77777777" w:rsidR="001D5828" w:rsidRPr="001D5828" w:rsidRDefault="001D5828" w:rsidP="001D5828">
      <w:pPr>
        <w:pStyle w:val="EndNoteBibliography"/>
        <w:ind w:left="720" w:hanging="720"/>
        <w:rPr>
          <w:noProof/>
        </w:rPr>
      </w:pPr>
      <w:r w:rsidRPr="001D5828">
        <w:rPr>
          <w:noProof/>
        </w:rPr>
        <w:lastRenderedPageBreak/>
        <w:t>25.</w:t>
      </w:r>
      <w:r w:rsidRPr="001D5828">
        <w:rPr>
          <w:noProof/>
        </w:rPr>
        <w:tab/>
        <w:t>Deserno L</w:t>
      </w:r>
      <w:r w:rsidRPr="001D5828">
        <w:rPr>
          <w:i/>
          <w:noProof/>
        </w:rPr>
        <w:t>, et al.</w:t>
      </w:r>
      <w:r w:rsidRPr="001D5828">
        <w:rPr>
          <w:noProof/>
        </w:rPr>
        <w:t xml:space="preserve"> (2015) Ventral striatal dopamine reflects behavioral and neural signatures of model-based control during sequential decision making. </w:t>
      </w:r>
      <w:r w:rsidRPr="001D5828">
        <w:rPr>
          <w:i/>
          <w:noProof/>
        </w:rPr>
        <w:t>Proceedings of the National Academy of Sciences</w:t>
      </w:r>
      <w:r w:rsidRPr="001D5828">
        <w:rPr>
          <w:noProof/>
        </w:rPr>
        <w:t>:201417219.</w:t>
      </w:r>
    </w:p>
    <w:p w14:paraId="69E7DCCE" w14:textId="77777777" w:rsidR="001D5828" w:rsidRPr="001D5828" w:rsidRDefault="001D5828" w:rsidP="001D5828">
      <w:pPr>
        <w:pStyle w:val="EndNoteBibliography"/>
        <w:ind w:left="720" w:hanging="720"/>
        <w:rPr>
          <w:noProof/>
        </w:rPr>
      </w:pPr>
      <w:r w:rsidRPr="001D5828">
        <w:rPr>
          <w:noProof/>
        </w:rPr>
        <w:t>26.</w:t>
      </w:r>
      <w:r w:rsidRPr="001D5828">
        <w:rPr>
          <w:noProof/>
        </w:rPr>
        <w:tab/>
        <w:t xml:space="preserve">Dayan P (2012) How to set the switches on this thing. </w:t>
      </w:r>
      <w:r w:rsidRPr="001D5828">
        <w:rPr>
          <w:i/>
          <w:noProof/>
        </w:rPr>
        <w:t>Current Opinion in Neurobiology</w:t>
      </w:r>
      <w:r w:rsidRPr="001D5828">
        <w:rPr>
          <w:noProof/>
        </w:rPr>
        <w:t>.</w:t>
      </w:r>
    </w:p>
    <w:p w14:paraId="70462D37" w14:textId="77777777" w:rsidR="001D5828" w:rsidRPr="001D5828" w:rsidRDefault="001D5828" w:rsidP="001D5828">
      <w:pPr>
        <w:pStyle w:val="EndNoteBibliography"/>
        <w:ind w:left="720" w:hanging="720"/>
        <w:rPr>
          <w:noProof/>
        </w:rPr>
      </w:pPr>
      <w:r w:rsidRPr="001D5828">
        <w:rPr>
          <w:noProof/>
        </w:rPr>
        <w:t>27.</w:t>
      </w:r>
      <w:r w:rsidRPr="001D5828">
        <w:rPr>
          <w:noProof/>
        </w:rPr>
        <w:tab/>
        <w:t xml:space="preserve">Graybiel AM (2008) Habits, rituals, and the evaluative brain. </w:t>
      </w:r>
      <w:r w:rsidRPr="001D5828">
        <w:rPr>
          <w:i/>
          <w:noProof/>
        </w:rPr>
        <w:t>Annu. Rev. Neurosci.</w:t>
      </w:r>
      <w:r w:rsidRPr="001D5828">
        <w:rPr>
          <w:noProof/>
        </w:rPr>
        <w:t xml:space="preserve"> 31:359-387.</w:t>
      </w:r>
    </w:p>
    <w:p w14:paraId="61B622D3" w14:textId="77777777" w:rsidR="001D5828" w:rsidRPr="001D5828" w:rsidRDefault="001D5828" w:rsidP="001D5828">
      <w:pPr>
        <w:pStyle w:val="EndNoteBibliography"/>
        <w:ind w:left="720" w:hanging="720"/>
        <w:rPr>
          <w:noProof/>
        </w:rPr>
      </w:pPr>
      <w:r w:rsidRPr="001D5828">
        <w:rPr>
          <w:noProof/>
        </w:rPr>
        <w:t>28.</w:t>
      </w:r>
      <w:r w:rsidRPr="001D5828">
        <w:rPr>
          <w:noProof/>
        </w:rPr>
        <w:tab/>
        <w:t xml:space="preserve">O'Reilly RC &amp; Frank MJ (2006) Making working memory work: a computational model of learning in the prefrontal cortex and basal ganglia. </w:t>
      </w:r>
      <w:r w:rsidRPr="001D5828">
        <w:rPr>
          <w:i/>
          <w:noProof/>
        </w:rPr>
        <w:t>Neural Computation</w:t>
      </w:r>
      <w:r w:rsidRPr="001D5828">
        <w:rPr>
          <w:noProof/>
        </w:rPr>
        <w:t xml:space="preserve"> 18(2):283-328.</w:t>
      </w:r>
    </w:p>
    <w:p w14:paraId="242E9B0C" w14:textId="77777777" w:rsidR="001D5828" w:rsidRPr="001D5828" w:rsidRDefault="001D5828" w:rsidP="001D5828">
      <w:pPr>
        <w:pStyle w:val="EndNoteBibliography"/>
        <w:ind w:left="720" w:hanging="720"/>
        <w:rPr>
          <w:noProof/>
        </w:rPr>
      </w:pPr>
      <w:r w:rsidRPr="001D5828">
        <w:rPr>
          <w:noProof/>
        </w:rPr>
        <w:t>29.</w:t>
      </w:r>
      <w:r w:rsidRPr="001D5828">
        <w:rPr>
          <w:noProof/>
        </w:rPr>
        <w:tab/>
        <w:t xml:space="preserve">Miller EK (2000) The prefrontal cortex and cognitive control. </w:t>
      </w:r>
      <w:r w:rsidRPr="001D5828">
        <w:rPr>
          <w:i/>
          <w:noProof/>
        </w:rPr>
        <w:t>Nature Reviews</w:t>
      </w:r>
      <w:r w:rsidRPr="001D5828">
        <w:rPr>
          <w:noProof/>
        </w:rPr>
        <w:t xml:space="preserve"> 1:59-65.</w:t>
      </w:r>
    </w:p>
    <w:p w14:paraId="0892A1B9" w14:textId="77777777" w:rsidR="001D5828" w:rsidRPr="001D5828" w:rsidRDefault="001D5828" w:rsidP="001D5828">
      <w:pPr>
        <w:pStyle w:val="EndNoteBibliography"/>
        <w:ind w:left="720" w:hanging="720"/>
        <w:rPr>
          <w:noProof/>
        </w:rPr>
      </w:pPr>
      <w:r w:rsidRPr="001D5828">
        <w:rPr>
          <w:noProof/>
        </w:rPr>
        <w:t>30.</w:t>
      </w:r>
      <w:r w:rsidRPr="001D5828">
        <w:rPr>
          <w:noProof/>
        </w:rPr>
        <w:tab/>
        <w:t>Huys QJ</w:t>
      </w:r>
      <w:r w:rsidRPr="001D5828">
        <w:rPr>
          <w:i/>
          <w:noProof/>
        </w:rPr>
        <w:t>, et al.</w:t>
      </w:r>
      <w:r w:rsidRPr="001D5828">
        <w:rPr>
          <w:noProof/>
        </w:rPr>
        <w:t xml:space="preserve"> (2012) Bonsai trees in your head: how the Pavlovian system sculpts goal-directed choices by pruning decision trees. </w:t>
      </w:r>
      <w:r w:rsidRPr="001D5828">
        <w:rPr>
          <w:i/>
          <w:noProof/>
        </w:rPr>
        <w:t>PLoS computational biology</w:t>
      </w:r>
      <w:r w:rsidRPr="001D5828">
        <w:rPr>
          <w:noProof/>
        </w:rPr>
        <w:t xml:space="preserve"> 8(3):e1002410.</w:t>
      </w:r>
    </w:p>
    <w:p w14:paraId="12859FA4" w14:textId="77777777" w:rsidR="001D5828" w:rsidRPr="001D5828" w:rsidRDefault="001D5828" w:rsidP="001D5828">
      <w:pPr>
        <w:pStyle w:val="EndNoteBibliography"/>
        <w:ind w:left="720" w:hanging="720"/>
        <w:rPr>
          <w:noProof/>
        </w:rPr>
      </w:pPr>
      <w:r w:rsidRPr="001D5828">
        <w:rPr>
          <w:noProof/>
        </w:rPr>
        <w:t>31.</w:t>
      </w:r>
      <w:r w:rsidRPr="001D5828">
        <w:rPr>
          <w:noProof/>
        </w:rPr>
        <w:tab/>
        <w:t xml:space="preserve">Anderson JR (1996) ACT: A simple theory of complex cognition. </w:t>
      </w:r>
      <w:r w:rsidRPr="001D5828">
        <w:rPr>
          <w:i/>
          <w:noProof/>
        </w:rPr>
        <w:t>American Psychologist</w:t>
      </w:r>
      <w:r w:rsidRPr="001D5828">
        <w:rPr>
          <w:noProof/>
        </w:rPr>
        <w:t xml:space="preserve"> 51(4):355.</w:t>
      </w:r>
    </w:p>
    <w:p w14:paraId="4AECCC8C" w14:textId="77777777" w:rsidR="001D5828" w:rsidRPr="001D5828" w:rsidRDefault="001D5828" w:rsidP="001D5828">
      <w:pPr>
        <w:pStyle w:val="EndNoteBibliography"/>
        <w:ind w:left="720" w:hanging="720"/>
        <w:rPr>
          <w:noProof/>
        </w:rPr>
      </w:pPr>
      <w:r w:rsidRPr="001D5828">
        <w:rPr>
          <w:noProof/>
        </w:rPr>
        <w:t>32.</w:t>
      </w:r>
      <w:r w:rsidRPr="001D5828">
        <w:rPr>
          <w:noProof/>
        </w:rPr>
        <w:tab/>
        <w:t xml:space="preserve">Dezfouli A, Lingawi NW, &amp; Balleine BW (2014) Habits as action sequences: hierarchical action control and changes in outcome value. </w:t>
      </w:r>
      <w:r w:rsidRPr="001D5828">
        <w:rPr>
          <w:i/>
          <w:noProof/>
        </w:rPr>
        <w:t>Philosophical Transactions of the Royal Society B: Biological Sciences</w:t>
      </w:r>
      <w:r w:rsidRPr="001D5828">
        <w:rPr>
          <w:noProof/>
        </w:rPr>
        <w:t xml:space="preserve"> 369(1655):20130482.</w:t>
      </w:r>
    </w:p>
    <w:p w14:paraId="65773AE4" w14:textId="77777777" w:rsidR="001D5828" w:rsidRPr="001D5828" w:rsidRDefault="001D5828" w:rsidP="001D5828">
      <w:pPr>
        <w:pStyle w:val="EndNoteBibliography"/>
        <w:ind w:left="720" w:hanging="720"/>
        <w:rPr>
          <w:noProof/>
        </w:rPr>
      </w:pPr>
      <w:r w:rsidRPr="001D5828">
        <w:rPr>
          <w:noProof/>
        </w:rPr>
        <w:t>33.</w:t>
      </w:r>
      <w:r w:rsidRPr="001D5828">
        <w:rPr>
          <w:noProof/>
        </w:rPr>
        <w:tab/>
        <w:t xml:space="preserve">Cooper R &amp; Shallice T (2000) Contention scheduling and the control of routine activities. </w:t>
      </w:r>
      <w:r w:rsidRPr="001D5828">
        <w:rPr>
          <w:i/>
          <w:noProof/>
        </w:rPr>
        <w:t>Cognitive Neuropsychology</w:t>
      </w:r>
      <w:r w:rsidRPr="001D5828">
        <w:rPr>
          <w:noProof/>
        </w:rPr>
        <w:t xml:space="preserve"> 17(4):297-338.</w:t>
      </w:r>
    </w:p>
    <w:p w14:paraId="7049615D" w14:textId="77777777" w:rsidR="001D5828" w:rsidRPr="001D5828" w:rsidRDefault="001D5828" w:rsidP="001D5828">
      <w:pPr>
        <w:pStyle w:val="EndNoteBibliography"/>
        <w:ind w:left="720" w:hanging="720"/>
        <w:rPr>
          <w:noProof/>
        </w:rPr>
      </w:pPr>
      <w:r w:rsidRPr="001D5828">
        <w:rPr>
          <w:noProof/>
        </w:rPr>
        <w:t>34.</w:t>
      </w:r>
      <w:r w:rsidRPr="001D5828">
        <w:rPr>
          <w:noProof/>
        </w:rPr>
        <w:tab/>
        <w:t xml:space="preserve">Smittenaar P, FitzGerald TH, Romei V, Wright ND, &amp; Dolan RJ (2013) Disruption of dorsolateral prefrontal cortex decreases model-based in favor of model-free control in humans. </w:t>
      </w:r>
      <w:r w:rsidRPr="001D5828">
        <w:rPr>
          <w:i/>
          <w:noProof/>
        </w:rPr>
        <w:t>Neuron</w:t>
      </w:r>
      <w:r w:rsidRPr="001D5828">
        <w:rPr>
          <w:noProof/>
        </w:rPr>
        <w:t xml:space="preserve"> 80(4):914-919.</w:t>
      </w:r>
    </w:p>
    <w:p w14:paraId="64FEA2C5" w14:textId="77777777" w:rsidR="001D5828" w:rsidRPr="001D5828" w:rsidRDefault="001D5828" w:rsidP="001D5828">
      <w:pPr>
        <w:pStyle w:val="EndNoteBibliography"/>
        <w:ind w:left="720" w:hanging="720"/>
        <w:rPr>
          <w:noProof/>
        </w:rPr>
      </w:pPr>
      <w:r w:rsidRPr="001D5828">
        <w:rPr>
          <w:noProof/>
        </w:rPr>
        <w:t>35.</w:t>
      </w:r>
      <w:r w:rsidRPr="001D5828">
        <w:rPr>
          <w:noProof/>
        </w:rPr>
        <w:tab/>
        <w:t xml:space="preserve">Otto AR, Raio CM, Chiang A, Phelps EA, &amp; Daw ND (2013) Working-memory capacity protects model-based learning from stress. </w:t>
      </w:r>
      <w:r w:rsidRPr="001D5828">
        <w:rPr>
          <w:i/>
          <w:noProof/>
        </w:rPr>
        <w:t>Proceedings of the National Academy of Sciences</w:t>
      </w:r>
      <w:r w:rsidRPr="001D5828">
        <w:rPr>
          <w:noProof/>
        </w:rPr>
        <w:t xml:space="preserve"> 110(52):20941-20946.</w:t>
      </w:r>
    </w:p>
    <w:p w14:paraId="25A34DD4" w14:textId="77777777" w:rsidR="001D5828" w:rsidRPr="001D5828" w:rsidRDefault="001D5828" w:rsidP="001D5828">
      <w:pPr>
        <w:pStyle w:val="EndNoteBibliography"/>
        <w:ind w:left="720" w:hanging="720"/>
        <w:rPr>
          <w:noProof/>
        </w:rPr>
      </w:pPr>
      <w:r w:rsidRPr="001D5828">
        <w:rPr>
          <w:noProof/>
        </w:rPr>
        <w:t>36.</w:t>
      </w:r>
      <w:r w:rsidRPr="001D5828">
        <w:rPr>
          <w:noProof/>
        </w:rPr>
        <w:tab/>
        <w:t>Otto AR, Skatova A, Madlon-Kay S, &amp; Daw ND (2014) Cognitive Control Predicts Use of Model-based Reinforcement Learning.</w:t>
      </w:r>
    </w:p>
    <w:p w14:paraId="28A58CB7" w14:textId="77777777" w:rsidR="001D5828" w:rsidRPr="001D5828" w:rsidRDefault="001D5828" w:rsidP="001D5828">
      <w:pPr>
        <w:pStyle w:val="EndNoteBibliography"/>
        <w:ind w:left="720" w:hanging="720"/>
        <w:rPr>
          <w:noProof/>
        </w:rPr>
      </w:pPr>
      <w:r w:rsidRPr="001D5828">
        <w:rPr>
          <w:noProof/>
        </w:rPr>
        <w:t>37.</w:t>
      </w:r>
      <w:r w:rsidRPr="001D5828">
        <w:rPr>
          <w:noProof/>
        </w:rPr>
        <w:tab/>
        <w:t xml:space="preserve">Statistical Package R (2009) R: A language and environment for statistical computing. </w:t>
      </w:r>
      <w:r w:rsidRPr="001D5828">
        <w:rPr>
          <w:i/>
          <w:noProof/>
        </w:rPr>
        <w:t>Vienna, Austria: R Foundation for Statistical Computing</w:t>
      </w:r>
      <w:r w:rsidRPr="001D5828">
        <w:rPr>
          <w:noProof/>
        </w:rPr>
        <w:t>.</w:t>
      </w:r>
    </w:p>
    <w:p w14:paraId="48E82C2A" w14:textId="77777777" w:rsidR="001D5828" w:rsidRPr="001D5828" w:rsidRDefault="001D5828" w:rsidP="001D5828">
      <w:pPr>
        <w:pStyle w:val="EndNoteBibliography"/>
        <w:ind w:left="720" w:hanging="720"/>
        <w:rPr>
          <w:noProof/>
        </w:rPr>
      </w:pPr>
      <w:r w:rsidRPr="001D5828">
        <w:rPr>
          <w:noProof/>
        </w:rPr>
        <w:t>38.</w:t>
      </w:r>
      <w:r w:rsidRPr="001D5828">
        <w:rPr>
          <w:noProof/>
        </w:rPr>
        <w:tab/>
        <w:t>Bates D, Maechler M, &amp; Bolker B (2012) lme4: Linear mixed-effects models using S4 classes.</w:t>
      </w:r>
    </w:p>
    <w:p w14:paraId="421BBB55" w14:textId="77777777" w:rsidR="001D5828" w:rsidRPr="001D5828" w:rsidRDefault="001D5828" w:rsidP="001D5828">
      <w:pPr>
        <w:pStyle w:val="EndNoteBibliography"/>
        <w:ind w:left="720" w:hanging="720"/>
        <w:rPr>
          <w:noProof/>
        </w:rPr>
      </w:pPr>
      <w:r w:rsidRPr="001D5828">
        <w:rPr>
          <w:noProof/>
        </w:rPr>
        <w:t>39.</w:t>
      </w:r>
      <w:r w:rsidRPr="001D5828">
        <w:rPr>
          <w:noProof/>
        </w:rPr>
        <w:tab/>
        <w:t>Ribas-Fernandes JÚJF</w:t>
      </w:r>
      <w:r w:rsidRPr="001D5828">
        <w:rPr>
          <w:i/>
          <w:noProof/>
        </w:rPr>
        <w:t>, et al.</w:t>
      </w:r>
      <w:r w:rsidRPr="001D5828">
        <w:rPr>
          <w:noProof/>
        </w:rPr>
        <w:t xml:space="preserve"> (2011) A neural signature of hierarchical reinforcement learning. </w:t>
      </w:r>
      <w:r w:rsidRPr="001D5828">
        <w:rPr>
          <w:i/>
          <w:noProof/>
        </w:rPr>
        <w:t>Neuron</w:t>
      </w:r>
      <w:r w:rsidRPr="001D5828">
        <w:rPr>
          <w:noProof/>
        </w:rPr>
        <w:t xml:space="preserve"> 71(2):370-379.</w:t>
      </w:r>
    </w:p>
    <w:p w14:paraId="25CB0D5E" w14:textId="77777777" w:rsidR="001D5828" w:rsidRPr="001D5828" w:rsidRDefault="001D5828" w:rsidP="001D5828">
      <w:pPr>
        <w:pStyle w:val="EndNoteBibliography"/>
        <w:ind w:left="720" w:hanging="720"/>
        <w:rPr>
          <w:noProof/>
        </w:rPr>
      </w:pPr>
      <w:r w:rsidRPr="001D5828">
        <w:rPr>
          <w:noProof/>
        </w:rPr>
        <w:t>40.</w:t>
      </w:r>
      <w:r w:rsidRPr="001D5828">
        <w:rPr>
          <w:noProof/>
        </w:rPr>
        <w:tab/>
        <w:t xml:space="preserve">Huang JY &amp; Bargh JA (2014) The Selfish Goal: Autonomously operating motivational structures as the proximate cause of human judgment and behavior. </w:t>
      </w:r>
      <w:r w:rsidRPr="001D5828">
        <w:rPr>
          <w:i/>
          <w:noProof/>
        </w:rPr>
        <w:t>Behavioral and Brain Sciences</w:t>
      </w:r>
      <w:r w:rsidRPr="001D5828">
        <w:rPr>
          <w:noProof/>
        </w:rPr>
        <w:t xml:space="preserve"> 37(02):121-135.</w:t>
      </w:r>
    </w:p>
    <w:p w14:paraId="35EFC378" w14:textId="77777777" w:rsidR="001D5828" w:rsidRPr="001D5828" w:rsidRDefault="001D5828" w:rsidP="001D5828">
      <w:pPr>
        <w:pStyle w:val="EndNoteBibliography"/>
        <w:ind w:left="720" w:hanging="720"/>
        <w:rPr>
          <w:noProof/>
        </w:rPr>
      </w:pPr>
      <w:r w:rsidRPr="001D5828">
        <w:rPr>
          <w:noProof/>
        </w:rPr>
        <w:t>41.</w:t>
      </w:r>
      <w:r w:rsidRPr="001D5828">
        <w:rPr>
          <w:noProof/>
        </w:rPr>
        <w:tab/>
        <w:t xml:space="preserve">Lhermitte F (1983) ‘Utilization behaviour’and its relation to lesions of the frontal lobes. </w:t>
      </w:r>
      <w:r w:rsidRPr="001D5828">
        <w:rPr>
          <w:i/>
          <w:noProof/>
        </w:rPr>
        <w:t>Brain</w:t>
      </w:r>
      <w:r w:rsidRPr="001D5828">
        <w:rPr>
          <w:noProof/>
        </w:rPr>
        <w:t xml:space="preserve"> 106(2):237-255.</w:t>
      </w:r>
    </w:p>
    <w:p w14:paraId="742877F6" w14:textId="77777777" w:rsidR="001D5828" w:rsidRPr="001D5828" w:rsidRDefault="001D5828" w:rsidP="001D5828">
      <w:pPr>
        <w:pStyle w:val="EndNoteBibliography"/>
        <w:ind w:left="720" w:hanging="720"/>
        <w:rPr>
          <w:noProof/>
        </w:rPr>
      </w:pPr>
      <w:r w:rsidRPr="001D5828">
        <w:rPr>
          <w:noProof/>
        </w:rPr>
        <w:t>42.</w:t>
      </w:r>
      <w:r w:rsidRPr="001D5828">
        <w:rPr>
          <w:noProof/>
        </w:rPr>
        <w:tab/>
        <w:t xml:space="preserve">Adamson RE (1952) Functional fixedness as related to problem solving: A repetition of three experiments. </w:t>
      </w:r>
      <w:r w:rsidRPr="001D5828">
        <w:rPr>
          <w:i/>
          <w:noProof/>
        </w:rPr>
        <w:t>Journal of experimental psychology</w:t>
      </w:r>
      <w:r w:rsidRPr="001D5828">
        <w:rPr>
          <w:noProof/>
        </w:rPr>
        <w:t xml:space="preserve"> 44(4):288.</w:t>
      </w:r>
    </w:p>
    <w:p w14:paraId="2B206D26" w14:textId="77777777" w:rsidR="001D5828" w:rsidRPr="001D5828" w:rsidRDefault="001D5828" w:rsidP="001D5828">
      <w:pPr>
        <w:pStyle w:val="EndNoteBibliography"/>
        <w:ind w:left="720" w:hanging="720"/>
        <w:rPr>
          <w:noProof/>
        </w:rPr>
      </w:pPr>
      <w:r w:rsidRPr="001D5828">
        <w:rPr>
          <w:noProof/>
        </w:rPr>
        <w:lastRenderedPageBreak/>
        <w:t>43.</w:t>
      </w:r>
      <w:r w:rsidRPr="001D5828">
        <w:rPr>
          <w:noProof/>
        </w:rPr>
        <w:tab/>
        <w:t xml:space="preserve">Sfard A (1991) On the dual nature of mathematical conceptions: Reflections on processes and objects as different sides of the same coin. </w:t>
      </w:r>
      <w:r w:rsidRPr="001D5828">
        <w:rPr>
          <w:i/>
          <w:noProof/>
        </w:rPr>
        <w:t>Educational studies in mathematics</w:t>
      </w:r>
      <w:r w:rsidRPr="001D5828">
        <w:rPr>
          <w:noProof/>
        </w:rPr>
        <w:t xml:space="preserve"> 22(1):1-36.</w:t>
      </w:r>
    </w:p>
    <w:p w14:paraId="4EDD7D5C" w14:textId="77777777" w:rsidR="001D5828" w:rsidRPr="001D5828" w:rsidRDefault="001D5828" w:rsidP="001D5828">
      <w:pPr>
        <w:pStyle w:val="EndNoteBibliography"/>
        <w:ind w:left="720" w:hanging="720"/>
        <w:rPr>
          <w:noProof/>
        </w:rPr>
      </w:pPr>
      <w:r w:rsidRPr="001D5828">
        <w:rPr>
          <w:noProof/>
        </w:rPr>
        <w:t>44.</w:t>
      </w:r>
      <w:r w:rsidRPr="001D5828">
        <w:rPr>
          <w:noProof/>
        </w:rPr>
        <w:tab/>
        <w:t xml:space="preserve">Perkins DN &amp; Salomon G (1989) Are cognitive skills context-bound? </w:t>
      </w:r>
      <w:r w:rsidRPr="001D5828">
        <w:rPr>
          <w:i/>
          <w:noProof/>
        </w:rPr>
        <w:t>Educational researcher</w:t>
      </w:r>
      <w:r w:rsidRPr="001D5828">
        <w:rPr>
          <w:noProof/>
        </w:rPr>
        <w:t xml:space="preserve"> 18(1):16-25.</w:t>
      </w:r>
    </w:p>
    <w:p w14:paraId="4E571D89" w14:textId="77777777" w:rsidR="001D5828" w:rsidRPr="001D5828" w:rsidRDefault="001D5828" w:rsidP="001D5828">
      <w:pPr>
        <w:pStyle w:val="EndNoteBibliography"/>
        <w:ind w:left="720" w:hanging="720"/>
        <w:rPr>
          <w:noProof/>
        </w:rPr>
      </w:pPr>
      <w:r w:rsidRPr="001D5828">
        <w:rPr>
          <w:noProof/>
        </w:rPr>
        <w:t>45.</w:t>
      </w:r>
      <w:r w:rsidRPr="001D5828">
        <w:rPr>
          <w:noProof/>
        </w:rPr>
        <w:tab/>
        <w:t xml:space="preserve">Pezzulo G, Rigoli F, &amp; Chersi F (2013) The mixed instrumental controller: using value of information to combine habitual choice and mental simulation. </w:t>
      </w:r>
      <w:r w:rsidRPr="001D5828">
        <w:rPr>
          <w:i/>
          <w:noProof/>
        </w:rPr>
        <w:t>Frontiers in psychology</w:t>
      </w:r>
      <w:r w:rsidRPr="001D5828">
        <w:rPr>
          <w:noProof/>
        </w:rPr>
        <w:t xml:space="preserve"> 4.</w:t>
      </w:r>
    </w:p>
    <w:p w14:paraId="7B54BDB3" w14:textId="77777777" w:rsidR="001D5828" w:rsidRPr="001D5828" w:rsidRDefault="001D5828" w:rsidP="001D5828">
      <w:pPr>
        <w:pStyle w:val="EndNoteBibliography"/>
        <w:ind w:left="720" w:hanging="720"/>
        <w:rPr>
          <w:noProof/>
        </w:rPr>
      </w:pPr>
      <w:r w:rsidRPr="001D5828">
        <w:rPr>
          <w:noProof/>
        </w:rPr>
        <w:t>46.</w:t>
      </w:r>
      <w:r w:rsidRPr="001D5828">
        <w:rPr>
          <w:noProof/>
        </w:rPr>
        <w:tab/>
        <w:t xml:space="preserve">Silver D, Sutton RS, &amp; Müller M (2008) Sample-based learning and search with permanent and transient memories. </w:t>
      </w:r>
      <w:r w:rsidRPr="001D5828">
        <w:rPr>
          <w:i/>
          <w:noProof/>
        </w:rPr>
        <w:t>Proceedings of the 25th international conference on Machine learning</w:t>
      </w:r>
      <w:r w:rsidRPr="001D5828">
        <w:rPr>
          <w:noProof/>
        </w:rPr>
        <w:t>, (ACM), pp 968-975.</w:t>
      </w:r>
    </w:p>
    <w:p w14:paraId="487DE5F0" w14:textId="77777777" w:rsidR="001D5828" w:rsidRPr="001D5828" w:rsidRDefault="001D5828" w:rsidP="001D5828">
      <w:pPr>
        <w:pStyle w:val="EndNoteBibliography"/>
        <w:ind w:left="720" w:hanging="720"/>
        <w:rPr>
          <w:noProof/>
        </w:rPr>
      </w:pPr>
      <w:r w:rsidRPr="001D5828">
        <w:rPr>
          <w:noProof/>
        </w:rPr>
        <w:t>47.</w:t>
      </w:r>
      <w:r w:rsidRPr="001D5828">
        <w:rPr>
          <w:noProof/>
        </w:rPr>
        <w:tab/>
        <w:t xml:space="preserve">Daw ND &amp; Dayan P (2014) The algorithmic anatomy of model-based evaluation. </w:t>
      </w:r>
      <w:r w:rsidRPr="001D5828">
        <w:rPr>
          <w:i/>
          <w:noProof/>
        </w:rPr>
        <w:t>Philosophical Transactions of the Royal Society B: Biological Sciences</w:t>
      </w:r>
      <w:r w:rsidRPr="001D5828">
        <w:rPr>
          <w:noProof/>
        </w:rPr>
        <w:t xml:space="preserve"> 369(1655):20130478.</w:t>
      </w:r>
    </w:p>
    <w:p w14:paraId="5AC5FB8F" w14:textId="77777777" w:rsidR="001D5828" w:rsidRPr="001D5828" w:rsidRDefault="001D5828" w:rsidP="001D5828">
      <w:pPr>
        <w:pStyle w:val="EndNoteBibliography"/>
        <w:ind w:left="720" w:hanging="720"/>
        <w:rPr>
          <w:noProof/>
        </w:rPr>
      </w:pPr>
      <w:r w:rsidRPr="001D5828">
        <w:rPr>
          <w:noProof/>
        </w:rPr>
        <w:t>48.</w:t>
      </w:r>
      <w:r w:rsidRPr="001D5828">
        <w:rPr>
          <w:noProof/>
        </w:rPr>
        <w:tab/>
        <w:t>Huys QJ</w:t>
      </w:r>
      <w:r w:rsidRPr="001D5828">
        <w:rPr>
          <w:i/>
          <w:noProof/>
        </w:rPr>
        <w:t>, et al.</w:t>
      </w:r>
      <w:r w:rsidRPr="001D5828">
        <w:rPr>
          <w:noProof/>
        </w:rPr>
        <w:t xml:space="preserve"> (2015) Interplay of approximate planning strategies. </w:t>
      </w:r>
      <w:r w:rsidRPr="001D5828">
        <w:rPr>
          <w:i/>
          <w:noProof/>
        </w:rPr>
        <w:t>Proceedings of the National Academy of Sciences</w:t>
      </w:r>
      <w:r w:rsidRPr="001D5828">
        <w:rPr>
          <w:noProof/>
        </w:rPr>
        <w:t xml:space="preserve"> 112(10):3098-3103.</w:t>
      </w:r>
    </w:p>
    <w:p w14:paraId="0D969D46" w14:textId="77777777" w:rsidR="001D5828" w:rsidRPr="001D5828" w:rsidRDefault="001D5828" w:rsidP="001D5828">
      <w:pPr>
        <w:pStyle w:val="EndNoteBibliography"/>
        <w:ind w:left="720" w:hanging="720"/>
        <w:rPr>
          <w:noProof/>
        </w:rPr>
      </w:pPr>
      <w:r w:rsidRPr="001D5828">
        <w:rPr>
          <w:noProof/>
        </w:rPr>
        <w:t>49.</w:t>
      </w:r>
      <w:r w:rsidRPr="001D5828">
        <w:rPr>
          <w:noProof/>
        </w:rPr>
        <w:tab/>
        <w:t xml:space="preserve">Lohrenz T, McCabe K, Camerer CF, &amp; Montague PR (2007) Neural signature of fictive learning signals in a sequential investment task. </w:t>
      </w:r>
      <w:r w:rsidRPr="001D5828">
        <w:rPr>
          <w:i/>
          <w:noProof/>
        </w:rPr>
        <w:t>Proceedings of the National Academy of Sciences</w:t>
      </w:r>
      <w:r w:rsidRPr="001D5828">
        <w:rPr>
          <w:noProof/>
        </w:rPr>
        <w:t xml:space="preserve"> 104(22):9493.</w:t>
      </w:r>
    </w:p>
    <w:p w14:paraId="66954C0B" w14:textId="77777777" w:rsidR="001D5828" w:rsidRPr="001D5828" w:rsidRDefault="001D5828" w:rsidP="001D5828">
      <w:pPr>
        <w:pStyle w:val="EndNoteBibliography"/>
        <w:ind w:left="720" w:hanging="720"/>
        <w:rPr>
          <w:noProof/>
        </w:rPr>
      </w:pPr>
      <w:r w:rsidRPr="001D5828">
        <w:rPr>
          <w:noProof/>
        </w:rPr>
        <w:t>50.</w:t>
      </w:r>
      <w:r w:rsidRPr="001D5828">
        <w:rPr>
          <w:noProof/>
        </w:rPr>
        <w:tab/>
        <w:t xml:space="preserve">Olsson A &amp; Phelps EA (2007) Social learning of fear. </w:t>
      </w:r>
      <w:r w:rsidRPr="001D5828">
        <w:rPr>
          <w:i/>
          <w:noProof/>
        </w:rPr>
        <w:t>Nature Neuroscience</w:t>
      </w:r>
      <w:r w:rsidRPr="001D5828">
        <w:rPr>
          <w:noProof/>
        </w:rPr>
        <w:t xml:space="preserve"> 10(9):1095-1102.</w:t>
      </w:r>
    </w:p>
    <w:p w14:paraId="106E7D99" w14:textId="77777777" w:rsidR="001D5828" w:rsidRPr="001D5828" w:rsidRDefault="001D5828" w:rsidP="001D5828">
      <w:pPr>
        <w:pStyle w:val="EndNoteBibliography"/>
        <w:ind w:left="720" w:hanging="720"/>
        <w:rPr>
          <w:noProof/>
        </w:rPr>
      </w:pPr>
      <w:r w:rsidRPr="001D5828">
        <w:rPr>
          <w:noProof/>
        </w:rPr>
        <w:t>51.</w:t>
      </w:r>
      <w:r w:rsidRPr="001D5828">
        <w:rPr>
          <w:noProof/>
        </w:rPr>
        <w:tab/>
        <w:t xml:space="preserve">Biele G, Rieskamp J, Krugel LK, &amp; Heekeren HR (2011) The neural basis of following advice. </w:t>
      </w:r>
      <w:r w:rsidRPr="001D5828">
        <w:rPr>
          <w:i/>
          <w:noProof/>
        </w:rPr>
        <w:t>PLoS Biology</w:t>
      </w:r>
      <w:r w:rsidRPr="001D5828">
        <w:rPr>
          <w:noProof/>
        </w:rPr>
        <w:t xml:space="preserve"> 9(6):e1001089.</w:t>
      </w:r>
    </w:p>
    <w:p w14:paraId="718894E4" w14:textId="77777777" w:rsidR="001D5828" w:rsidRPr="001D5828" w:rsidRDefault="001D5828" w:rsidP="001D5828">
      <w:pPr>
        <w:pStyle w:val="EndNoteBibliography"/>
        <w:ind w:left="720" w:hanging="720"/>
        <w:rPr>
          <w:noProof/>
        </w:rPr>
      </w:pPr>
      <w:r w:rsidRPr="001D5828">
        <w:rPr>
          <w:noProof/>
        </w:rPr>
        <w:t>52.</w:t>
      </w:r>
      <w:r w:rsidRPr="001D5828">
        <w:rPr>
          <w:noProof/>
        </w:rPr>
        <w:tab/>
        <w:t xml:space="preserve">Doll BB, Jacobs WJ, Sanfey AG, &amp; Frank MJ (2009) Instructional control of reinforcement learning: a behavioral and neurocomputational investigation. </w:t>
      </w:r>
      <w:r w:rsidRPr="001D5828">
        <w:rPr>
          <w:i/>
          <w:noProof/>
        </w:rPr>
        <w:t>Brain Research</w:t>
      </w:r>
      <w:r w:rsidRPr="001D5828">
        <w:rPr>
          <w:noProof/>
        </w:rPr>
        <w:t xml:space="preserve"> 1299:74-94.</w:t>
      </w:r>
    </w:p>
    <w:p w14:paraId="4B09DA8B" w14:textId="77777777" w:rsidR="001D5828" w:rsidRPr="001D5828" w:rsidRDefault="001D5828" w:rsidP="001D5828">
      <w:pPr>
        <w:pStyle w:val="EndNoteBibliography"/>
        <w:ind w:left="720" w:hanging="720"/>
        <w:rPr>
          <w:noProof/>
        </w:rPr>
      </w:pPr>
      <w:r w:rsidRPr="001D5828">
        <w:rPr>
          <w:noProof/>
        </w:rPr>
        <w:t>53.</w:t>
      </w:r>
      <w:r w:rsidRPr="001D5828">
        <w:rPr>
          <w:noProof/>
        </w:rPr>
        <w:tab/>
        <w:t xml:space="preserve">Boyd R, Richerson PJ, &amp; Henrich J (2011) The cultural niche: Why social learning is essential for human adaptation. </w:t>
      </w:r>
      <w:r w:rsidRPr="001D5828">
        <w:rPr>
          <w:i/>
          <w:noProof/>
        </w:rPr>
        <w:t>Proceedings of the National Academy of Sciences of the United States of America</w:t>
      </w:r>
      <w:r w:rsidRPr="001D5828">
        <w:rPr>
          <w:noProof/>
        </w:rPr>
        <w:t xml:space="preserve"> 108(Supplement_2):10918-10925.</w:t>
      </w:r>
    </w:p>
    <w:p w14:paraId="76DCAC07" w14:textId="77777777" w:rsidR="001D5828" w:rsidRPr="001D5828" w:rsidRDefault="001D5828" w:rsidP="001D5828">
      <w:pPr>
        <w:pStyle w:val="EndNoteBibliography"/>
        <w:ind w:left="720" w:hanging="720"/>
        <w:rPr>
          <w:noProof/>
        </w:rPr>
      </w:pPr>
      <w:r w:rsidRPr="001D5828">
        <w:rPr>
          <w:noProof/>
        </w:rPr>
        <w:t>54.</w:t>
      </w:r>
      <w:r w:rsidRPr="001D5828">
        <w:rPr>
          <w:noProof/>
        </w:rPr>
        <w:tab/>
        <w:t xml:space="preserve">Pinker S (2010) The cognitive niche: Coevolution of intelligence, sociality, and language. </w:t>
      </w:r>
      <w:r w:rsidRPr="001D5828">
        <w:rPr>
          <w:i/>
          <w:noProof/>
        </w:rPr>
        <w:t>Proceedings of the National Academy of Sciences</w:t>
      </w:r>
      <w:r w:rsidRPr="001D5828">
        <w:rPr>
          <w:noProof/>
        </w:rPr>
        <w:t xml:space="preserve"> 107(Supplement 2):8993-8999.</w:t>
      </w:r>
    </w:p>
    <w:p w14:paraId="5A3CD241" w14:textId="4EBAFF30" w:rsidR="00FA201D" w:rsidRPr="003F6865" w:rsidRDefault="00E150AF" w:rsidP="003F6865">
      <w:pPr>
        <w:spacing w:after="120"/>
        <w:rPr>
          <w:rFonts w:ascii="Times New Roman" w:eastAsia="MS Mincho" w:hAnsi="Times New Roman" w:cs="Times New Roman"/>
          <w:szCs w:val="24"/>
        </w:rPr>
      </w:pPr>
      <w:r>
        <w:rPr>
          <w:rFonts w:ascii="Times New Roman" w:eastAsia="MS Mincho" w:hAnsi="Times New Roman" w:cs="Times New Roman"/>
          <w:szCs w:val="24"/>
        </w:rPr>
        <w:fldChar w:fldCharType="end"/>
      </w:r>
    </w:p>
    <w:sectPr w:rsidR="00FA201D" w:rsidRPr="003F686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dam Morris" w:date="2015-03-26T14:53:00Z" w:initials="AM">
    <w:p w14:paraId="19410AB9" w14:textId="5819E54D" w:rsidR="00305E9E" w:rsidRPr="006334AD" w:rsidRDefault="00305E9E" w:rsidP="006334AD">
      <w:pPr>
        <w:pStyle w:val="CommentText"/>
        <w:jc w:val="center"/>
      </w:pPr>
      <w:r>
        <w:rPr>
          <w:rStyle w:val="CommentReference"/>
        </w:rPr>
        <w:annotationRef/>
      </w:r>
      <w:r>
        <w:t xml:space="preserve">This was kinda confusing to me. I see what you mean, but we haven’t introduced the coffee example yet, and unless you think about it a bit it’s not </w:t>
      </w:r>
      <w:r>
        <w:rPr>
          <w:i/>
        </w:rPr>
        <w:t xml:space="preserve">immediately </w:t>
      </w:r>
      <w:r>
        <w:t>obvious that this is hierarchical. But maybe that’s just because I don’t drink coffee =P</w:t>
      </w:r>
    </w:p>
  </w:comment>
  <w:comment w:id="3" w:author="Adam Morris" w:date="2015-03-26T14:53:00Z" w:initials="AM">
    <w:p w14:paraId="3B3D5DD3" w14:textId="48496436" w:rsidR="00305E9E" w:rsidRDefault="00305E9E">
      <w:pPr>
        <w:pStyle w:val="CommentText"/>
      </w:pPr>
      <w:r>
        <w:rPr>
          <w:rStyle w:val="CommentReference"/>
        </w:rPr>
        <w:annotationRef/>
      </w:r>
      <w:r>
        <w:t>the double use of “that” here breaks the sentence flow. Can we just eliminate “that psychological research shows”?</w:t>
      </w:r>
    </w:p>
  </w:comment>
  <w:comment w:id="5" w:author="Adam Morris" w:date="2015-03-26T14:53:00Z" w:initials="AM">
    <w:p w14:paraId="4B79D8A6" w14:textId="2E544F4D" w:rsidR="00305E9E" w:rsidRDefault="00305E9E">
      <w:pPr>
        <w:pStyle w:val="CommentText"/>
      </w:pPr>
      <w:r>
        <w:rPr>
          <w:rStyle w:val="CommentReference"/>
        </w:rPr>
        <w:annotationRef/>
      </w:r>
      <w:r>
        <w:t>I found this sentence confusing, mostly because I initially expected the “that” in “which is that” to be referential rather than transitional (I just made those terms up haha, but does that make sense?). How about: “But this merely recapitulates the dilemma of planning: exhaustive search is not feasible.”</w:t>
      </w:r>
    </w:p>
  </w:comment>
  <w:comment w:id="6" w:author="Adam Morris" w:date="2015-03-26T14:53:00Z" w:initials="AM">
    <w:p w14:paraId="3CCC854E" w14:textId="4EA48FA5" w:rsidR="00305E9E" w:rsidRDefault="00305E9E">
      <w:pPr>
        <w:pStyle w:val="CommentText"/>
      </w:pPr>
      <w:r>
        <w:rPr>
          <w:rStyle w:val="CommentReference"/>
        </w:rPr>
        <w:annotationRef/>
      </w:r>
      <w:r>
        <w:t>I assume you know this is still here =P</w:t>
      </w:r>
    </w:p>
  </w:comment>
  <w:comment w:id="7" w:author="Adam Morris" w:date="2015-03-26T14:53:00Z" w:initials="AM">
    <w:p w14:paraId="3F7F8001" w14:textId="37601E8E" w:rsidR="00305E9E" w:rsidRDefault="00305E9E">
      <w:pPr>
        <w:pStyle w:val="CommentText"/>
      </w:pPr>
      <w:r>
        <w:rPr>
          <w:rStyle w:val="CommentReference"/>
        </w:rPr>
        <w:annotationRef/>
      </w:r>
      <w:r>
        <w:t>I think this sentence contains a really powerful analogy, which may get lost a bit by its relegation to parentheticals. (I’m really into these fancy words right now hahaha.) Should we move the analogy to a separate sentence? i.e. “This form of learning can be extended, however, to the relation between superordinate goals and subordinate goal selection. A superordinate goal can function as an internally represented “stimulus”, which, guided by a context-dependent reward history, triggers the cognitive “response” of subordinate goal selection.”</w:t>
      </w:r>
    </w:p>
  </w:comment>
  <w:comment w:id="8" w:author="Adam Morris" w:date="2015-03-26T14:53:00Z" w:initials="AM">
    <w:p w14:paraId="0530A51C" w14:textId="39AC70FB" w:rsidR="00305E9E" w:rsidRDefault="00305E9E">
      <w:pPr>
        <w:pStyle w:val="CommentText"/>
      </w:pPr>
      <w:r>
        <w:rPr>
          <w:rStyle w:val="CommentReference"/>
        </w:rPr>
        <w:annotationRef/>
      </w:r>
      <w:r>
        <w:t>This seemed a little awkward to me, because those two words almost mean the same thing. Maybe change posits to “suggests”?</w:t>
      </w:r>
    </w:p>
  </w:comment>
  <w:comment w:id="9" w:author="Adam Morris" w:date="2015-03-26T14:53:00Z" w:initials="AM">
    <w:p w14:paraId="77724BE2" w14:textId="372304C2" w:rsidR="00305E9E" w:rsidRDefault="00305E9E">
      <w:pPr>
        <w:pStyle w:val="CommentText"/>
      </w:pPr>
      <w:r>
        <w:rPr>
          <w:rStyle w:val="CommentReference"/>
        </w:rPr>
        <w:annotationRef/>
      </w:r>
      <w:r>
        <w:t>Beautiful.</w:t>
      </w:r>
    </w:p>
  </w:comment>
  <w:comment w:id="10" w:author="Adam Morris" w:date="2015-03-26T14:53:00Z" w:initials="AM">
    <w:p w14:paraId="1A3438CC" w14:textId="129BB727" w:rsidR="00305E9E" w:rsidRDefault="00305E9E">
      <w:pPr>
        <w:pStyle w:val="CommentText"/>
      </w:pPr>
      <w:r>
        <w:rPr>
          <w:rStyle w:val="CommentReference"/>
        </w:rPr>
        <w:annotationRef/>
      </w:r>
      <w:r>
        <w:t>We used ‘directly’ in the previous sentence too. Should pick a different word (or maybe just remove ‘directly’ from the previous sentence)?</w:t>
      </w:r>
    </w:p>
  </w:comment>
  <w:comment w:id="11" w:author="Adam Morris" w:date="2015-03-26T14:53:00Z" w:initials="AM">
    <w:p w14:paraId="1E1CD147" w14:textId="1C194FCD" w:rsidR="00305E9E" w:rsidRDefault="00305E9E">
      <w:pPr>
        <w:pStyle w:val="CommentText"/>
      </w:pPr>
      <w:r>
        <w:rPr>
          <w:rStyle w:val="CommentReference"/>
        </w:rPr>
        <w:annotationRef/>
      </w:r>
      <w:r>
        <w:t>Backpropagation is one word (I think)</w:t>
      </w:r>
    </w:p>
  </w:comment>
  <w:comment w:id="13" w:author="Adam Morris" w:date="2015-03-26T14:53:00Z" w:initials="AM">
    <w:p w14:paraId="27EE27BF" w14:textId="550E99A5" w:rsidR="00305E9E" w:rsidRDefault="00305E9E">
      <w:pPr>
        <w:pStyle w:val="CommentText"/>
      </w:pPr>
      <w:r>
        <w:rPr>
          <w:rStyle w:val="CommentReference"/>
        </w:rPr>
        <w:annotationRef/>
      </w:r>
      <w:r>
        <w:t>Can we just delete this phrase? Complicates the sentence a lot, and I’m not sure what it adds.</w:t>
      </w:r>
    </w:p>
  </w:comment>
  <w:comment w:id="15" w:author="Adam Morris" w:date="2015-03-26T14:53:00Z" w:initials="AM">
    <w:p w14:paraId="7152EE66" w14:textId="4BB8F452" w:rsidR="00305E9E" w:rsidRDefault="00305E9E">
      <w:pPr>
        <w:pStyle w:val="CommentText"/>
      </w:pPr>
      <w:r>
        <w:rPr>
          <w:rStyle w:val="CommentReference"/>
        </w:rPr>
        <w:annotationRef/>
      </w:r>
      <w:r>
        <w:t>Role in what? I know it’s clear from the context, but the sentence sounds kinda dangling. (The sentence as a whole is definitely important, but its current phrasing is a bit awkward.)</w:t>
      </w:r>
    </w:p>
  </w:comment>
  <w:comment w:id="16" w:author="Adam Morris" w:date="2015-03-26T14:53:00Z" w:initials="AM">
    <w:p w14:paraId="6A813FBA" w14:textId="01E0A7D4" w:rsidR="00305E9E" w:rsidRPr="00882678" w:rsidRDefault="00305E9E">
      <w:pPr>
        <w:pStyle w:val="CommentText"/>
      </w:pPr>
      <w:r>
        <w:rPr>
          <w:rStyle w:val="CommentReference"/>
        </w:rPr>
        <w:annotationRef/>
      </w:r>
      <w:r>
        <w:t xml:space="preserve">This is a little tricky, because, while this is clearly the logic in Daw’s task, technically this is not the logic in our experiment anymore. Our logic is that all actions have the same probability of leading to green, so the possibility of transitioning to green gets integrated out in the forward planning process. This would be true even if green were a HIGH probability transition. But I definitely still see an argument for keeping this discussion of Daw’s original logic in the paper.. It helps to understand the </w:t>
      </w:r>
      <w:r>
        <w:rPr>
          <w:i/>
        </w:rPr>
        <w:t>kind</w:t>
      </w:r>
      <w:r>
        <w:t xml:space="preserve"> of tricks we can use to dissociate MB and MF influences.</w:t>
      </w:r>
    </w:p>
  </w:comment>
  <w:comment w:id="17" w:author="Adam Morris" w:date="2015-03-26T14:53:00Z" w:initials="AM">
    <w:p w14:paraId="38D9C5A7" w14:textId="7FD87CC0" w:rsidR="00305E9E" w:rsidRDefault="00305E9E">
      <w:pPr>
        <w:pStyle w:val="CommentText"/>
      </w:pPr>
      <w:r>
        <w:rPr>
          <w:rStyle w:val="CommentReference"/>
        </w:rPr>
        <w:annotationRef/>
      </w:r>
      <w:r>
        <w:t>This phrase is meant to modify “rewards”, but it’s currently modifying “mechanism”. Maybe replace it with “which stamp in the participant’s prior choice”?</w:t>
      </w:r>
    </w:p>
  </w:comment>
  <w:comment w:id="18" w:author="Adam Morris" w:date="2015-03-26T14:53:00Z" w:initials="AM">
    <w:p w14:paraId="537E0210" w14:textId="7F6D4C04" w:rsidR="00305E9E" w:rsidRDefault="00305E9E">
      <w:pPr>
        <w:pStyle w:val="CommentText"/>
      </w:pPr>
      <w:r>
        <w:rPr>
          <w:rStyle w:val="CommentReference"/>
        </w:rPr>
        <w:annotationRef/>
      </w:r>
      <w:r>
        <w:t>I assume you know that this is still here also haha.</w:t>
      </w:r>
    </w:p>
  </w:comment>
  <w:comment w:id="19" w:author="Adam Morris" w:date="2015-03-26T14:53:00Z" w:initials="AM">
    <w:p w14:paraId="6551F1E0" w14:textId="3B981DE0" w:rsidR="00305E9E" w:rsidRDefault="00305E9E">
      <w:pPr>
        <w:pStyle w:val="CommentText"/>
      </w:pPr>
      <w:r>
        <w:rPr>
          <w:rStyle w:val="CommentReference"/>
        </w:rPr>
        <w:annotationRef/>
      </w:r>
      <w:r>
        <w:t>In Fig 1B, should there be a “g” subscript under $R (before the +++)?</w:t>
      </w:r>
    </w:p>
  </w:comment>
  <w:comment w:id="24" w:author="Adam Morris" w:date="2015-03-26T14:53:00Z" w:initials="AM">
    <w:p w14:paraId="55CDCDD4" w14:textId="7813C75C" w:rsidR="00305E9E" w:rsidRDefault="00305E9E">
      <w:pPr>
        <w:pStyle w:val="CommentText"/>
      </w:pPr>
      <w:r>
        <w:rPr>
          <w:rStyle w:val="CommentReference"/>
        </w:rPr>
        <w:annotationRef/>
      </w:r>
      <w:r>
        <w:t xml:space="preserve">It feels like we should add another sentence here to transition into the Results section. For example: “By comparing participant choices of shared-goal actions on critical trials following reward versus punishment, we can isolate a model-free influence on goal selection.” </w:t>
      </w:r>
    </w:p>
  </w:comment>
  <w:comment w:id="25" w:author="Adam Morris" w:date="2015-03-26T14:53:00Z" w:initials="AM">
    <w:p w14:paraId="266E584E" w14:textId="09C4E91D" w:rsidR="00305E9E" w:rsidRDefault="00305E9E">
      <w:pPr>
        <w:pStyle w:val="CommentText"/>
      </w:pPr>
      <w:r>
        <w:rPr>
          <w:rStyle w:val="CommentReference"/>
        </w:rPr>
        <w:annotationRef/>
      </w:r>
      <w:r>
        <w:t>We should add some sentence, somewhere, to explain why they’re all way above 50% (except for the “different trial type” in Experiment 2). The reason is clear once you point it out: people (understandably) like to choose what they chose last round. We’re just seeing whether the reward vs punishment on the setup trial has an influence above and beyond that preference. In fact, the observation that the “different trial type” bars are near 50% is a really good sign that people were understanding the 2-trial-type task, and not just blindly repeating what they chose last round.</w:t>
      </w:r>
    </w:p>
  </w:comment>
  <w:comment w:id="35" w:author="Adam Morris" w:date="2015-03-26T14:53:00Z" w:initials="AM">
    <w:p w14:paraId="22A05D57" w14:textId="40BC6B89" w:rsidR="007D2410" w:rsidRPr="007D2410" w:rsidRDefault="007D2410">
      <w:pPr>
        <w:pStyle w:val="CommentText"/>
      </w:pPr>
      <w:r>
        <w:rPr>
          <w:rStyle w:val="CommentReference"/>
        </w:rPr>
        <w:annotationRef/>
      </w:r>
      <w:r>
        <w:t>This argument is not strictly necessary. Even if the setup trial reward is not a good approximation of the total, accumulated model-free goal value, that’s just more variance we have to eat if we’re gonna get our result. Nonetheless, it might be good to keep this in here as a justification for using this approach over full-blown model fitting. What do you think?</w:t>
      </w:r>
    </w:p>
  </w:comment>
  <w:comment w:id="67" w:author="Adam Morris" w:date="2015-03-26T14:53:00Z" w:initials="AM">
    <w:p w14:paraId="01AB6882" w14:textId="0E863B8B" w:rsidR="00305E9E" w:rsidRDefault="00305E9E">
      <w:pPr>
        <w:pStyle w:val="CommentText"/>
      </w:pPr>
      <w:r>
        <w:rPr>
          <w:rStyle w:val="CommentReference"/>
        </w:rPr>
        <w:annotationRef/>
      </w:r>
      <w:r>
        <w:t>Should we have a “These results indicate that…” sentence here?</w:t>
      </w:r>
    </w:p>
  </w:comment>
  <w:comment w:id="69" w:author="Adam Morris" w:date="2015-03-26T14:53:00Z" w:initials="AM">
    <w:p w14:paraId="34FEABBD" w14:textId="176DA86D" w:rsidR="00305E9E" w:rsidRDefault="00305E9E">
      <w:pPr>
        <w:pStyle w:val="CommentText"/>
      </w:pPr>
      <w:r>
        <w:rPr>
          <w:rStyle w:val="CommentReference"/>
        </w:rPr>
        <w:annotationRef/>
      </w:r>
      <w:r>
        <w:t>I thought this parenthetical here was confusing. It seems like it’s going to describe what it means for two trials to have the same (or different) trial types, but instead it just describes what trial type means in the first place. You see what I mean?</w:t>
      </w:r>
    </w:p>
  </w:comment>
  <w:comment w:id="78" w:author="Adam Morris" w:date="2015-03-26T15:05:00Z" w:initials="AM">
    <w:p w14:paraId="7E5CF272" w14:textId="32AAA805" w:rsidR="00305E9E" w:rsidRDefault="00305E9E">
      <w:pPr>
        <w:pStyle w:val="CommentText"/>
      </w:pPr>
      <w:r>
        <w:rPr>
          <w:rStyle w:val="CommentReference"/>
        </w:rPr>
        <w:annotationRef/>
      </w:r>
      <w:r w:rsidR="004E70EF">
        <w:t>Should we have a Figure 3b, where we illustrate the two types of critical trials?</w:t>
      </w:r>
      <w:r w:rsidR="004E70EF">
        <w:t xml:space="preserve"> I know I said this in my last commentary; I’m putting it in again in case you happened to miss it last time. If you did see</w:t>
      </w:r>
      <w:bookmarkStart w:id="79" w:name="_GoBack"/>
      <w:bookmarkEnd w:id="79"/>
      <w:r w:rsidR="004E70EF">
        <w:t xml:space="preserve"> my other comment and decided against it, just ignore this.</w:t>
      </w:r>
    </w:p>
  </w:comment>
  <w:comment w:id="80" w:author="Adam Morris" w:date="2015-03-26T14:53:00Z" w:initials="AM">
    <w:p w14:paraId="4D8E4007" w14:textId="1F785894" w:rsidR="00305E9E" w:rsidRDefault="00305E9E">
      <w:pPr>
        <w:pStyle w:val="CommentText"/>
      </w:pPr>
      <w:r>
        <w:rPr>
          <w:rStyle w:val="CommentReference"/>
        </w:rPr>
        <w:annotationRef/>
      </w:r>
      <w:r>
        <w:t>This is awkward because of the double use of “follow”. What about “those in which a shared-goal choice follows a low-probability transition”?</w:t>
      </w:r>
    </w:p>
  </w:comment>
  <w:comment w:id="81" w:author="Adam Morris" w:date="2015-03-26T14:53:00Z" w:initials="AM">
    <w:p w14:paraId="63F65796" w14:textId="62789752" w:rsidR="00305E9E" w:rsidRDefault="00305E9E">
      <w:pPr>
        <w:pStyle w:val="CommentText"/>
      </w:pPr>
      <w:r>
        <w:rPr>
          <w:rStyle w:val="CommentReference"/>
        </w:rPr>
        <w:annotationRef/>
      </w:r>
      <w:r>
        <w:t>Should we justify our choice of Experiment 2 (i.e. because it has Experiment 1 already built into it, and to the models Experiment 1 and 3 are identical)?</w:t>
      </w:r>
    </w:p>
  </w:comment>
  <w:comment w:id="82" w:author="Adam Morris" w:date="2015-03-26T14:53:00Z" w:initials="AM">
    <w:p w14:paraId="18F5B91B" w14:textId="200813FC" w:rsidR="00F35E6B" w:rsidRDefault="00F35E6B">
      <w:pPr>
        <w:pStyle w:val="CommentText"/>
      </w:pPr>
      <w:r>
        <w:rPr>
          <w:rStyle w:val="CommentReference"/>
        </w:rPr>
        <w:annotationRef/>
      </w:r>
      <w:r>
        <w:t>I changed some of the indenting in this section.. Some of these “paragraphs” are really continuations of the previous paragraph, broken up by the equation. (Feel free to change it back if you think it’s awkward this way haha)</w:t>
      </w:r>
    </w:p>
  </w:comment>
  <w:comment w:id="83" w:author="Adam Morris" w:date="2015-03-26T14:53:00Z" w:initials="AM">
    <w:p w14:paraId="5A77D898" w14:textId="6E5B934B" w:rsidR="00F35E6B" w:rsidRDefault="00F35E6B">
      <w:pPr>
        <w:pStyle w:val="CommentText"/>
      </w:pPr>
      <w:r>
        <w:rPr>
          <w:rStyle w:val="CommentReference"/>
        </w:rPr>
        <w:annotationRef/>
      </w:r>
      <w:r>
        <w:t xml:space="preserve">The </w:t>
      </w:r>
      <w:r w:rsidRPr="00F35E6B">
        <w:rPr>
          <w:i/>
        </w:rPr>
        <w:t>s’</w:t>
      </w:r>
      <w:r>
        <w:t xml:space="preserve"> in </w:t>
      </w:r>
      <w:r w:rsidRPr="00F35E6B">
        <w:rPr>
          <w:i/>
        </w:rPr>
        <w:t>MFV(s’,a’)</w:t>
      </w:r>
      <w:r>
        <w:t xml:space="preserve"> should be changed to an </w:t>
      </w:r>
      <w:r w:rsidRPr="00F35E6B">
        <w:rPr>
          <w:i/>
        </w:rPr>
        <w:t>s</w:t>
      </w:r>
    </w:p>
  </w:comment>
  <w:comment w:id="90" w:author="Adam Morris" w:date="2015-03-26T14:53:00Z" w:initials="AM">
    <w:p w14:paraId="21ECFF37" w14:textId="5BA578E9" w:rsidR="00F35E6B" w:rsidRDefault="00F35E6B">
      <w:pPr>
        <w:pStyle w:val="CommentText"/>
      </w:pPr>
      <w:r>
        <w:rPr>
          <w:rStyle w:val="CommentReference"/>
        </w:rPr>
        <w:annotationRef/>
      </w:r>
      <w:r>
        <w:t>Technically, there’s no real TD learning going on in this equation (b/c there’s no value of the next state).</w:t>
      </w:r>
    </w:p>
  </w:comment>
  <w:comment w:id="92" w:author="Adam Morris" w:date="2015-03-26T14:53:00Z" w:initials="AM">
    <w:p w14:paraId="57BFF68C" w14:textId="465EEB32" w:rsidR="00F35E6B" w:rsidRPr="00F35E6B" w:rsidRDefault="00F35E6B">
      <w:pPr>
        <w:pStyle w:val="CommentText"/>
      </w:pPr>
      <w:r>
        <w:rPr>
          <w:rStyle w:val="CommentReference"/>
        </w:rPr>
        <w:annotationRef/>
      </w:r>
      <w:r>
        <w:t xml:space="preserve">The prediction error should be </w:t>
      </w:r>
      <w:r w:rsidRPr="00F35E6B">
        <w:rPr>
          <w:i/>
        </w:rPr>
        <w:t>(r-MFV(s,a’))</w:t>
      </w:r>
      <w:r>
        <w:t xml:space="preserve">, not </w:t>
      </w:r>
      <w:r>
        <w:rPr>
          <w:i/>
        </w:rPr>
        <w:t>(r-MFV(1,a))</w:t>
      </w:r>
    </w:p>
  </w:comment>
  <w:comment w:id="158" w:author="Adam Morris" w:date="2015-03-26T14:53:00Z" w:initials="AM">
    <w:p w14:paraId="54671CB7" w14:textId="33CEF3BF" w:rsidR="00305E9E" w:rsidRDefault="00305E9E">
      <w:pPr>
        <w:pStyle w:val="CommentText"/>
      </w:pPr>
      <w:r>
        <w:rPr>
          <w:rStyle w:val="CommentReference"/>
        </w:rPr>
        <w:annotationRef/>
      </w:r>
      <w:r>
        <w:t>Should we add a “These results indicate that…” sentence here?</w:t>
      </w:r>
    </w:p>
  </w:comment>
  <w:comment w:id="164" w:author="Adam Morris" w:date="2015-03-26T14:53:00Z" w:initials="AM">
    <w:p w14:paraId="1B058E88" w14:textId="1D584BBF" w:rsidR="00305E9E" w:rsidRDefault="00305E9E">
      <w:pPr>
        <w:pStyle w:val="CommentText"/>
      </w:pPr>
      <w:r>
        <w:rPr>
          <w:rStyle w:val="CommentReference"/>
        </w:rPr>
        <w:annotationRef/>
      </w:r>
      <w:r>
        <w:t>Should we expand this? It feels like it’s a complicated &amp; cool enough idea that it deserves two sentences.</w:t>
      </w:r>
    </w:p>
  </w:comment>
  <w:comment w:id="165" w:author="Adam Morris" w:date="2015-03-26T14:53:00Z" w:initials="AM">
    <w:p w14:paraId="1FC6F6CA" w14:textId="0A329C14" w:rsidR="00305E9E" w:rsidRDefault="00305E9E">
      <w:pPr>
        <w:pStyle w:val="CommentText"/>
      </w:pPr>
      <w:r>
        <w:rPr>
          <w:rStyle w:val="CommentReference"/>
        </w:rPr>
        <w:annotationRef/>
      </w:r>
      <w:r>
        <w:t>I assume you know that this is still here also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F63E2" w14:textId="77777777" w:rsidR="00A84937" w:rsidRDefault="00A84937" w:rsidP="00486BF8">
      <w:r>
        <w:separator/>
      </w:r>
    </w:p>
  </w:endnote>
  <w:endnote w:type="continuationSeparator" w:id="0">
    <w:p w14:paraId="02800307" w14:textId="77777777" w:rsidR="00A84937" w:rsidRDefault="00A84937" w:rsidP="0048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63C08" w14:textId="77777777" w:rsidR="00A84937" w:rsidRDefault="00A84937" w:rsidP="00486BF8">
      <w:r>
        <w:separator/>
      </w:r>
    </w:p>
  </w:footnote>
  <w:footnote w:type="continuationSeparator" w:id="0">
    <w:p w14:paraId="24EC8363" w14:textId="77777777" w:rsidR="00A84937" w:rsidRDefault="00A84937" w:rsidP="00486BF8">
      <w:r>
        <w:continuationSeparator/>
      </w:r>
    </w:p>
  </w:footnote>
  <w:footnote w:id="1">
    <w:p w14:paraId="76DCCB0E" w14:textId="1DB11A59" w:rsidR="00305E9E" w:rsidRPr="005369B5" w:rsidRDefault="00305E9E" w:rsidP="005369B5">
      <w:pPr>
        <w:rPr>
          <w:rFonts w:ascii="Times New Roman" w:hAnsi="Times New Roman" w:cs="Times New Roman"/>
          <w:sz w:val="20"/>
        </w:rPr>
      </w:pPr>
      <w:del w:id="30" w:author="Adam Morris" w:date="2015-03-26T13:04:00Z">
        <w:r w:rsidRPr="005369B5" w:rsidDel="00940F16">
          <w:rPr>
            <w:rStyle w:val="FootnoteReference"/>
            <w:sz w:val="20"/>
          </w:rPr>
          <w:footnoteRef/>
        </w:r>
        <w:r w:rsidRPr="005369B5" w:rsidDel="00940F16">
          <w:rPr>
            <w:sz w:val="20"/>
          </w:rPr>
          <w:delText xml:space="preserve"> </w:delText>
        </w:r>
        <w:r w:rsidRPr="005369B5" w:rsidDel="00940F16">
          <w:rPr>
            <w:rFonts w:ascii="Times New Roman" w:hAnsi="Times New Roman" w:cs="Times New Roman"/>
            <w:sz w:val="20"/>
          </w:rPr>
          <w:delText>We defined the “model-free goal value” as the reward obtained on the setup trial immediately preceding the critical trial. Although formal approaches to model-free reinforcement learning (e.g. Q learning) typically estimate value according to a geometrically-weighted sum of all past rewards</w:delText>
        </w:r>
        <w:r w:rsidRPr="005369B5" w:rsidDel="00940F16">
          <w:rPr>
            <w:rFonts w:ascii="Times New Roman" w:hAnsi="Times New Roman" w:cs="Times New Roman"/>
            <w:sz w:val="20"/>
            <w:vertAlign w:val="superscript"/>
          </w:rPr>
          <w:delText>9</w:delText>
        </w:r>
        <w:r w:rsidRPr="005369B5" w:rsidDel="00940F16">
          <w:rPr>
            <w:rFonts w:ascii="Times New Roman" w:hAnsi="Times New Roman" w:cs="Times New Roman"/>
            <w:sz w:val="20"/>
          </w:rPr>
          <w:delText>, past experimental research indicates more robust statistical estimates of model-free value assignment under the simplifying assumption that the most recent reward experience dominates value representation. This estimation technique has been used in past studies of stochastic sequential decision-making paradigms</w:delText>
        </w:r>
        <w:r w:rsidRPr="005369B5" w:rsidDel="00940F16">
          <w:rPr>
            <w:rFonts w:ascii="Times New Roman" w:hAnsi="Times New Roman" w:cs="Times New Roman"/>
            <w:sz w:val="20"/>
            <w:vertAlign w:val="superscript"/>
          </w:rPr>
          <w:delText>4,10</w:delText>
        </w:r>
        <w:r w:rsidRPr="005369B5" w:rsidDel="00940F16">
          <w:rPr>
            <w:rFonts w:ascii="Times New Roman" w:hAnsi="Times New Roman" w:cs="Times New Roman"/>
            <w:sz w:val="20"/>
          </w:rPr>
          <w:delText>.  In order to further validate this analytic approach, below we show that it successfully recovers evidence for model-free value assignment to goal selection from the data generated by a formal computational model of our hypothesized mechanism.</w:delText>
        </w:r>
      </w:del>
    </w:p>
  </w:footnote>
  <w:footnote w:id="2">
    <w:p w14:paraId="13845290" w14:textId="4B1D277F" w:rsidR="00305E9E" w:rsidDel="00940F16" w:rsidRDefault="00305E9E">
      <w:pPr>
        <w:pStyle w:val="FootnoteText"/>
        <w:rPr>
          <w:del w:id="33" w:author="Adam Morris" w:date="2015-03-26T13:05:00Z"/>
        </w:rPr>
      </w:pPr>
      <w:del w:id="34" w:author="Adam Morris" w:date="2015-03-26T13:05:00Z">
        <w:r w:rsidDel="00940F16">
          <w:rPr>
            <w:rStyle w:val="FootnoteReference"/>
          </w:rPr>
          <w:footnoteRef/>
        </w:r>
        <w:r w:rsidDel="00940F16">
          <w:delText xml:space="preserve"> </w:delText>
        </w:r>
        <w:r w:rsidRPr="00D40E3B" w:rsidDel="00940F16">
          <w:delText xml:space="preserve">For convergence purposes, </w:delText>
        </w:r>
        <w:r w:rsidDel="00940F16">
          <w:delText>all</w:delText>
        </w:r>
        <w:r w:rsidRPr="00D40E3B" w:rsidDel="00940F16">
          <w:delText xml:space="preserve"> models allow</w:delText>
        </w:r>
        <w:r w:rsidDel="00940F16">
          <w:delText>ed</w:delText>
        </w:r>
        <w:r w:rsidRPr="00D40E3B" w:rsidDel="00940F16">
          <w:delText xml:space="preserve"> correlation among random slopes but not between random slopes and the random intercept.</w:delText>
        </w:r>
      </w:del>
    </w:p>
  </w:footnote>
  <w:footnote w:id="3">
    <w:p w14:paraId="4B107CB7" w14:textId="4B5EEDA7" w:rsidR="00305E9E" w:rsidDel="00940F16" w:rsidRDefault="00305E9E">
      <w:pPr>
        <w:pStyle w:val="FootnoteText"/>
        <w:rPr>
          <w:del w:id="61" w:author="Adam Morris" w:date="2015-03-26T13:03:00Z"/>
        </w:rPr>
      </w:pPr>
      <w:del w:id="62" w:author="Adam Morris" w:date="2015-03-26T13:05:00Z">
        <w:r w:rsidDel="00940F16">
          <w:rPr>
            <w:rStyle w:val="FootnoteReference"/>
          </w:rPr>
          <w:footnoteRef/>
        </w:r>
        <w:r w:rsidDel="00940F16">
          <w:delText xml:space="preserve"> Consistent with our analytic approach, an action’s “model-free value” was the last reward the agent received from selecting that action, and an action’s “model-based value” was the last reward the agent received from that action’s associated color. These rewards could potentially have been received many rounds ago, and convergence of our model depended upon temporally discounting rewards. We implemented a discounting factor of </w:delText>
        </w:r>
        <w:r w:rsidRPr="00D40E3B" w:rsidDel="00940F16">
          <w:rPr>
            <w:i/>
          </w:rPr>
          <w:delText>γ</w:delText>
        </w:r>
        <w:r w:rsidRPr="00D40E3B" w:rsidDel="00940F16">
          <w:delText xml:space="preserve"> = .85</w:delText>
        </w:r>
        <w:r w:rsidDel="00940F16">
          <w:delText>.</w:delText>
        </w:r>
      </w:del>
    </w:p>
  </w:footnote>
  <w:footnote w:id="4">
    <w:p w14:paraId="79068A38" w14:textId="32599E4B" w:rsidR="00305E9E" w:rsidRPr="001B3978" w:rsidDel="00F156AA" w:rsidRDefault="00305E9E" w:rsidP="0086539C">
      <w:pPr>
        <w:pStyle w:val="FootnoteText"/>
        <w:rPr>
          <w:del w:id="100" w:author="Adam Morris" w:date="2015-03-26T13:53:00Z"/>
        </w:rPr>
      </w:pPr>
      <w:del w:id="101" w:author="Adam Morris" w:date="2015-03-26T13:53:00Z">
        <w:r w:rsidRPr="001B3978" w:rsidDel="00F156AA">
          <w:rPr>
            <w:rStyle w:val="FootnoteReference"/>
          </w:rPr>
          <w:footnoteRef/>
        </w:r>
        <w:r w:rsidRPr="001B3978" w:rsidDel="00F156AA">
          <w:delText xml:space="preserve"> </w:delText>
        </w:r>
        <w:r w:rsidR="00A84937">
          <w:rPr>
            <w:position w:val="-6"/>
          </w:rPr>
          <w:pict w14:anchorId="07811FB6">
            <v:shape id="_x0000_i1043" type="#_x0000_t75" style="width:12pt;height:10.5pt">
              <v:imagedata r:id="rId1" o:title=""/>
            </v:shape>
          </w:pict>
        </w:r>
        <w:r w:rsidRPr="001B3978" w:rsidDel="00F156AA">
          <w:delText xml:space="preserve"> </w:delText>
        </w:r>
        <w:r w:rsidRPr="001B3978" w:rsidDel="00F156AA">
          <w:rPr>
            <w:rFonts w:eastAsia="MS Mincho"/>
          </w:rPr>
          <w:delText xml:space="preserve">was sampled from a uniform distribution from 0 to 1, which we denote as U(0,1). </w:delText>
        </w:r>
        <w:r w:rsidR="00A84937">
          <w:rPr>
            <w:rFonts w:eastAsia="MS Mincho"/>
            <w:position w:val="-6"/>
          </w:rPr>
          <w:pict w14:anchorId="7FAA49C7">
            <v:shape id="_x0000_i1044" type="#_x0000_t75" style="width:10.5pt;height:14.25pt">
              <v:imagedata r:id="rId2" o:title=""/>
            </v:shape>
          </w:pict>
        </w:r>
        <w:r w:rsidRPr="001B3978" w:rsidDel="00F156AA">
          <w:rPr>
            <w:rFonts w:eastAsia="MS Mincho"/>
          </w:rPr>
          <w:delText xml:space="preserve"> was sampled from U(.5,1). </w:delText>
        </w:r>
        <w:r w:rsidR="00A84937">
          <w:rPr>
            <w:rFonts w:eastAsia="MS Mincho"/>
            <w:position w:val="-10"/>
          </w:rPr>
          <w:pict w14:anchorId="42DD4E21">
            <v:shape id="_x0000_i1045" type="#_x0000_t75" style="width:12pt;height:15.75pt">
              <v:imagedata r:id="rId3" o:title=""/>
            </v:shape>
          </w:pict>
        </w:r>
        <w:r w:rsidRPr="001B3978" w:rsidDel="00F156AA">
          <w:rPr>
            <w:rFonts w:eastAsia="MS Mincho"/>
          </w:rPr>
          <w:delText xml:space="preserve"> was sampled from U(0,1.5).</w:delText>
        </w:r>
        <w:r w:rsidDel="00F156AA">
          <w:rPr>
            <w:rFonts w:eastAsia="MS Mincho"/>
          </w:rPr>
          <w:delText xml:space="preserve"> </w:delText>
        </w:r>
        <w:r w:rsidRPr="001B3978" w:rsidDel="00F156AA">
          <w:rPr>
            <w:rFonts w:eastAsia="MS Mincho"/>
          </w:rPr>
          <w:delText xml:space="preserve">For the weights, three variables – </w:delText>
        </w:r>
        <w:r w:rsidR="00A84937">
          <w:rPr>
            <w:rFonts w:eastAsia="MS Mincho"/>
            <w:position w:val="-12"/>
          </w:rPr>
          <w:pict w14:anchorId="3F0B2520">
            <v:shape id="_x0000_i1046" type="#_x0000_t75" style="width:15pt;height:18pt">
              <v:imagedata r:id="rId4" o:title=""/>
            </v:shape>
          </w:pict>
        </w:r>
        <w:r w:rsidRPr="001B3978" w:rsidDel="00F156AA">
          <w:rPr>
            <w:rFonts w:eastAsia="MS Mincho"/>
          </w:rPr>
          <w:delText xml:space="preserve"> </w:delText>
        </w:r>
        <w:r w:rsidRPr="001B3978" w:rsidDel="00F156AA">
          <w:delText>,</w:delText>
        </w:r>
        <w:r w:rsidRPr="001B3978" w:rsidDel="00F156AA">
          <w:rPr>
            <w:rFonts w:eastAsia="MS Mincho"/>
            <w:i/>
            <w:vertAlign w:val="subscript"/>
          </w:rPr>
          <w:delText xml:space="preserve"> </w:delText>
        </w:r>
        <w:r w:rsidR="00A84937">
          <w:rPr>
            <w:rFonts w:eastAsia="MS Mincho"/>
            <w:position w:val="-12"/>
          </w:rPr>
          <w:pict w14:anchorId="299C0E00">
            <v:shape id="_x0000_i1047" type="#_x0000_t75" style="width:15.75pt;height:18pt">
              <v:imagedata r:id="rId5" o:title=""/>
            </v:shape>
          </w:pict>
        </w:r>
        <w:r w:rsidRPr="001B3978" w:rsidDel="00F156AA">
          <w:delText>,</w:delText>
        </w:r>
        <w:r w:rsidRPr="001B3978" w:rsidDel="00F156AA">
          <w:rPr>
            <w:rFonts w:eastAsia="MS Mincho"/>
            <w:i/>
            <w:vertAlign w:val="subscript"/>
          </w:rPr>
          <w:delText xml:space="preserve"> </w:delText>
        </w:r>
        <w:r w:rsidRPr="001B3978" w:rsidDel="00F156AA">
          <w:delText xml:space="preserve">and </w:delText>
        </w:r>
        <w:r w:rsidR="00A84937">
          <w:rPr>
            <w:rFonts w:eastAsia="MS Mincho"/>
            <w:position w:val="-12"/>
          </w:rPr>
          <w:pict w14:anchorId="62D1D384">
            <v:shape id="_x0000_i1048" type="#_x0000_t75" style="width:15pt;height:18pt">
              <v:imagedata r:id="rId6" o:title=""/>
            </v:shape>
          </w:pict>
        </w:r>
        <w:r w:rsidRPr="001B3978" w:rsidDel="00F156AA">
          <w:rPr>
            <w:i/>
            <w:vertAlign w:val="subscript"/>
          </w:rPr>
          <w:delText xml:space="preserve"> </w:delText>
        </w:r>
        <w:r w:rsidRPr="001B3978" w:rsidDel="00F156AA">
          <w:delText xml:space="preserve">– were sampled from U(0,1), and then </w:delText>
        </w:r>
        <w:r w:rsidR="00A84937">
          <w:rPr>
            <w:position w:val="-40"/>
          </w:rPr>
          <w:pict w14:anchorId="26AC4DAA">
            <v:shape id="_x0000_i1049" type="#_x0000_t75" style="width:66pt;height:39pt">
              <v:imagedata r:id="rId7" o:title=""/>
            </v:shape>
          </w:pict>
        </w:r>
        <w:r w:rsidRPr="001B3978" w:rsidDel="00F156AA">
          <w:rPr>
            <w:rFonts w:eastAsia="MS Mincho"/>
          </w:rPr>
          <w:delText xml:space="preserve"> and </w:delText>
        </w:r>
        <w:r w:rsidR="00A84937">
          <w:rPr>
            <w:rFonts w:eastAsia="MS Mincho"/>
            <w:position w:val="-40"/>
          </w:rPr>
          <w:pict w14:anchorId="3B2C3D03">
            <v:shape id="_x0000_i1050" type="#_x0000_t75" style="width:67.5pt;height:39pt">
              <v:imagedata r:id="rId8" o:title=""/>
            </v:shape>
          </w:pict>
        </w:r>
        <w:r w:rsidRPr="001B3978" w:rsidDel="00F156AA">
          <w:rPr>
            <w:rFonts w:eastAsia="MS Mincho"/>
          </w:rPr>
          <w:delText>.</w:delText>
        </w:r>
      </w:del>
    </w:p>
  </w:footnote>
  <w:footnote w:id="5">
    <w:p w14:paraId="202C521C" w14:textId="77777777" w:rsidR="00305E9E" w:rsidRPr="00854E24" w:rsidDel="00465748" w:rsidRDefault="00305E9E" w:rsidP="00002948">
      <w:pPr>
        <w:pStyle w:val="FootnoteText"/>
        <w:rPr>
          <w:del w:id="194" w:author="Adam Morris" w:date="2015-03-26T12:39:00Z"/>
        </w:rPr>
      </w:pPr>
      <w:del w:id="195" w:author="Adam Morris" w:date="2015-03-26T12:39:00Z">
        <w:r w:rsidRPr="00A50A0C" w:rsidDel="00465748">
          <w:rPr>
            <w:rStyle w:val="FootnoteReference"/>
          </w:rPr>
          <w:footnoteRef/>
        </w:r>
        <w:r w:rsidRPr="00A50A0C" w:rsidDel="00465748">
          <w:delText>In cases where drift selected a reward level outside the bounds of [-4, 5], the reward would ‘rebound’ by the amount of the excess.</w:delText>
        </w:r>
      </w:del>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3&lt;/item&gt;&lt;item&gt;1546&lt;/item&gt;&lt;item&gt;1552&lt;/item&gt;&lt;item&gt;1602&lt;/item&gt;&lt;item&gt;1605&lt;/item&gt;&lt;item&gt;1606&lt;/item&gt;&lt;item&gt;1607&lt;/item&gt;&lt;item&gt;1613&lt;/item&gt;&lt;item&gt;1616&lt;/item&gt;&lt;item&gt;1619&lt;/item&gt;&lt;item&gt;1624&lt;/item&gt;&lt;item&gt;1628&lt;/item&gt;&lt;item&gt;1633&lt;/item&gt;&lt;item&gt;1677&lt;/item&gt;&lt;item&gt;1678&lt;/item&gt;&lt;item&gt;1684&lt;/item&gt;&lt;item&gt;1711&lt;/item&gt;&lt;item&gt;1752&lt;/item&gt;&lt;item&gt;1774&lt;/item&gt;&lt;item&gt;2642&lt;/item&gt;&lt;item&gt;3355&lt;/item&gt;&lt;item&gt;3379&lt;/item&gt;&lt;item&gt;3384&lt;/item&gt;&lt;item&gt;3422&lt;/item&gt;&lt;item&gt;3612&lt;/item&gt;&lt;item&gt;3613&lt;/item&gt;&lt;item&gt;3614&lt;/item&gt;&lt;item&gt;3615&lt;/item&gt;&lt;item&gt;3616&lt;/item&gt;&lt;item&gt;3617&lt;/item&gt;&lt;item&gt;3618&lt;/item&gt;&lt;item&gt;3619&lt;/item&gt;&lt;item&gt;3644&lt;/item&gt;&lt;item&gt;3645&lt;/item&gt;&lt;item&gt;3646&lt;/item&gt;&lt;item&gt;3647&lt;/item&gt;&lt;item&gt;3648&lt;/item&gt;&lt;item&gt;3649&lt;/item&gt;&lt;item&gt;3650&lt;/item&gt;&lt;item&gt;3651&lt;/item&gt;&lt;item&gt;3652&lt;/item&gt;&lt;item&gt;3653&lt;/item&gt;&lt;item&gt;3654&lt;/item&gt;&lt;item&gt;3655&lt;/item&gt;&lt;item&gt;3656&lt;/item&gt;&lt;item&gt;3657&lt;/item&gt;&lt;item&gt;3658&lt;/item&gt;&lt;item&gt;3659&lt;/item&gt;&lt;item&gt;3660&lt;/item&gt;&lt;item&gt;3661&lt;/item&gt;&lt;item&gt;3662&lt;/item&gt;&lt;item&gt;3663&lt;/item&gt;&lt;item&gt;3664&lt;/item&gt;&lt;/record-ids&gt;&lt;/item&gt;&lt;/Libraries&gt;"/>
  </w:docVars>
  <w:rsids>
    <w:rsidRoot w:val="004A1D04"/>
    <w:rsid w:val="00002948"/>
    <w:rsid w:val="000144C4"/>
    <w:rsid w:val="00027F9A"/>
    <w:rsid w:val="000330F8"/>
    <w:rsid w:val="00035B37"/>
    <w:rsid w:val="00037913"/>
    <w:rsid w:val="000616DB"/>
    <w:rsid w:val="00063D42"/>
    <w:rsid w:val="0008500A"/>
    <w:rsid w:val="000870EE"/>
    <w:rsid w:val="0009442E"/>
    <w:rsid w:val="000A521A"/>
    <w:rsid w:val="000F0CC6"/>
    <w:rsid w:val="0010175D"/>
    <w:rsid w:val="00110CC9"/>
    <w:rsid w:val="00112076"/>
    <w:rsid w:val="00117A12"/>
    <w:rsid w:val="00137D1C"/>
    <w:rsid w:val="00166992"/>
    <w:rsid w:val="00176F5D"/>
    <w:rsid w:val="00184D09"/>
    <w:rsid w:val="0019545C"/>
    <w:rsid w:val="001B16D8"/>
    <w:rsid w:val="001D0257"/>
    <w:rsid w:val="001D5828"/>
    <w:rsid w:val="001D72E8"/>
    <w:rsid w:val="001E04FE"/>
    <w:rsid w:val="001E390A"/>
    <w:rsid w:val="001F70AF"/>
    <w:rsid w:val="0020382E"/>
    <w:rsid w:val="0021788E"/>
    <w:rsid w:val="00235377"/>
    <w:rsid w:val="00271511"/>
    <w:rsid w:val="002729EE"/>
    <w:rsid w:val="002848C6"/>
    <w:rsid w:val="002A6027"/>
    <w:rsid w:val="002A62A5"/>
    <w:rsid w:val="002D1140"/>
    <w:rsid w:val="002D65D4"/>
    <w:rsid w:val="002F5B0F"/>
    <w:rsid w:val="003000D3"/>
    <w:rsid w:val="00305E9E"/>
    <w:rsid w:val="003106A9"/>
    <w:rsid w:val="003262F9"/>
    <w:rsid w:val="00330B8A"/>
    <w:rsid w:val="00331B07"/>
    <w:rsid w:val="003658A7"/>
    <w:rsid w:val="003663F3"/>
    <w:rsid w:val="0036643B"/>
    <w:rsid w:val="00370BAA"/>
    <w:rsid w:val="00371AB5"/>
    <w:rsid w:val="00374ED8"/>
    <w:rsid w:val="003B1D24"/>
    <w:rsid w:val="003C6712"/>
    <w:rsid w:val="003D0BC0"/>
    <w:rsid w:val="003F2E30"/>
    <w:rsid w:val="003F500A"/>
    <w:rsid w:val="003F6865"/>
    <w:rsid w:val="00451C50"/>
    <w:rsid w:val="0045672D"/>
    <w:rsid w:val="00465748"/>
    <w:rsid w:val="00467FB0"/>
    <w:rsid w:val="004766F1"/>
    <w:rsid w:val="00481BAE"/>
    <w:rsid w:val="00486BF8"/>
    <w:rsid w:val="00493D4D"/>
    <w:rsid w:val="004A1D04"/>
    <w:rsid w:val="004B5625"/>
    <w:rsid w:val="004E310F"/>
    <w:rsid w:val="004E36F8"/>
    <w:rsid w:val="004E70EF"/>
    <w:rsid w:val="004F0C4C"/>
    <w:rsid w:val="004F744B"/>
    <w:rsid w:val="00501DE9"/>
    <w:rsid w:val="00530F94"/>
    <w:rsid w:val="005369B5"/>
    <w:rsid w:val="00556E5A"/>
    <w:rsid w:val="00563BAF"/>
    <w:rsid w:val="00576791"/>
    <w:rsid w:val="00577662"/>
    <w:rsid w:val="005846BD"/>
    <w:rsid w:val="00584D32"/>
    <w:rsid w:val="00592560"/>
    <w:rsid w:val="005A4A5B"/>
    <w:rsid w:val="005C5DEB"/>
    <w:rsid w:val="005C6A64"/>
    <w:rsid w:val="005D711B"/>
    <w:rsid w:val="005E2B77"/>
    <w:rsid w:val="005F48A7"/>
    <w:rsid w:val="0061001D"/>
    <w:rsid w:val="00625FBB"/>
    <w:rsid w:val="006334AD"/>
    <w:rsid w:val="00635DDD"/>
    <w:rsid w:val="00635F48"/>
    <w:rsid w:val="0064254A"/>
    <w:rsid w:val="006577E0"/>
    <w:rsid w:val="00666246"/>
    <w:rsid w:val="00685AF9"/>
    <w:rsid w:val="00693A2B"/>
    <w:rsid w:val="006971C4"/>
    <w:rsid w:val="006A254F"/>
    <w:rsid w:val="006B0103"/>
    <w:rsid w:val="006C6818"/>
    <w:rsid w:val="006E01FC"/>
    <w:rsid w:val="00716F7A"/>
    <w:rsid w:val="00741881"/>
    <w:rsid w:val="007521DA"/>
    <w:rsid w:val="00754D85"/>
    <w:rsid w:val="007B4BC6"/>
    <w:rsid w:val="007C7CC1"/>
    <w:rsid w:val="007D2410"/>
    <w:rsid w:val="007D6503"/>
    <w:rsid w:val="007E2BC4"/>
    <w:rsid w:val="007F0923"/>
    <w:rsid w:val="00834D16"/>
    <w:rsid w:val="0086539C"/>
    <w:rsid w:val="00873F26"/>
    <w:rsid w:val="0087479E"/>
    <w:rsid w:val="00880237"/>
    <w:rsid w:val="00882678"/>
    <w:rsid w:val="00883A4F"/>
    <w:rsid w:val="008A675C"/>
    <w:rsid w:val="008D1EEF"/>
    <w:rsid w:val="009023D8"/>
    <w:rsid w:val="00927B2D"/>
    <w:rsid w:val="00940F16"/>
    <w:rsid w:val="00972AD8"/>
    <w:rsid w:val="009763C9"/>
    <w:rsid w:val="009826F3"/>
    <w:rsid w:val="0099311F"/>
    <w:rsid w:val="00996517"/>
    <w:rsid w:val="009A3243"/>
    <w:rsid w:val="009C1ACB"/>
    <w:rsid w:val="009C33FD"/>
    <w:rsid w:val="009D1FE1"/>
    <w:rsid w:val="009E67C5"/>
    <w:rsid w:val="009F431F"/>
    <w:rsid w:val="00A07B63"/>
    <w:rsid w:val="00A2066A"/>
    <w:rsid w:val="00A435C4"/>
    <w:rsid w:val="00A44E17"/>
    <w:rsid w:val="00A56D18"/>
    <w:rsid w:val="00A77D33"/>
    <w:rsid w:val="00A80134"/>
    <w:rsid w:val="00A803DD"/>
    <w:rsid w:val="00A84937"/>
    <w:rsid w:val="00AA7CF3"/>
    <w:rsid w:val="00AB2BF9"/>
    <w:rsid w:val="00AC24CB"/>
    <w:rsid w:val="00AD5137"/>
    <w:rsid w:val="00AD6D76"/>
    <w:rsid w:val="00AE7B2A"/>
    <w:rsid w:val="00AF09C3"/>
    <w:rsid w:val="00B05CC4"/>
    <w:rsid w:val="00B54438"/>
    <w:rsid w:val="00B641DA"/>
    <w:rsid w:val="00BA5AB7"/>
    <w:rsid w:val="00BA773D"/>
    <w:rsid w:val="00BD4CE3"/>
    <w:rsid w:val="00BD6FA2"/>
    <w:rsid w:val="00BE6BE4"/>
    <w:rsid w:val="00BE7CB7"/>
    <w:rsid w:val="00BF49B2"/>
    <w:rsid w:val="00C2130B"/>
    <w:rsid w:val="00C253C5"/>
    <w:rsid w:val="00C63409"/>
    <w:rsid w:val="00C65511"/>
    <w:rsid w:val="00CA48AB"/>
    <w:rsid w:val="00CC1A21"/>
    <w:rsid w:val="00CC2C7F"/>
    <w:rsid w:val="00CD0AB4"/>
    <w:rsid w:val="00CD2E7B"/>
    <w:rsid w:val="00CD553A"/>
    <w:rsid w:val="00CE526E"/>
    <w:rsid w:val="00CE69FC"/>
    <w:rsid w:val="00D02439"/>
    <w:rsid w:val="00D16A5E"/>
    <w:rsid w:val="00D3771A"/>
    <w:rsid w:val="00D40E3B"/>
    <w:rsid w:val="00D46386"/>
    <w:rsid w:val="00D85EC9"/>
    <w:rsid w:val="00D9080A"/>
    <w:rsid w:val="00D91344"/>
    <w:rsid w:val="00DA58CC"/>
    <w:rsid w:val="00DB04FC"/>
    <w:rsid w:val="00E129C1"/>
    <w:rsid w:val="00E150AF"/>
    <w:rsid w:val="00E17074"/>
    <w:rsid w:val="00E32CBB"/>
    <w:rsid w:val="00E6149A"/>
    <w:rsid w:val="00E82937"/>
    <w:rsid w:val="00E858BE"/>
    <w:rsid w:val="00EA42E6"/>
    <w:rsid w:val="00EB4684"/>
    <w:rsid w:val="00EC40EC"/>
    <w:rsid w:val="00EC740A"/>
    <w:rsid w:val="00EF3408"/>
    <w:rsid w:val="00F0112C"/>
    <w:rsid w:val="00F02B37"/>
    <w:rsid w:val="00F04A16"/>
    <w:rsid w:val="00F156AA"/>
    <w:rsid w:val="00F161EC"/>
    <w:rsid w:val="00F35A7F"/>
    <w:rsid w:val="00F35E6B"/>
    <w:rsid w:val="00F44936"/>
    <w:rsid w:val="00F66026"/>
    <w:rsid w:val="00F66789"/>
    <w:rsid w:val="00F72C45"/>
    <w:rsid w:val="00F72EA3"/>
    <w:rsid w:val="00F8512F"/>
    <w:rsid w:val="00F90C22"/>
    <w:rsid w:val="00F93AD1"/>
    <w:rsid w:val="00FA201D"/>
    <w:rsid w:val="00FB0C23"/>
    <w:rsid w:val="00FC08D1"/>
    <w:rsid w:val="00FE2FC9"/>
    <w:rsid w:val="00FE467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9FC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4A1D04"/>
    <w:pPr>
      <w:spacing w:before="120"/>
    </w:pPr>
    <w:rPr>
      <w:rFonts w:ascii="Times New Roman" w:eastAsia="Times New Roman" w:hAnsi="Times New Roman" w:cs="Times New Roman"/>
      <w:szCs w:val="24"/>
      <w:lang w:eastAsia="en-US"/>
    </w:rPr>
  </w:style>
  <w:style w:type="paragraph" w:customStyle="1" w:styleId="Authors">
    <w:name w:val="Authors"/>
    <w:basedOn w:val="Normal"/>
    <w:rsid w:val="004A1D04"/>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4A1D04"/>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4A1D04"/>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4A1D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1D04"/>
    <w:rPr>
      <w:rFonts w:ascii="Lucida Grande" w:hAnsi="Lucida Grande" w:cs="Lucida Grande"/>
      <w:sz w:val="18"/>
      <w:szCs w:val="18"/>
    </w:rPr>
  </w:style>
  <w:style w:type="paragraph" w:customStyle="1" w:styleId="Acknowledgement">
    <w:name w:val="Acknowledgement"/>
    <w:basedOn w:val="Normal"/>
    <w:rsid w:val="004A1D04"/>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4A1D04"/>
    <w:rPr>
      <w:color w:val="0000FF"/>
      <w:u w:val="single"/>
    </w:rPr>
  </w:style>
  <w:style w:type="paragraph" w:customStyle="1" w:styleId="Refhead">
    <w:name w:val="Ref head"/>
    <w:basedOn w:val="Normal"/>
    <w:rsid w:val="004A1D04"/>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4A1D04"/>
    <w:rPr>
      <w:rFonts w:ascii="Cambria" w:hAnsi="Cambria"/>
    </w:rPr>
  </w:style>
  <w:style w:type="paragraph" w:styleId="FootnoteText">
    <w:name w:val="footnote text"/>
    <w:basedOn w:val="Normal"/>
    <w:link w:val="FootnoteTextChar"/>
    <w:uiPriority w:val="99"/>
    <w:semiHidden/>
    <w:rsid w:val="00486BF8"/>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486BF8"/>
    <w:rPr>
      <w:rFonts w:ascii="Times New Roman" w:eastAsia="Times New Roman" w:hAnsi="Times New Roman" w:cs="Times New Roman"/>
      <w:lang w:eastAsia="en-US"/>
    </w:rPr>
  </w:style>
  <w:style w:type="character" w:styleId="FootnoteReference">
    <w:name w:val="footnote reference"/>
    <w:uiPriority w:val="99"/>
    <w:semiHidden/>
    <w:unhideWhenUsed/>
    <w:rsid w:val="00486BF8"/>
    <w:rPr>
      <w:vertAlign w:val="superscript"/>
    </w:rPr>
  </w:style>
  <w:style w:type="paragraph" w:styleId="Footer">
    <w:name w:val="footer"/>
    <w:basedOn w:val="Normal"/>
    <w:link w:val="FooterChar"/>
    <w:uiPriority w:val="99"/>
    <w:unhideWhenUsed/>
    <w:rsid w:val="00486BF8"/>
    <w:pPr>
      <w:tabs>
        <w:tab w:val="center" w:pos="4320"/>
        <w:tab w:val="right" w:pos="8640"/>
      </w:tabs>
    </w:pPr>
  </w:style>
  <w:style w:type="character" w:customStyle="1" w:styleId="FooterChar">
    <w:name w:val="Footer Char"/>
    <w:basedOn w:val="DefaultParagraphFont"/>
    <w:link w:val="Footer"/>
    <w:uiPriority w:val="99"/>
    <w:rsid w:val="00486BF8"/>
    <w:rPr>
      <w:sz w:val="24"/>
    </w:rPr>
  </w:style>
  <w:style w:type="character" w:styleId="CommentReference">
    <w:name w:val="annotation reference"/>
    <w:basedOn w:val="DefaultParagraphFont"/>
    <w:uiPriority w:val="99"/>
    <w:semiHidden/>
    <w:unhideWhenUsed/>
    <w:rsid w:val="00635F48"/>
    <w:rPr>
      <w:sz w:val="16"/>
      <w:szCs w:val="16"/>
    </w:rPr>
  </w:style>
  <w:style w:type="paragraph" w:styleId="CommentText">
    <w:name w:val="annotation text"/>
    <w:basedOn w:val="Normal"/>
    <w:link w:val="CommentTextChar"/>
    <w:uiPriority w:val="99"/>
    <w:unhideWhenUsed/>
    <w:rsid w:val="00635F48"/>
    <w:rPr>
      <w:sz w:val="20"/>
    </w:rPr>
  </w:style>
  <w:style w:type="character" w:customStyle="1" w:styleId="CommentTextChar">
    <w:name w:val="Comment Text Char"/>
    <w:basedOn w:val="DefaultParagraphFont"/>
    <w:link w:val="CommentText"/>
    <w:uiPriority w:val="99"/>
    <w:rsid w:val="00635F48"/>
  </w:style>
  <w:style w:type="paragraph" w:styleId="CommentSubject">
    <w:name w:val="annotation subject"/>
    <w:basedOn w:val="CommentText"/>
    <w:next w:val="CommentText"/>
    <w:link w:val="CommentSubjectChar"/>
    <w:uiPriority w:val="99"/>
    <w:semiHidden/>
    <w:unhideWhenUsed/>
    <w:rsid w:val="00635F48"/>
    <w:rPr>
      <w:b/>
      <w:bCs/>
    </w:rPr>
  </w:style>
  <w:style w:type="character" w:customStyle="1" w:styleId="CommentSubjectChar">
    <w:name w:val="Comment Subject Char"/>
    <w:basedOn w:val="CommentTextChar"/>
    <w:link w:val="CommentSubject"/>
    <w:uiPriority w:val="99"/>
    <w:semiHidden/>
    <w:rsid w:val="00635F48"/>
    <w:rPr>
      <w:b/>
      <w:bCs/>
    </w:rPr>
  </w:style>
  <w:style w:type="paragraph" w:styleId="Revision">
    <w:name w:val="Revision"/>
    <w:hidden/>
    <w:uiPriority w:val="99"/>
    <w:semiHidden/>
    <w:rsid w:val="00112076"/>
    <w:rPr>
      <w:sz w:val="24"/>
    </w:rPr>
  </w:style>
  <w:style w:type="paragraph" w:styleId="Header">
    <w:name w:val="header"/>
    <w:basedOn w:val="Normal"/>
    <w:link w:val="HeaderChar"/>
    <w:uiPriority w:val="99"/>
    <w:unhideWhenUsed/>
    <w:rsid w:val="005369B5"/>
    <w:pPr>
      <w:tabs>
        <w:tab w:val="center" w:pos="4680"/>
        <w:tab w:val="right" w:pos="9360"/>
      </w:tabs>
    </w:pPr>
  </w:style>
  <w:style w:type="character" w:customStyle="1" w:styleId="HeaderChar">
    <w:name w:val="Header Char"/>
    <w:basedOn w:val="DefaultParagraphFont"/>
    <w:link w:val="Header"/>
    <w:uiPriority w:val="99"/>
    <w:rsid w:val="005369B5"/>
    <w:rPr>
      <w:sz w:val="24"/>
    </w:rPr>
  </w:style>
  <w:style w:type="paragraph" w:customStyle="1" w:styleId="EndNoteBibliographyTitle">
    <w:name w:val="EndNote Bibliography Title"/>
    <w:basedOn w:val="Normal"/>
    <w:rsid w:val="00E150AF"/>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7.wmf"/><Relationship Id="rId3" Type="http://schemas.microsoft.com/office/2007/relationships/stylesWithEffects" Target="stylesWithEffects.xml"/><Relationship Id="rId21" Type="http://schemas.openxmlformats.org/officeDocument/2006/relationships/image" Target="media/image13.wmf"/><Relationship Id="rId34" Type="http://schemas.openxmlformats.org/officeDocument/2006/relationships/image" Target="media/image32.w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image" Target="media/image31.wmf"/><Relationship Id="rId38"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wmf"/><Relationship Id="rId32" Type="http://schemas.openxmlformats.org/officeDocument/2006/relationships/image" Target="media/image30.wmf"/><Relationship Id="rId37" Type="http://schemas.openxmlformats.org/officeDocument/2006/relationships/image" Target="media/image35.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34.wmf"/><Relationship Id="rId10" Type="http://schemas.openxmlformats.org/officeDocument/2006/relationships/image" Target="media/image2.emf"/><Relationship Id="rId19" Type="http://schemas.openxmlformats.org/officeDocument/2006/relationships/image" Target="media/image11.wmf"/><Relationship Id="rId31" Type="http://schemas.openxmlformats.org/officeDocument/2006/relationships/image" Target="media/image29.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33.wmf"/></Relationships>
</file>

<file path=word/_rels/footnotes.xml.rels><?xml version="1.0" encoding="UTF-8" standalone="yes"?>
<Relationships xmlns="http://schemas.openxmlformats.org/package/2006/relationships"><Relationship Id="rId8" Type="http://schemas.openxmlformats.org/officeDocument/2006/relationships/image" Target="media/image28.wmf"/><Relationship Id="rId3" Type="http://schemas.openxmlformats.org/officeDocument/2006/relationships/image" Target="media/image20.wmf"/><Relationship Id="rId7" Type="http://schemas.openxmlformats.org/officeDocument/2006/relationships/image" Target="media/image27.wmf"/><Relationship Id="rId2" Type="http://schemas.openxmlformats.org/officeDocument/2006/relationships/image" Target="media/image19.wmf"/><Relationship Id="rId1" Type="http://schemas.openxmlformats.org/officeDocument/2006/relationships/image" Target="media/image23.wmf"/><Relationship Id="rId6" Type="http://schemas.openxmlformats.org/officeDocument/2006/relationships/image" Target="media/image26.wmf"/><Relationship Id="rId5" Type="http://schemas.openxmlformats.org/officeDocument/2006/relationships/image" Target="media/image25.wmf"/><Relationship Id="rId4"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33A24-440B-4B8B-98C4-8B2BD8BA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19</Pages>
  <Words>13691</Words>
  <Characters>77218</Characters>
  <Application>Microsoft Office Word</Application>
  <DocSecurity>0</DocSecurity>
  <Lines>1331</Lines>
  <Paragraphs>324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90585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78</cp:revision>
  <cp:lastPrinted>2015-03-26T14:37:00Z</cp:lastPrinted>
  <dcterms:created xsi:type="dcterms:W3CDTF">2015-03-26T15:33:00Z</dcterms:created>
  <dcterms:modified xsi:type="dcterms:W3CDTF">2015-03-26T19:05:00Z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