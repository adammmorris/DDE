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2F15479C" w:rsidR="00475622" w:rsidRPr="00475622" w:rsidRDefault="000A109E" w:rsidP="00475622">
      <w:pPr>
        <w:spacing w:after="120"/>
        <w:rPr>
          <w:rFonts w:ascii="Times New Roman" w:hAnsi="Times New Roman" w:cs="Times New Roman"/>
          <w:b/>
        </w:rPr>
      </w:pPr>
      <w:r>
        <w:rPr>
          <w:rFonts w:ascii="Times New Roman" w:hAnsi="Times New Roman" w:cs="Times New Roman"/>
          <w:b/>
        </w:rPr>
        <w:t>Analysis of behavioral data by logistic regression</w:t>
      </w:r>
    </w:p>
    <w:p w14:paraId="62427F24" w14:textId="5E690AAE" w:rsidR="0034189B" w:rsidRDefault="007A33E7" w:rsidP="007A33E7">
      <w:pPr>
        <w:pStyle w:val="Paragraph"/>
        <w:ind w:firstLine="0"/>
      </w:pPr>
      <w:r w:rsidRPr="00620B3B">
        <w:t>In order to capture</w:t>
      </w:r>
      <w:r w:rsidR="000A109E">
        <w:t xml:space="preserve"> the effect of</w:t>
      </w:r>
      <w:r w:rsidRPr="00620B3B">
        <w:t xml:space="preserve"> trial-by-trial variation in the</w:t>
      </w:r>
      <w:r w:rsidR="000A109E">
        <w:t xml:space="preserve"> setup trial reward</w:t>
      </w:r>
      <w:r w:rsidRPr="00620B3B">
        <w:t xml:space="preserve"> magnitude </w:t>
      </w:r>
      <w:r w:rsidR="000A109E">
        <w:t>on choice in the critical trial</w:t>
      </w:r>
      <w:r w:rsidRPr="00620B3B">
        <w:t>, we regressed participants’ critical trial choices on the</w:t>
      </w:r>
      <w:r w:rsidR="000A109E">
        <w:t xml:space="preserve"> setup trial</w:t>
      </w:r>
      <w:r w:rsidRPr="00620B3B">
        <w:t xml:space="preserv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regressor: the value of the reward obtained on setup trials. </w:t>
      </w:r>
      <w:r w:rsidR="000E6A6A">
        <w:t>The reward regressor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regressor increased the model’s likelihood enough to justify inclusion by calculating a null model with the regressor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ficient of the reward regressor,</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D134D26" w:rsidR="00896BB9" w:rsidRDefault="000A109E" w:rsidP="00433920">
      <w:pPr>
        <w:pStyle w:val="Paragraph"/>
      </w:pPr>
      <w:r>
        <w:t>Below we present</w:t>
      </w:r>
      <w:r w:rsidR="00433920" w:rsidRPr="00620B3B">
        <w:t xml:space="preserve"> a computational model of learning and choice</w:t>
      </w:r>
      <w:r w:rsidR="00433920">
        <w:t xml:space="preserve"> that includes</w:t>
      </w:r>
      <w:r w:rsidR="00433920" w:rsidRPr="00620B3B">
        <w:t xml:space="preserve"> </w:t>
      </w:r>
      <w:r w:rsidR="00FA5D22">
        <w:t xml:space="preserve">model-free </w:t>
      </w:r>
      <w:r w:rsidR="00F500AC">
        <w:t xml:space="preserve">goal </w:t>
      </w:r>
      <w:r>
        <w:t xml:space="preserve">selection </w:t>
      </w:r>
      <w:r w:rsidR="00FA5D22">
        <w:t xml:space="preserve">alongside </w:t>
      </w:r>
      <w:r w:rsidR="00433920" w:rsidRPr="00620B3B">
        <w:t>traditional model-based and model-free control</w:t>
      </w:r>
      <w:r w:rsidR="00F500AC">
        <w:t>. Using</w:t>
      </w:r>
      <w:r w:rsidR="00433920" w:rsidRPr="00620B3B">
        <w:t xml:space="preserve"> this model to generate simulated data</w:t>
      </w:r>
      <w:r w:rsidR="00433920">
        <w:t xml:space="preserve"> in our task, we show</w:t>
      </w:r>
      <w:r w:rsidR="00433920" w:rsidRPr="00620B3B">
        <w:t xml:space="preserve"> that our observed results </w:t>
      </w:r>
      <w:r w:rsidR="00433920">
        <w:t>are</w:t>
      </w:r>
      <w:r w:rsidR="00433920" w:rsidRPr="00620B3B">
        <w:t xml:space="preserve"> obtained </w:t>
      </w:r>
      <w:r w:rsidR="00433920">
        <w:t>only when the</w:t>
      </w:r>
      <w:r w:rsidR="00433920" w:rsidRPr="00620B3B">
        <w:t xml:space="preserve"> model include</w:t>
      </w:r>
      <w:r w:rsidR="00433920">
        <w:t>s</w:t>
      </w:r>
      <w:r w:rsidR="00433920"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6B8BBBCC"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Stage 2 states</w:t>
      </w:r>
      <w:r w:rsidR="00C7208E">
        <w:t xml:space="preserve"> </w:t>
      </w:r>
      <w:r w:rsidR="00C7208E">
        <w:rPr>
          <w:i/>
        </w:rPr>
        <w:t>S</w:t>
      </w:r>
      <w:r w:rsidR="00C7208E">
        <w:rPr>
          <w:i/>
          <w:vertAlign w:val="subscript"/>
        </w:rPr>
        <w:t>2-4</w:t>
      </w:r>
      <w:r w:rsidR="00171B28">
        <w:t xml:space="preserve">, </w:t>
      </w:r>
      <w:r w:rsidR="00BA62EC">
        <w:t>and six reward states</w:t>
      </w:r>
      <w:r w:rsidR="00E2054F">
        <w:t xml:space="preserve"> </w:t>
      </w:r>
      <w:r w:rsidR="00E2054F">
        <w:rPr>
          <w:i/>
        </w:rPr>
        <w:t>S</w:t>
      </w:r>
      <w:r w:rsidR="00E2054F">
        <w:rPr>
          <w:i/>
          <w:vertAlign w:val="subscript"/>
        </w:rPr>
        <w:t>5-10</w:t>
      </w:r>
      <w:r w:rsidR="00E935B4">
        <w:t xml:space="preserve"> (</w:t>
      </w:r>
      <w:r w:rsidR="00070CC2">
        <w:t>Main Text</w:t>
      </w:r>
      <w:r w:rsidR="0034189B">
        <w:t xml:space="preserve"> Figure 1</w:t>
      </w:r>
      <w:r w:rsidR="00E935B4">
        <w:t>)</w:t>
      </w:r>
      <w:r w:rsidR="00433920" w:rsidRPr="00620B3B">
        <w:t xml:space="preserve">. </w:t>
      </w:r>
      <w:r w:rsidR="000A109E">
        <w:t xml:space="preserve">At </w:t>
      </w:r>
      <w:r w:rsidR="00C7208E">
        <w:rPr>
          <w:i/>
        </w:rPr>
        <w:t>S</w:t>
      </w:r>
      <w:r w:rsidR="00C7208E">
        <w:rPr>
          <w:i/>
          <w:vertAlign w:val="subscript"/>
        </w:rPr>
        <w:t>1</w:t>
      </w:r>
      <w:r w:rsidR="00C7208E">
        <w:rPr>
          <w:i/>
        </w:rPr>
        <w:t xml:space="preserve"> </w:t>
      </w:r>
      <w:r w:rsidR="00171B28">
        <w:t>four possible actions</w:t>
      </w:r>
      <w:r w:rsidR="000A109E">
        <w:t xml:space="preserve"> exist</w:t>
      </w:r>
      <w:r w:rsidR="00171B28">
        <w:t xml:space="preserve">, </w:t>
      </w:r>
      <w:r w:rsidR="000A109E">
        <w:t xml:space="preserve">but </w:t>
      </w:r>
      <w:r w:rsidR="00433920" w:rsidRPr="00620B3B">
        <w:t xml:space="preserve">only two of </w:t>
      </w:r>
      <w:r w:rsidR="000A109E">
        <w:t>these</w:t>
      </w:r>
      <w:r w:rsidR="000A109E" w:rsidRPr="00620B3B">
        <w:t xml:space="preserve"> </w:t>
      </w:r>
      <w:r w:rsidR="00433920" w:rsidRPr="00620B3B">
        <w:t xml:space="preserve">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r w:rsidR="000A109E">
        <w:t>, and these</w:t>
      </w:r>
      <w:r w:rsidR="00433920" w:rsidRPr="00620B3B">
        <w:t xml:space="preserve"> led to </w:t>
      </w:r>
      <w:r w:rsidR="000A109E">
        <w:t xml:space="preserve">terminal </w:t>
      </w:r>
      <w:r w:rsidR="000058F8">
        <w:t>states</w:t>
      </w:r>
      <w:r w:rsidR="000A109E">
        <w:t xml:space="preserve"> each associated with an independent drifting reward</w:t>
      </w:r>
      <w:r w:rsidR="00433920" w:rsidRPr="00620B3B">
        <w:t>. The rewards were randomly generated for each agent by the same process as in the behavioral tasks</w:t>
      </w:r>
      <w:r w:rsidR="009F2504">
        <w:t>.</w:t>
      </w:r>
    </w:p>
    <w:p w14:paraId="6EF4CFF2" w14:textId="2533FFFA" w:rsidR="00B153F2" w:rsidRDefault="000A109E" w:rsidP="00070CC2">
      <w:pPr>
        <w:pStyle w:val="Paragraph"/>
      </w:pPr>
      <w:r>
        <w:lastRenderedPageBreak/>
        <w:t xml:space="preserve">In our simulation, as in the original experiment, each </w:t>
      </w:r>
      <w:r w:rsidR="00296790">
        <w:t>agent</w:t>
      </w:r>
      <w:r w:rsidR="00AF220F">
        <w:t xml:space="preserve"> </w:t>
      </w:r>
      <w:r w:rsidR="00296790">
        <w:t>completed 175 trials.</w:t>
      </w:r>
      <w:r w:rsidR="00AF220F">
        <w:t xml:space="preserve"> </w:t>
      </w:r>
      <w:r w:rsidR="00296790">
        <w:t xml:space="preserve">Although agents made choices in both Stage 1 and 2, </w:t>
      </w:r>
      <w:r w:rsidR="001E0D85">
        <w:t xml:space="preserve">we focus </w:t>
      </w:r>
      <w:r w:rsidR="00486CF9">
        <w:t xml:space="preserve">our exposition </w:t>
      </w:r>
      <w:r w:rsidR="001E0D85">
        <w:t xml:space="preserve">on the </w:t>
      </w:r>
      <w:r w:rsidR="00296790">
        <w:t xml:space="preserve">Stage 1 choice because it </w:t>
      </w:r>
      <w:r>
        <w:t xml:space="preserve">uniquely </w:t>
      </w:r>
      <w:r w:rsidR="00296790">
        <w:t>juxtaposes the</w:t>
      </w:r>
      <w:r>
        <w:t xml:space="preserve"> predictions of the three models we consider</w:t>
      </w:r>
      <w:r w:rsidR="00296790">
        <w:t>.</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4C0A2AE8"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0A109E">
        <w:t>In our instantiation</w:t>
      </w:r>
      <w:r w:rsidR="00296790">
        <w:t xml:space="preserve">, </w:t>
      </w:r>
      <w:commentRangeStart w:id="0"/>
      <w:r w:rsidR="00296790">
        <w:t>an “option”</w:t>
      </w:r>
      <w:r w:rsidR="0097605B">
        <w:t xml:space="preserve"> is a flexible </w:t>
      </w:r>
      <w:r w:rsidR="00627185">
        <w:t>policy which terminates upon attainment of a goal state</w:t>
      </w:r>
      <w:commentRangeEnd w:id="0"/>
      <w:r w:rsidR="00D65F18">
        <w:rPr>
          <w:rStyle w:val="CommentReference"/>
          <w:rFonts w:asciiTheme="minorHAnsi" w:eastAsiaTheme="minorEastAsia" w:hAnsiTheme="minorHAnsi" w:cstheme="minorBidi"/>
          <w:lang w:eastAsia="ja-JP"/>
        </w:rPr>
        <w:commentReference w:id="0"/>
      </w:r>
      <w:r w:rsidR="000A109E">
        <w:t>, and which is available for selection by a higher-order controller. W</w:t>
      </w:r>
      <w:r w:rsidR="00990298">
        <w:t>e defined two options</w:t>
      </w:r>
      <w:r w:rsidR="00950322">
        <w:t xml:space="preserve"> available in Stage 1</w:t>
      </w:r>
      <w:r w:rsidR="00990298">
        <w:t xml:space="preserve">: one </w:t>
      </w:r>
      <w:r w:rsidR="0014520D">
        <w:t>with the goal state of</w:t>
      </w:r>
      <w:r w:rsidR="008D5E69">
        <w:t xml:space="preserve"> blue</w:t>
      </w:r>
      <w:r w:rsidR="007968C4">
        <w:t xml:space="preserve"> (denoted</w:t>
      </w:r>
      <w:r w:rsidR="00AB570D">
        <w:t xml:space="preserve"> </w:t>
      </w:r>
      <w:commentRangeStart w:id="2"/>
      <w:r w:rsidR="00AB570D" w:rsidRPr="00AB570D">
        <w:rPr>
          <w:rFonts w:ascii="Cambria Math" w:hAnsi="Cambria Math"/>
          <w:i/>
        </w:rPr>
        <w:t>O</w:t>
      </w:r>
      <w:r w:rsidR="00AB570D" w:rsidRPr="00AB570D">
        <w:rPr>
          <w:rFonts w:ascii="Cambria Math" w:hAnsi="Cambria Math"/>
          <w:i/>
          <w:vertAlign w:val="subscript"/>
        </w:rPr>
        <w:t>1</w:t>
      </w:r>
      <w:commentRangeEnd w:id="2"/>
      <w:r w:rsidR="00824E20">
        <w:rPr>
          <w:rStyle w:val="CommentReference"/>
          <w:rFonts w:asciiTheme="minorHAnsi" w:eastAsiaTheme="minorEastAsia" w:hAnsiTheme="minorHAnsi" w:cstheme="minorBidi"/>
          <w:lang w:eastAsia="ja-JP"/>
        </w:rPr>
        <w:commentReference w:id="2"/>
      </w:r>
      <w:r w:rsidR="007968C4">
        <w:t>)</w:t>
      </w:r>
      <w:r w:rsidR="008D5E69">
        <w:t xml:space="preserve">, and the other </w:t>
      </w:r>
      <w:r w:rsidR="0014520D">
        <w:t>with red</w:t>
      </w:r>
      <w:r w:rsidR="007968C4">
        <w:t xml:space="preserve"> (</w:t>
      </w:r>
      <w:r w:rsidR="007968C4" w:rsidRPr="00AB570D">
        <w:rPr>
          <w:rFonts w:ascii="Cambria Math" w:hAnsi="Cambria Math"/>
          <w:i/>
        </w:rPr>
        <w:t>O</w:t>
      </w:r>
      <w:r w:rsidR="007968C4" w:rsidRPr="00AB570D">
        <w:rPr>
          <w:rFonts w:ascii="Cambria Math" w:hAnsi="Cambria Math"/>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21D62734" w:rsidR="00831018" w:rsidRPr="00F54512"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state </w:t>
      </w:r>
      <w:r w:rsidR="00C935DC" w:rsidRPr="003C20AF">
        <w:rPr>
          <w:rFonts w:ascii="Cambria Math" w:hAnsi="Cambria Math"/>
          <w:i/>
        </w:rPr>
        <w:t>s</w:t>
      </w:r>
      <w:r w:rsidR="007968C4">
        <w:t xml:space="preserve">, denoted </w:t>
      </w:r>
      <w:r w:rsidR="007968C4" w:rsidRPr="00AB570D">
        <w:rPr>
          <w:rFonts w:ascii="Cambria Math" w:hAnsi="Cambria Math"/>
          <w:i/>
        </w:rPr>
        <w:t>V</w:t>
      </w:r>
      <w:r w:rsidR="00831018" w:rsidRPr="00AB570D">
        <w:rPr>
          <w:rFonts w:ascii="Cambria Math" w:hAnsi="Cambria Math"/>
          <w:i/>
        </w:rPr>
        <w:t>(</w:t>
      </w:r>
      <w:r w:rsidR="00C935DC" w:rsidRPr="00AB570D">
        <w:rPr>
          <w:rFonts w:ascii="Cambria Math" w:hAnsi="Cambria Math"/>
          <w:i/>
        </w:rPr>
        <w:t>s,</w:t>
      </w:r>
      <w:r w:rsidR="00831018" w:rsidRPr="00AB570D">
        <w:rPr>
          <w:rFonts w:ascii="Cambria Math" w:hAnsi="Cambria Math"/>
          <w:i/>
        </w:rPr>
        <w:t>O</w:t>
      </w:r>
      <w:r w:rsidR="00831018" w:rsidRPr="00AB570D">
        <w:rPr>
          <w:rFonts w:ascii="Cambria Math" w:hAnsi="Cambria Math"/>
          <w:i/>
          <w:vertAlign w:val="subscript"/>
        </w:rPr>
        <w:t>i</w:t>
      </w:r>
      <w:r w:rsidR="00831018" w:rsidRPr="00AB570D">
        <w:rPr>
          <w:rFonts w:ascii="Cambria Math" w:hAnsi="Cambria Math"/>
          <w:i/>
        </w:rPr>
        <w:t>)</w:t>
      </w:r>
      <w:r w:rsidR="00831018">
        <w:t xml:space="preserve">. The values </w:t>
      </w:r>
      <w:r w:rsidR="007606D7">
        <w:t>were</w:t>
      </w:r>
      <w:r w:rsidR="009F2504">
        <w:t xml:space="preserve"> initialized to zero</w:t>
      </w:r>
      <w:r w:rsidR="00D31454">
        <w:t xml:space="preserve">. After choosing option </w:t>
      </w:r>
      <w:r w:rsidR="00D31454" w:rsidRPr="00AB570D">
        <w:rPr>
          <w:rFonts w:ascii="Cambria Math" w:hAnsi="Cambria Math"/>
          <w:i/>
        </w:rPr>
        <w:t>O</w:t>
      </w:r>
      <w:r w:rsidR="00D31454" w:rsidRPr="00AB570D">
        <w:rPr>
          <w:rFonts w:ascii="Cambria Math" w:hAnsi="Cambria Math"/>
          <w:i/>
          <w:vertAlign w:val="subscript"/>
        </w:rPr>
        <w:t>i</w:t>
      </w:r>
      <w:r w:rsidR="00D31454" w:rsidRPr="00AB570D">
        <w:rPr>
          <w:rFonts w:ascii="Cambria Math" w:hAnsi="Cambria Math"/>
          <w:i/>
        </w:rPr>
        <w:softHyphen/>
      </w:r>
      <w:r w:rsidR="00AB570D">
        <w:t xml:space="preserve"> and </w:t>
      </w:r>
      <w:r w:rsidR="00D31454">
        <w:t xml:space="preserve">transitioning to </w:t>
      </w:r>
      <w:r w:rsidR="00F54512">
        <w:t xml:space="preserve">state </w:t>
      </w:r>
      <w:r w:rsidR="00F54512" w:rsidRPr="00AB570D">
        <w:rPr>
          <w:rFonts w:ascii="Cambria Math" w:hAnsi="Cambria Math"/>
          <w:i/>
        </w:rPr>
        <w:t>s’</w:t>
      </w:r>
      <w:r w:rsidR="00F54512">
        <w:t xml:space="preserve">, </w:t>
      </w:r>
    </w:p>
    <w:p w14:paraId="2FAED442" w14:textId="5178BB1A"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e>
          </m:func>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14:paraId="6111A86A" w14:textId="3F75D408" w:rsidR="002537FF" w:rsidRDefault="00831018" w:rsidP="00831018">
      <w:pPr>
        <w:pStyle w:val="Paragraph"/>
        <w:ind w:firstLine="0"/>
      </w:pPr>
      <w:r>
        <w:t xml:space="preserve">where </w:t>
      </w:r>
      <w:r w:rsidRPr="00AB570D">
        <w:rPr>
          <w:rFonts w:ascii="Cambria Math" w:hAnsi="Cambria Math"/>
          <w:i/>
        </w:rPr>
        <w:t>r</w:t>
      </w:r>
      <w:r>
        <w:rPr>
          <w:i/>
        </w:rPr>
        <w:t xml:space="preserve"> </w:t>
      </w:r>
      <w:r w:rsidR="00AB570D">
        <w:t>is the received reward</w:t>
      </w:r>
      <w:r>
        <w:t xml:space="preserve"> and </w:t>
      </w:r>
      <w:r w:rsidRPr="00AB570D">
        <w:rPr>
          <w:rFonts w:ascii="Cambria Math" w:hAnsi="Cambria Math"/>
          <w:i/>
        </w:rPr>
        <w:t>α</w:t>
      </w:r>
      <w:r>
        <w:t xml:space="preserve"> is a learning rate.</w:t>
      </w:r>
      <w:r w:rsidR="003D3992">
        <w:t xml:space="preserve"> We included eligibility traces, so the prediction error was applied to every previously chosen state-option pair in that trial with decay parameter </w:t>
      </w:r>
      <w:r w:rsidR="003D3992" w:rsidRPr="00AB570D">
        <w:rPr>
          <w:rFonts w:ascii="Cambria Math" w:hAnsi="Cambria Math"/>
        </w:rPr>
        <w:t>λ</w:t>
      </w:r>
      <w:r w:rsidR="003D3992">
        <w:t>.</w:t>
      </w:r>
    </w:p>
    <w:p w14:paraId="7D76CC70" w14:textId="6D787D47" w:rsidR="00611929" w:rsidRPr="008472F2" w:rsidRDefault="00611929" w:rsidP="002537FF">
      <w:pPr>
        <w:pStyle w:val="Paragraph"/>
      </w:pPr>
      <w:r>
        <w:t xml:space="preserve">Agents </w:t>
      </w:r>
      <w:r w:rsidR="00C935DC">
        <w:t xml:space="preserve">used model-free </w:t>
      </w:r>
      <w:r w:rsidR="00C111DF">
        <w:t xml:space="preserve">update </w:t>
      </w:r>
      <w:r w:rsidR="000D70B7">
        <w:t xml:space="preserve">to </w:t>
      </w:r>
      <w:r w:rsidR="00DC76A3">
        <w:t xml:space="preserve">summarize the value of </w:t>
      </w:r>
      <w:r w:rsidR="000D70B7">
        <w:t>options</w:t>
      </w:r>
      <w:r w:rsidR="00DC76A3">
        <w:t xml:space="preserve"> and select between them</w:t>
      </w:r>
      <w:r w:rsidR="00C935DC">
        <w:t xml:space="preserve">, but model-based planning to achieve </w:t>
      </w:r>
      <w:r w:rsidR="00DC76A3">
        <w:t xml:space="preserve">the </w:t>
      </w:r>
      <w:r w:rsidR="00C935DC">
        <w:t>goal state</w:t>
      </w:r>
      <w:r w:rsidR="00DC76A3">
        <w:t xml:space="preserve"> defined by a given option</w:t>
      </w:r>
      <w:r w:rsidR="00C935DC">
        <w:t xml:space="preserve">. Agents maintained </w:t>
      </w:r>
      <w:r w:rsidR="002537FF">
        <w:t>the transition probabilities</w:t>
      </w:r>
      <w:r w:rsidR="002537FF" w:rsidRPr="002537FF">
        <w:t xml:space="preserve"> </w:t>
      </w:r>
      <w:r w:rsidR="002537FF">
        <w:t xml:space="preserve">from each Stage 1 action </w:t>
      </w:r>
      <w:r w:rsidR="002537FF" w:rsidRPr="00AB570D">
        <w:rPr>
          <w:rFonts w:ascii="Cambria Math" w:hAnsi="Cambria Math"/>
          <w:i/>
        </w:rPr>
        <w:t>a</w:t>
      </w:r>
      <w:r w:rsidR="002537FF">
        <w:rPr>
          <w:i/>
        </w:rPr>
        <w:t xml:space="preserve"> </w:t>
      </w:r>
      <w:r w:rsidR="002537FF">
        <w:t xml:space="preserve">to each Stage 2 state </w:t>
      </w:r>
      <w:r w:rsidR="009E6339" w:rsidRPr="00AB570D">
        <w:rPr>
          <w:rFonts w:ascii="Cambria Math" w:hAnsi="Cambria Math"/>
          <w:i/>
        </w:rPr>
        <w:t>S</w:t>
      </w:r>
      <w:r w:rsidR="009E6339" w:rsidRPr="00AB570D">
        <w:rPr>
          <w:rFonts w:ascii="Cambria Math" w:hAnsi="Cambria Math"/>
          <w:i/>
          <w:vertAlign w:val="subscript"/>
        </w:rPr>
        <w:t>j</w:t>
      </w:r>
      <w:r w:rsidR="002537FF">
        <w:t xml:space="preserve">, denoted </w:t>
      </w:r>
      <w:r w:rsidR="002537FF" w:rsidRPr="00AB570D">
        <w:rPr>
          <w:rFonts w:ascii="Cambria Math" w:hAnsi="Cambria Math"/>
          <w:i/>
        </w:rPr>
        <w:t>T(</w:t>
      </w:r>
      <w:r w:rsidR="00486CF9" w:rsidRPr="00AB570D">
        <w:rPr>
          <w:rFonts w:ascii="Cambria Math" w:hAnsi="Cambria Math"/>
          <w:i/>
        </w:rPr>
        <w:t>S</w:t>
      </w:r>
      <w:r w:rsidR="00486CF9" w:rsidRPr="00AB570D">
        <w:rPr>
          <w:rFonts w:ascii="Cambria Math" w:hAnsi="Cambria Math"/>
          <w:i/>
          <w:vertAlign w:val="subscript"/>
        </w:rPr>
        <w:t>1</w:t>
      </w:r>
      <w:r w:rsidR="00486CF9" w:rsidRPr="00AB570D">
        <w:rPr>
          <w:rFonts w:ascii="Cambria Math" w:hAnsi="Cambria Math"/>
          <w:i/>
        </w:rPr>
        <w:t>,</w:t>
      </w:r>
      <w:r w:rsidR="009E6339" w:rsidRPr="00AB570D">
        <w:rPr>
          <w:rFonts w:ascii="Cambria Math" w:hAnsi="Cambria Math"/>
          <w:i/>
        </w:rPr>
        <w:t>a,S</w:t>
      </w:r>
      <w:r w:rsidR="009E6339" w:rsidRPr="00AB570D">
        <w:rPr>
          <w:rFonts w:ascii="Cambria Math" w:hAnsi="Cambria Math"/>
          <w:i/>
          <w:vertAlign w:val="subscript"/>
        </w:rPr>
        <w:t>j</w:t>
      </w:r>
      <w:r w:rsidR="002537FF" w:rsidRPr="00AB570D">
        <w:rPr>
          <w:rFonts w:ascii="Cambria Math" w:hAnsi="Cambria Math"/>
          <w:i/>
        </w:rPr>
        <w:t>)</w:t>
      </w:r>
      <w:r w:rsidR="002537FF">
        <w:t xml:space="preserve">. </w:t>
      </w:r>
      <w:r w:rsidR="00187D7B">
        <w:t xml:space="preserve">Since participants were told these probabilities explicitly and had extensive practice with them, we assume that agents </w:t>
      </w:r>
      <w:r w:rsidR="00C111DF">
        <w:t xml:space="preserve">know </w:t>
      </w:r>
      <w:r w:rsidR="00187D7B">
        <w:t xml:space="preserve">the correct transition probabilities. (Our </w:t>
      </w:r>
      <w:r w:rsidR="00C111DF">
        <w:t>qualitative results are identical</w:t>
      </w:r>
      <w:r w:rsidR="00187D7B">
        <w:t xml:space="preserve"> if </w:t>
      </w:r>
      <w:r w:rsidR="00C111DF">
        <w:t xml:space="preserve">we instead require </w:t>
      </w:r>
      <w:r w:rsidR="00187D7B">
        <w:t>agents learn</w:t>
      </w:r>
      <w:r w:rsidR="00C111DF">
        <w:t xml:space="preserve"> and update</w:t>
      </w:r>
      <w:r w:rsidR="00187D7B">
        <w:t xml:space="preserve"> the probabilities </w:t>
      </w:r>
      <w:r w:rsidR="00C111DF">
        <w:t xml:space="preserve">based on </w:t>
      </w:r>
      <w:r w:rsidR="00187D7B">
        <w:t xml:space="preserve">experience.) </w:t>
      </w:r>
      <w:r w:rsidR="001725AC">
        <w:t xml:space="preserve">The controller </w:t>
      </w:r>
      <w:r w:rsidR="00253A62">
        <w:t xml:space="preserve">followed a </w:t>
      </w:r>
      <w:r w:rsidR="007B7CC9">
        <w:t xml:space="preserve">deterministic, greedy intra-option policy and </w:t>
      </w:r>
      <w:r w:rsidR="008B44BD">
        <w:t>assigned full probability to</w:t>
      </w:r>
      <w:r w:rsidR="007B7CC9">
        <w:t xml:space="preserve"> the </w:t>
      </w:r>
      <w:r w:rsidR="008B44BD">
        <w:t xml:space="preserve">action most likely to transition </w:t>
      </w:r>
      <w:r w:rsidR="007B7CC9">
        <w:t xml:space="preserve">to the goal state. </w:t>
      </w:r>
      <w:r w:rsidR="00E9709C">
        <w:t xml:space="preserve">Formally, agents assigned probability to action </w:t>
      </w:r>
      <w:r w:rsidR="00E9709C" w:rsidRPr="00AB570D">
        <w:rPr>
          <w:rFonts w:ascii="Cambria Math" w:hAnsi="Cambria Math"/>
          <w:i/>
        </w:rPr>
        <w:t>a</w:t>
      </w:r>
      <w:r w:rsidR="00E9709C">
        <w:rPr>
          <w:i/>
        </w:rPr>
        <w:t xml:space="preserve"> </w:t>
      </w:r>
      <w:r w:rsidR="00E9709C">
        <w:t xml:space="preserve">under </w:t>
      </w:r>
      <w:r w:rsidR="00652CF1">
        <w:t xml:space="preserve">option </w:t>
      </w:r>
      <w:r w:rsidR="00652CF1" w:rsidRPr="00AB570D">
        <w:rPr>
          <w:rFonts w:ascii="Cambria Math" w:hAnsi="Cambria Math"/>
          <w:i/>
        </w:rPr>
        <w:t>O</w:t>
      </w:r>
      <w:r w:rsidR="00652CF1" w:rsidRPr="00AB570D">
        <w:rPr>
          <w:rFonts w:ascii="Cambria Math" w:hAnsi="Cambria Math"/>
          <w:i/>
          <w:vertAlign w:val="subscript"/>
        </w:rPr>
        <w:t>i</w:t>
      </w:r>
      <w:r w:rsidR="00E9709C">
        <w:rPr>
          <w:i/>
        </w:rPr>
        <w:t xml:space="preserve"> </w:t>
      </w:r>
      <w:r w:rsidR="00652CF1">
        <w:t>according to:</w:t>
      </w:r>
    </w:p>
    <w:p w14:paraId="518DCE09" w14:textId="4C4B4B77" w:rsidR="00187D7B" w:rsidRPr="00EC0B94" w:rsidRDefault="00EC0B94" w:rsidP="00187D7B">
      <w:pPr>
        <w:pStyle w:val="Paragraph"/>
        <w:rPr>
          <w:b/>
        </w:rPr>
      </w:pPr>
      <m:oMathPara>
        <m:oMath>
          <m:r>
            <w:rPr>
              <w:rFonts w:ascii="Cambria Math" w:hAnsi="Cambria Math"/>
            </w:rPr>
            <m:t>Prob</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lim>
                      </m:limLow>
                    </m:fName>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func>
                  <m:r>
                    <w:rPr>
                      <w:rFonts w:ascii="Cambria Math" w:hAnsi="Cambria Math"/>
                    </w:rPr>
                    <m:t xml:space="preserve"> </m:t>
                  </m:r>
                </m:e>
                <m:e>
                  <m:r>
                    <w:rPr>
                      <w:rFonts w:ascii="Cambria Math" w:hAnsi="Cambria Math"/>
                    </w:rPr>
                    <m:t xml:space="preserve">0 </m:t>
                  </m:r>
                  <m:r>
                    <m:rPr>
                      <m:sty m:val="p"/>
                    </m:rPr>
                    <w:rPr>
                      <w:rFonts w:ascii="Cambria Math" w:hAnsi="Cambria Math"/>
                    </w:rPr>
                    <m:t>otherwise</m:t>
                  </m:r>
                </m:e>
              </m:eqArr>
            </m:e>
          </m:d>
        </m:oMath>
      </m:oMathPara>
    </w:p>
    <w:p w14:paraId="48261818" w14:textId="65086C8B" w:rsidR="008C7049" w:rsidRPr="00652CF1" w:rsidRDefault="00652CF1" w:rsidP="008C7049">
      <w:pPr>
        <w:pStyle w:val="Paragraph"/>
        <w:ind w:firstLine="0"/>
      </w:pPr>
      <w:r>
        <w:t xml:space="preserve">where </w:t>
      </w:r>
      <w:r w:rsidRPr="00AB570D">
        <w:rPr>
          <w:rFonts w:ascii="Cambria Math" w:hAnsi="Cambria Math"/>
          <w:i/>
        </w:rPr>
        <w:t>A(S</w:t>
      </w:r>
      <w:r w:rsidRPr="00AB570D">
        <w:rPr>
          <w:rFonts w:ascii="Cambria Math" w:hAnsi="Cambria Math"/>
          <w:i/>
          <w:vertAlign w:val="subscript"/>
        </w:rPr>
        <w:t>1</w:t>
      </w:r>
      <w:r w:rsidRPr="00AB570D">
        <w:rPr>
          <w:rFonts w:ascii="Cambria Math" w:hAnsi="Cambria Math"/>
          <w:i/>
        </w:rPr>
        <w:t>)</w:t>
      </w:r>
      <w:r>
        <w:rPr>
          <w:i/>
        </w:rPr>
        <w:t xml:space="preserve"> </w:t>
      </w:r>
      <w:r>
        <w:t xml:space="preserve">is the set of actions available from </w:t>
      </w:r>
      <w:r w:rsidRPr="00AB570D">
        <w:rPr>
          <w:rFonts w:ascii="Cambria Math" w:hAnsi="Cambria Math"/>
          <w:i/>
        </w:rPr>
        <w:t>S</w:t>
      </w:r>
      <w:r w:rsidRPr="00AB570D">
        <w:rPr>
          <w:rFonts w:ascii="Cambria Math" w:hAnsi="Cambria Math"/>
          <w:i/>
          <w:vertAlign w:val="subscript"/>
        </w:rPr>
        <w:t>1</w:t>
      </w:r>
      <w:r>
        <w:t xml:space="preserve"> on this trial, and </w:t>
      </w:r>
      <w:r w:rsidRPr="00AB570D">
        <w:rPr>
          <w:rFonts w:ascii="Cambria Math" w:hAnsi="Cambria Math"/>
          <w:i/>
        </w:rPr>
        <w:t>g</w:t>
      </w:r>
      <w:r w:rsidRPr="00AB570D">
        <w:rPr>
          <w:rFonts w:ascii="Cambria Math" w:hAnsi="Cambria Math"/>
          <w:i/>
          <w:vertAlign w:val="subscript"/>
        </w:rPr>
        <w:t>i</w:t>
      </w:r>
      <w:r w:rsidRPr="00AB570D">
        <w:rPr>
          <w:rFonts w:ascii="Cambria Math" w:hAnsi="Cambria Math" w:cs="Cambria Math"/>
        </w:rPr>
        <w:t xml:space="preserve"> ∈ </w:t>
      </w:r>
      <w:r w:rsidRPr="00AB570D">
        <w:rPr>
          <w:rFonts w:ascii="Cambria Math" w:hAnsi="Cambria Math"/>
        </w:rPr>
        <w:t>{</w:t>
      </w:r>
      <w:r w:rsidRPr="00AB570D">
        <w:rPr>
          <w:rFonts w:ascii="Cambria Math" w:hAnsi="Cambria Math"/>
          <w:i/>
        </w:rPr>
        <w:t>S</w:t>
      </w:r>
      <w:r w:rsidRPr="00AB570D">
        <w:rPr>
          <w:rFonts w:ascii="Cambria Math" w:hAnsi="Cambria Math"/>
          <w:i/>
          <w:vertAlign w:val="subscript"/>
        </w:rPr>
        <w:t>2-4</w:t>
      </w:r>
      <w:r w:rsidRPr="00AB570D">
        <w:rPr>
          <w:rFonts w:ascii="Cambria Math" w:hAnsi="Cambria Math"/>
        </w:rPr>
        <w:t>}</w:t>
      </w:r>
      <w:r>
        <w:rPr>
          <w:i/>
        </w:rPr>
        <w:t xml:space="preserve"> </w:t>
      </w:r>
      <w:r>
        <w:t xml:space="preserve">is the goal state associated with option </w:t>
      </w:r>
      <w:r w:rsidRPr="00AB570D">
        <w:rPr>
          <w:rFonts w:ascii="Cambria Math" w:hAnsi="Cambria Math"/>
          <w:i/>
        </w:rPr>
        <w:t>O</w:t>
      </w:r>
      <w:r w:rsidRPr="00AB570D">
        <w:rPr>
          <w:rFonts w:ascii="Cambria Math" w:hAnsi="Cambria Math"/>
          <w:i/>
          <w:vertAlign w:val="subscript"/>
        </w:rPr>
        <w:t>i</w:t>
      </w:r>
      <w:r>
        <w:t>.</w:t>
      </w:r>
      <w:r w:rsidR="00E22287">
        <w:rPr>
          <w:rStyle w:val="FootnoteReference"/>
        </w:rPr>
        <w:footnoteReference w:id="1"/>
      </w:r>
    </w:p>
    <w:p w14:paraId="78772EFA" w14:textId="7C89650F"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t>
      </w:r>
      <w:r w:rsidR="0024412B">
        <w:t xml:space="preserve">with its intra-option policy </w:t>
      </w:r>
      <w:r>
        <w:t xml:space="preserve">to obtain a value for each action </w:t>
      </w:r>
      <w:r w:rsidRPr="00AB570D">
        <w:rPr>
          <w:rFonts w:ascii="Cambria Math" w:hAnsi="Cambria Math"/>
          <w:i/>
        </w:rPr>
        <w:t>a</w:t>
      </w:r>
      <w:r>
        <w:t xml:space="preserve"> in each state </w:t>
      </w:r>
      <w:r w:rsidRPr="00AB570D">
        <w:rPr>
          <w:rFonts w:ascii="Cambria Math" w:hAnsi="Cambria Math"/>
          <w:i/>
        </w:rPr>
        <w:t>s</w:t>
      </w:r>
      <w:r w:rsidR="00AB570D">
        <w:rPr>
          <w:rFonts w:ascii="Cambria Math" w:hAnsi="Cambria Math"/>
          <w:i/>
        </w:rPr>
        <w:t xml:space="preserve"> </w:t>
      </w:r>
      <w:r w:rsidR="00D10FFE">
        <w:t>:</w:t>
      </w:r>
    </w:p>
    <w:p w14:paraId="5E2F392F" w14:textId="54B1B81C" w:rsidR="00B8146D" w:rsidRPr="00187D7B" w:rsidRDefault="00B259A4"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*Prob(a|</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e>
          </m:nary>
        </m:oMath>
      </m:oMathPara>
    </w:p>
    <w:p w14:paraId="42D1C6FD" w14:textId="54E14B88" w:rsidR="007F11E1" w:rsidRDefault="00637B02" w:rsidP="007F11E1">
      <w:pPr>
        <w:pStyle w:val="Paragraph"/>
        <w:ind w:firstLine="0"/>
      </w:pPr>
      <w:r>
        <w:lastRenderedPageBreak/>
        <w:t>C</w:t>
      </w:r>
      <w:r w:rsidR="007F11E1" w:rsidRPr="00A47737">
        <w:t xml:space="preserve">onversion from state-option values to state-action values </w:t>
      </w:r>
      <w:r>
        <w:t>allowed us</w:t>
      </w:r>
      <w:r w:rsidR="007F11E1" w:rsidRPr="00A47737">
        <w:t xml:space="preserve"> </w:t>
      </w:r>
      <w:ins w:id="3" w:author="Adam Morris" w:date="2015-08-23T19:41:00Z">
        <w:r w:rsidR="00244BBA">
          <w:t xml:space="preserve">to </w:t>
        </w:r>
      </w:ins>
      <w:r>
        <w:t>model participants’ behavior using softmax choice over a mixture of action values specified by each of the three models we consider</w:t>
      </w:r>
      <w:r w:rsidR="00173515">
        <w:t>.</w:t>
      </w:r>
    </w:p>
    <w:p w14:paraId="5BBBF1C6" w14:textId="7ED58AD0" w:rsidR="00A25772" w:rsidRDefault="00171B28" w:rsidP="00433920">
      <w:pPr>
        <w:pStyle w:val="Paragraph"/>
      </w:pPr>
      <w:r>
        <w:t xml:space="preserve">For comparison, agents also </w:t>
      </w:r>
      <w:r w:rsidR="001957FE">
        <w:t xml:space="preserve">implemented </w:t>
      </w:r>
      <w:r w:rsidR="005445D6">
        <w:t xml:space="preserve">a </w:t>
      </w:r>
      <w:r w:rsidR="00210264">
        <w:t>flat</w:t>
      </w:r>
      <w:r w:rsidR="005445D6">
        <w:t xml:space="preserve"> model-based controller</w:t>
      </w:r>
      <w:r w:rsidR="00760032">
        <w:t>.</w:t>
      </w:r>
      <w:r w:rsidR="007F11E1">
        <w:rPr>
          <w:rStyle w:val="FootnoteReference"/>
        </w:rPr>
        <w:footnoteReference w:id="2"/>
      </w:r>
      <w:r w:rsidR="00662D9A">
        <w:t xml:space="preserve"> </w:t>
      </w:r>
      <w:r w:rsidR="00F705C3">
        <w:t xml:space="preserve">To calculate the value </w:t>
      </w:r>
      <w:r w:rsidR="000B633F">
        <w:t xml:space="preserve">of </w:t>
      </w:r>
      <w:r w:rsidR="007F28E2">
        <w:t xml:space="preserve">action </w:t>
      </w:r>
      <w:r w:rsidR="007F28E2" w:rsidRPr="00AB570D">
        <w:rPr>
          <w:rFonts w:ascii="Cambria Math" w:hAnsi="Cambria Math"/>
          <w:i/>
        </w:rPr>
        <w:t>a</w:t>
      </w:r>
      <w:r w:rsidR="007F28E2" w:rsidRPr="00AB570D">
        <w:rPr>
          <w:rFonts w:ascii="Cambria Math" w:hAnsi="Cambria Math"/>
          <w:i/>
          <w:vertAlign w:val="subscript"/>
        </w:rPr>
        <w:t>1</w:t>
      </w:r>
      <w:r w:rsidR="007F28E2">
        <w:t xml:space="preserve"> in state </w:t>
      </w:r>
      <w:r w:rsidR="00E22287">
        <w:rPr>
          <w:rFonts w:ascii="Cambria Math" w:hAnsi="Cambria Math"/>
          <w:i/>
        </w:rPr>
        <w:t>S</w:t>
      </w:r>
      <w:r w:rsidR="00E22287">
        <w:rPr>
          <w:rFonts w:ascii="Cambria Math" w:hAnsi="Cambria Math"/>
          <w:i/>
          <w:vertAlign w:val="subscript"/>
        </w:rPr>
        <w:t>1</w:t>
      </w:r>
      <w:r w:rsidR="007F28E2">
        <w:t>,</w:t>
      </w:r>
      <w:r w:rsidR="007F28E2">
        <w:rPr>
          <w:i/>
        </w:rPr>
        <w:t xml:space="preserve"> </w:t>
      </w:r>
      <w:r w:rsidR="00F705C3">
        <w:t>t</w:t>
      </w:r>
      <w:r w:rsidR="00662D9A">
        <w:t xml:space="preserve">he model-based controller </w:t>
      </w:r>
      <w:r w:rsidR="005E62CD">
        <w:t xml:space="preserve">maintained </w:t>
      </w:r>
      <w:r w:rsidR="00F705C3">
        <w:t>the</w:t>
      </w:r>
      <w:r w:rsidR="009E6339">
        <w:t xml:space="preserve"> Stage 1</w:t>
      </w:r>
      <w:r w:rsidR="00F705C3">
        <w:t xml:space="preserve"> </w:t>
      </w:r>
      <w:r w:rsidR="009E6339">
        <w:t xml:space="preserve">transition probabilities </w:t>
      </w:r>
      <w:r w:rsidR="009E6339" w:rsidRPr="00AB570D">
        <w:rPr>
          <w:rFonts w:ascii="Cambria Math" w:hAnsi="Cambria Math"/>
          <w:i/>
        </w:rPr>
        <w:t>T(S</w:t>
      </w:r>
      <w:r w:rsidR="009E6339" w:rsidRPr="00AB570D">
        <w:rPr>
          <w:rFonts w:ascii="Cambria Math" w:hAnsi="Cambria Math"/>
          <w:i/>
          <w:vertAlign w:val="subscript"/>
        </w:rPr>
        <w:t>1</w:t>
      </w:r>
      <w:r w:rsidR="009E6339" w:rsidRPr="00AB570D">
        <w:rPr>
          <w:rFonts w:ascii="Cambria Math" w:hAnsi="Cambria Math"/>
          <w:i/>
        </w:rPr>
        <w:t>,a</w:t>
      </w:r>
      <w:r w:rsidR="009E6339" w:rsidRPr="00AB570D">
        <w:rPr>
          <w:rFonts w:ascii="Cambria Math" w:hAnsi="Cambria Math"/>
          <w:i/>
          <w:vertAlign w:val="subscript"/>
        </w:rPr>
        <w:t>1</w:t>
      </w:r>
      <w:r w:rsidR="00AB570D" w:rsidRPr="00AB570D">
        <w:rPr>
          <w:rFonts w:ascii="Cambria Math" w:hAnsi="Cambria Math"/>
          <w:i/>
        </w:rPr>
        <w:t>,S</w:t>
      </w:r>
      <w:r w:rsidR="00AB570D" w:rsidRPr="00AB570D">
        <w:rPr>
          <w:rFonts w:ascii="Cambria Math" w:hAnsi="Cambria Math"/>
          <w:i/>
          <w:vertAlign w:val="subscript"/>
        </w:rPr>
        <w:t>j</w:t>
      </w:r>
      <w:r w:rsidR="009E6339" w:rsidRPr="00AB570D">
        <w:rPr>
          <w:rFonts w:ascii="Cambria Math" w:hAnsi="Cambria Math"/>
          <w:i/>
        </w:rPr>
        <w:t>)</w:t>
      </w:r>
      <w:r w:rsidR="009E6339">
        <w:t>, the</w:t>
      </w:r>
      <w:r w:rsidR="007F28E2">
        <w:t xml:space="preserve"> </w:t>
      </w:r>
      <w:r w:rsidR="00F705C3">
        <w:t xml:space="preserve">set of actions available from each </w:t>
      </w:r>
      <w:r w:rsidR="009E6339">
        <w:t>Stage 2 state</w:t>
      </w:r>
      <w:r w:rsidR="00F705C3">
        <w:t xml:space="preserve">, denoted </w:t>
      </w:r>
      <w:r w:rsidR="000C5A55" w:rsidRPr="00AB570D">
        <w:rPr>
          <w:rFonts w:ascii="Cambria Math" w:hAnsi="Cambria Math"/>
          <w:i/>
        </w:rPr>
        <w:t>A</w:t>
      </w:r>
      <w:r w:rsidR="00D04977">
        <w:rPr>
          <w:rFonts w:ascii="Cambria Math" w:hAnsi="Cambria Math"/>
          <w:i/>
        </w:rPr>
        <w:t>(S</w:t>
      </w:r>
      <w:r w:rsidR="00D04977">
        <w:rPr>
          <w:rFonts w:ascii="Cambria Math" w:hAnsi="Cambria Math"/>
          <w:i/>
          <w:vertAlign w:val="subscript"/>
        </w:rPr>
        <w:t>j</w:t>
      </w:r>
      <w:r w:rsidR="00F705C3" w:rsidRPr="00AB570D">
        <w:rPr>
          <w:rFonts w:ascii="Cambria Math" w:hAnsi="Cambria Math"/>
          <w:i/>
        </w:rPr>
        <w:t>)</w:t>
      </w:r>
      <w:r w:rsidR="00F705C3">
        <w:t>, the transition probabilities from each</w:t>
      </w:r>
      <w:r w:rsidR="00BE6DB0">
        <w:t xml:space="preserve"> Stage 2</w:t>
      </w:r>
      <w:r w:rsidR="00F705C3">
        <w:t xml:space="preserve"> </w:t>
      </w:r>
      <w:r w:rsidR="008472F2">
        <w:t xml:space="preserve">action </w:t>
      </w:r>
      <w:r w:rsidR="008472F2" w:rsidRPr="00AB570D">
        <w:rPr>
          <w:rFonts w:ascii="Cambria Math" w:hAnsi="Cambria Math"/>
          <w:i/>
        </w:rPr>
        <w:t>a</w:t>
      </w:r>
      <w:r w:rsidR="00D04977">
        <w:rPr>
          <w:rFonts w:ascii="Cambria Math" w:hAnsi="Cambria Math"/>
          <w:i/>
          <w:vertAlign w:val="subscript"/>
        </w:rPr>
        <w:t>2</w:t>
      </w:r>
      <w:r w:rsidR="008472F2" w:rsidRPr="00AB570D">
        <w:rPr>
          <w:rFonts w:ascii="Cambria Math" w:hAnsi="Cambria Math"/>
          <w:i/>
        </w:rPr>
        <w:t xml:space="preserve"> </w:t>
      </w:r>
      <w:r w:rsidR="008472F2" w:rsidRPr="00AB570D">
        <w:rPr>
          <w:rFonts w:ascii="Cambria Math" w:hAnsi="Cambria Math" w:cs="Cambria Math"/>
        </w:rPr>
        <w:t>∈</w:t>
      </w:r>
      <w:r w:rsidR="008472F2" w:rsidRPr="00AB570D">
        <w:rPr>
          <w:rStyle w:val="st"/>
          <w:rFonts w:ascii="Cambria Math" w:hAnsi="Cambria Math"/>
        </w:rPr>
        <w:t xml:space="preserve"> </w:t>
      </w:r>
      <w:r w:rsidR="00D04977">
        <w:rPr>
          <w:rStyle w:val="st"/>
          <w:rFonts w:ascii="Cambria Math" w:hAnsi="Cambria Math"/>
          <w:i/>
        </w:rPr>
        <w:t>A(S</w:t>
      </w:r>
      <w:r w:rsidR="00D04977">
        <w:rPr>
          <w:rStyle w:val="st"/>
          <w:rFonts w:ascii="Cambria Math" w:hAnsi="Cambria Math"/>
          <w:i/>
          <w:vertAlign w:val="subscript"/>
        </w:rPr>
        <w:t>j</w:t>
      </w:r>
      <w:r w:rsidR="008472F2" w:rsidRPr="00AB570D">
        <w:rPr>
          <w:rStyle w:val="st"/>
          <w:rFonts w:ascii="Cambria Math" w:hAnsi="Cambria Math"/>
          <w:i/>
        </w:rPr>
        <w:t>)</w:t>
      </w:r>
      <w:r w:rsidR="008472F2">
        <w:rPr>
          <w:rStyle w:val="st"/>
        </w:rPr>
        <w:t xml:space="preserve"> </w:t>
      </w:r>
      <w:r w:rsidR="0031669E" w:rsidRPr="0031669E">
        <w:rPr>
          <w:rStyle w:val="st"/>
        </w:rPr>
        <w:t>to each reward state</w:t>
      </w:r>
      <w:r w:rsidR="0031669E">
        <w:rPr>
          <w:rStyle w:val="st"/>
          <w:rFonts w:ascii="Cambria Math" w:hAnsi="Cambria Math" w:cs="Cambria Math"/>
        </w:rPr>
        <w:t xml:space="preserve"> </w:t>
      </w:r>
      <w:r w:rsidR="00D04977">
        <w:rPr>
          <w:rStyle w:val="st"/>
          <w:rFonts w:ascii="Cambria Math" w:hAnsi="Cambria Math"/>
          <w:i/>
        </w:rPr>
        <w:t>S</w:t>
      </w:r>
      <w:r w:rsidR="00D04977">
        <w:rPr>
          <w:rStyle w:val="st"/>
          <w:rFonts w:ascii="Cambria Math" w:hAnsi="Cambria Math"/>
          <w:i/>
          <w:vertAlign w:val="subscript"/>
        </w:rPr>
        <w:t>k</w:t>
      </w:r>
      <w:r w:rsidR="00944B92">
        <w:rPr>
          <w:rStyle w:val="st"/>
        </w:rPr>
        <w:t>,</w:t>
      </w:r>
      <w:r w:rsidR="00944B92" w:rsidRPr="00944B92">
        <w:rPr>
          <w:rStyle w:val="st"/>
          <w:i/>
        </w:rPr>
        <w:t xml:space="preserve"> </w:t>
      </w:r>
      <w:r w:rsidR="00F705C3">
        <w:t xml:space="preserve">denoted </w:t>
      </w:r>
      <w:r w:rsidR="00852F3C" w:rsidRPr="00D04977">
        <w:rPr>
          <w:rFonts w:ascii="Cambria Math" w:hAnsi="Cambria Math"/>
          <w:i/>
        </w:rPr>
        <w:t>T(</w:t>
      </w:r>
      <w:r w:rsidR="00D04977">
        <w:rPr>
          <w:rFonts w:ascii="Cambria Math" w:hAnsi="Cambria Math"/>
          <w:i/>
        </w:rPr>
        <w:t>S</w:t>
      </w:r>
      <w:r w:rsidR="00D04977">
        <w:rPr>
          <w:rFonts w:ascii="Cambria Math" w:hAnsi="Cambria Math"/>
          <w:i/>
          <w:vertAlign w:val="subscript"/>
        </w:rPr>
        <w:t>j</w:t>
      </w:r>
      <w:r w:rsidR="000C5A55" w:rsidRPr="00D04977">
        <w:rPr>
          <w:rFonts w:ascii="Cambria Math" w:hAnsi="Cambria Math"/>
          <w:i/>
        </w:rPr>
        <w:t>,</w:t>
      </w:r>
      <w:r w:rsidR="00852F3C" w:rsidRPr="00D04977">
        <w:rPr>
          <w:rFonts w:ascii="Cambria Math" w:hAnsi="Cambria Math"/>
          <w:i/>
        </w:rPr>
        <w:t>a</w:t>
      </w:r>
      <w:r w:rsidR="00D04977">
        <w:rPr>
          <w:rFonts w:ascii="Cambria Math" w:hAnsi="Cambria Math"/>
          <w:i/>
          <w:vertAlign w:val="subscript"/>
        </w:rPr>
        <w:t>2</w:t>
      </w:r>
      <w:r w:rsidR="00D04977">
        <w:rPr>
          <w:rFonts w:ascii="Cambria Math" w:hAnsi="Cambria Math"/>
          <w:i/>
        </w:rPr>
        <w:t>,S</w:t>
      </w:r>
      <w:r w:rsidR="00D04977">
        <w:rPr>
          <w:rFonts w:ascii="Cambria Math" w:hAnsi="Cambria Math"/>
          <w:i/>
          <w:vertAlign w:val="subscript"/>
        </w:rPr>
        <w:t>k</w:t>
      </w:r>
      <w:r w:rsidR="00944B92" w:rsidRPr="00D04977">
        <w:rPr>
          <w:rFonts w:ascii="Cambria Math" w:hAnsi="Cambria Math"/>
          <w:i/>
        </w:rPr>
        <w:t>)</w:t>
      </w:r>
      <w:r w:rsidR="00944B92">
        <w:t>, and the current value of each reward state</w:t>
      </w:r>
      <w:r w:rsidR="005E62CD">
        <w:t xml:space="preserve">, denoted </w:t>
      </w:r>
      <w:r w:rsidR="00F35BF4" w:rsidRPr="00F35BF4">
        <w:rPr>
          <w:rFonts w:ascii="Cambria Math" w:hAnsi="Cambria Math"/>
          <w:i/>
        </w:rPr>
        <w:t>V(S</w:t>
      </w:r>
      <w:r w:rsidR="00F35BF4" w:rsidRPr="00F35BF4">
        <w:rPr>
          <w:rFonts w:ascii="Cambria Math" w:hAnsi="Cambria Math"/>
          <w:i/>
          <w:vertAlign w:val="subscript"/>
        </w:rPr>
        <w:t>k</w:t>
      </w:r>
      <w:r w:rsidR="005E62CD" w:rsidRPr="00F35BF4">
        <w:rPr>
          <w:rFonts w:ascii="Cambria Math" w:hAnsi="Cambria Math"/>
          <w:i/>
        </w:rPr>
        <w:t>)</w:t>
      </w:r>
      <w:r w:rsidR="00944B92">
        <w:t>.</w:t>
      </w:r>
      <w:r w:rsidR="00662D9A">
        <w:rPr>
          <w:i/>
          <w:vertAlign w:val="subscript"/>
        </w:rPr>
        <w:t xml:space="preserve"> </w:t>
      </w:r>
      <w:r w:rsidR="00F35BF4">
        <w:t>(The value</w:t>
      </w:r>
      <w:r w:rsidR="00C26814">
        <w:t>s of reward states were</w:t>
      </w:r>
      <w:r w:rsidR="00F35BF4">
        <w:t xml:space="preserve"> </w:t>
      </w:r>
      <w:r w:rsidR="007D0248">
        <w:t xml:space="preserve">learned by </w:t>
      </w:r>
      <w:r w:rsidR="00637B02">
        <w:t xml:space="preserve">prediction error </w:t>
      </w:r>
      <w:r w:rsidR="007D0248">
        <w:t xml:space="preserve">update </w:t>
      </w:r>
      <w:r w:rsidR="00F35BF4">
        <w:t>after every trial</w:t>
      </w:r>
      <w:r w:rsidR="00637B02">
        <w:t xml:space="preserve"> with learning rate </w:t>
      </w:r>
      <w:r w:rsidR="00637B02" w:rsidRPr="0095696F">
        <w:rPr>
          <w:i/>
        </w:rPr>
        <w:t>α</w:t>
      </w:r>
      <w:r w:rsidR="00F35BF4">
        <w:t xml:space="preserve">.) </w:t>
      </w:r>
      <w:r w:rsidR="00006ED8">
        <w:t xml:space="preserve">It </w:t>
      </w:r>
      <w:r w:rsidR="00593A9D">
        <w:t xml:space="preserve">then </w:t>
      </w:r>
      <w:r w:rsidR="005E62CD" w:rsidRPr="00662D9A">
        <w:t>calculated</w:t>
      </w:r>
      <w:r w:rsidR="005E62CD">
        <w:t xml:space="preserve"> </w:t>
      </w:r>
      <w:r w:rsidR="007B7D04">
        <w:t xml:space="preserve">the value of option </w:t>
      </w:r>
      <w:r w:rsidR="00E22287" w:rsidRPr="00E22287">
        <w:rPr>
          <w:rFonts w:ascii="Cambria Math" w:hAnsi="Cambria Math"/>
          <w:i/>
        </w:rPr>
        <w:t>a</w:t>
      </w:r>
      <w:r w:rsidR="00E22287" w:rsidRPr="00E22287">
        <w:rPr>
          <w:rFonts w:ascii="Cambria Math" w:hAnsi="Cambria Math"/>
          <w:i/>
          <w:vertAlign w:val="subscript"/>
        </w:rPr>
        <w:t>1</w:t>
      </w:r>
      <w:r w:rsidR="007B7D04">
        <w:rPr>
          <w:i/>
        </w:rPr>
        <w:t xml:space="preserve"> </w:t>
      </w:r>
      <w:r w:rsidR="007B7D04">
        <w:t xml:space="preserve">in </w:t>
      </w:r>
      <w:r w:rsidR="000C5A55">
        <w:t>state</w:t>
      </w:r>
      <w:r w:rsidR="00E22287">
        <w:t xml:space="preserve"> </w:t>
      </w:r>
      <w:r w:rsidR="00E22287">
        <w:rPr>
          <w:rFonts w:ascii="Cambria Math" w:hAnsi="Cambria Math"/>
          <w:i/>
        </w:rPr>
        <w:t>S</w:t>
      </w:r>
      <w:r w:rsidR="00E22287">
        <w:rPr>
          <w:rFonts w:ascii="Cambria Math" w:hAnsi="Cambria Math"/>
          <w:i/>
          <w:vertAlign w:val="subscript"/>
        </w:rPr>
        <w:t>1</w:t>
      </w:r>
      <w:r w:rsidR="000C5A55">
        <w:t xml:space="preserve"> </w:t>
      </w:r>
      <w:r w:rsidR="005E62CD">
        <w:t>according to:</w:t>
      </w:r>
      <w:r w:rsidR="002A2C8F" w:rsidRPr="002A2C8F">
        <w:rPr>
          <w:rStyle w:val="FootnoteReference"/>
        </w:rPr>
        <w:t xml:space="preserve"> </w:t>
      </w:r>
      <w:r w:rsidR="002A2C8F">
        <w:rPr>
          <w:rStyle w:val="FootnoteReference"/>
        </w:rPr>
        <w:footnoteReference w:id="3"/>
      </w:r>
    </w:p>
    <w:p w14:paraId="5437243A" w14:textId="2B8FB153" w:rsidR="005E62CD" w:rsidRPr="00EA2B3D" w:rsidRDefault="00B259A4" w:rsidP="005E62CD">
      <w:pPr>
        <w:pStyle w:val="Paragraph"/>
      </w:pPr>
      <m:oMathPara>
        <m:oMath>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4</m:t>
              </m:r>
            </m:sup>
            <m:e>
              <m:d>
                <m:dPr>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lim>
                  </m:limLow>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k=5</m:t>
                          </m:r>
                        </m:sub>
                        <m:sup>
                          <m:r>
                            <w:rPr>
                              <w:rFonts w:ascii="Cambria Math" w:hAnsi="Cambria Math"/>
                            </w:rPr>
                            <m:t>10</m:t>
                          </m:r>
                        </m:sup>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nary>
                    </m:e>
                  </m:d>
                </m:e>
              </m:d>
            </m:e>
          </m:nary>
        </m:oMath>
      </m:oMathPara>
    </w:p>
    <w:p w14:paraId="6275A31B" w14:textId="18A7040C"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w:t>
      </w:r>
      <w:r w:rsidR="00740FC9">
        <w:t>partials out</w:t>
      </w:r>
      <w:r w:rsidR="002C4DCF">
        <w:t xml:space="preserve"> </w:t>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335AA4BD" w:rsidR="009E75C8" w:rsidRDefault="00A57280" w:rsidP="00EA2B3D">
      <w:pPr>
        <w:pStyle w:val="Paragraph"/>
        <w:ind w:firstLine="0"/>
      </w:pPr>
      <w:r>
        <w:tab/>
        <w:t>Finally, to ensure that our results could only be the product of model-free learning</w:t>
      </w:r>
      <w:r w:rsidR="00637B02">
        <w:t xml:space="preserve"> over options, rather than individual actions</w:t>
      </w:r>
      <w:r>
        <w:t>, we implemented a traditional model-free action learner</w:t>
      </w:r>
      <w:ins w:id="5" w:author="Adam Morris" w:date="2015-08-23T19:41:00Z">
        <w:r w:rsidR="00824E20">
          <w:t>.</w:t>
        </w:r>
      </w:ins>
      <w:r w:rsidR="002A2C8F">
        <w:rPr>
          <w:rStyle w:val="FootnoteReference"/>
        </w:rPr>
        <w:footnoteReference w:id="4"/>
      </w:r>
      <w:del w:id="6" w:author="Adam Morris" w:date="2015-08-23T19:41:00Z">
        <w:r w:rsidDel="00824E20">
          <w:delText>.</w:delText>
        </w:r>
      </w:del>
      <w:r>
        <w:t xml:space="preserve"> We used Q-learning, a common model of human learning and decision making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(s,a)</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B259A4"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647B41FD" w:rsidR="0095696F" w:rsidRDefault="003D3992" w:rsidP="00EA2B3D">
      <w:pPr>
        <w:pStyle w:val="Paragraph"/>
        <w:ind w:firstLine="0"/>
      </w:pPr>
      <w:r>
        <w:t xml:space="preserve">As above, we included eligibility traces with the same </w:t>
      </w:r>
      <w:r w:rsidR="00FE7609">
        <w:t>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r w:rsidR="001D13CB">
        <w:rPr>
          <w:i/>
        </w:rPr>
        <w:t>s,a)</w:t>
      </w:r>
      <w:r w:rsidR="001D13CB">
        <w:t>,</w:t>
      </w:r>
      <w:r w:rsidR="00EA26EF">
        <w:t xml:space="preserve"> </w:t>
      </w:r>
      <w:r w:rsidR="00D373B8">
        <w:t>by</w:t>
      </w:r>
      <w:r w:rsidR="001D13CB">
        <w:t>:</w:t>
      </w:r>
    </w:p>
    <w:p w14:paraId="66AFD178" w14:textId="70C3E6E4" w:rsidR="001D13CB" w:rsidRPr="007D249A" w:rsidRDefault="00B259A4"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40FE8EE5" w:rsidR="007D249A" w:rsidRDefault="007D249A" w:rsidP="00AD3CEA">
      <w:pPr>
        <w:pStyle w:val="Paragraph"/>
        <w:ind w:firstLine="0"/>
      </w:pPr>
      <w:r>
        <w:t xml:space="preserve">where </w:t>
      </w:r>
      <w:r>
        <w:rPr>
          <w:i/>
        </w:rPr>
        <w:t>w</w:t>
      </w:r>
      <w:r>
        <w:rPr>
          <w:i/>
          <w:vertAlign w:val="subscript"/>
        </w:rPr>
        <w:t>MFG</w:t>
      </w:r>
      <w:r>
        <w:rPr>
          <w:i/>
        </w:rPr>
        <w:t xml:space="preserve"> </w:t>
      </w:r>
      <w:r>
        <w:t xml:space="preserve">and </w:t>
      </w:r>
      <w:r>
        <w:rPr>
          <w:i/>
        </w:rPr>
        <w:t>w</w:t>
      </w:r>
      <w:r>
        <w:rPr>
          <w:i/>
          <w:vertAlign w:val="subscript"/>
        </w:rPr>
        <w:t>MB</w:t>
      </w:r>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es into a softmax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w:lastRenderedPageBreak/>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r>
        <w:t xml:space="preserve">where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softmax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U(0,1). </w:t>
      </w:r>
      <w:r w:rsidR="00F20FF3" w:rsidRPr="004204D4">
        <w:rPr>
          <w:i/>
          <w:noProof/>
        </w:rPr>
        <w:t>λ</w:t>
      </w:r>
      <w:r w:rsidR="00F20FF3" w:rsidRPr="00620B3B">
        <w:rPr>
          <w:rFonts w:eastAsia="MS Mincho"/>
        </w:rPr>
        <w:t xml:space="preserve"> was sampled from U(.5,1). </w:t>
      </w:r>
      <w:r w:rsidR="00F20FF3" w:rsidRPr="004204D4">
        <w:rPr>
          <w:i/>
          <w:noProof/>
        </w:rPr>
        <w:t>β</w:t>
      </w:r>
      <w:r w:rsidR="00E7323F">
        <w:rPr>
          <w:rFonts w:eastAsia="MS Mincho"/>
        </w:rPr>
        <w:t xml:space="preserve"> was sampled from U(.5</w:t>
      </w:r>
      <w:r w:rsidR="00F20FF3" w:rsidRPr="00620B3B">
        <w:rPr>
          <w:rFonts w:eastAsia="MS Mincho"/>
        </w:rPr>
        <w:t xml:space="preserve">,1.5).  For the weights, three variables –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rFonts w:eastAsia="MS Mincho"/>
        </w:rPr>
        <w:t xml:space="preserve"> </w:t>
      </w:r>
      <w:r w:rsidR="00F20FF3" w:rsidRPr="00620B3B">
        <w:t>,</w:t>
      </w:r>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85CDBDA" w:rsidR="00433920" w:rsidRDefault="00433920" w:rsidP="00963B3C">
      <w:pPr>
        <w:pStyle w:val="Paragraph"/>
      </w:pPr>
      <w:r w:rsidRPr="00620B3B">
        <w:t xml:space="preserve">In the simulation with model-free goal learning, agents chose the shared-goal action </w:t>
      </w:r>
      <w:r w:rsidR="00582F19">
        <w:t>80</w:t>
      </w:r>
      <w:r w:rsidR="00050050">
        <w:t>.2</w:t>
      </w:r>
      <w:r w:rsidR="00582F19">
        <w:t>% (± .7</w:t>
      </w:r>
      <w:r w:rsidR="000947BC">
        <w:t>%)</w:t>
      </w:r>
      <w:r w:rsidRPr="00620B3B">
        <w:t xml:space="preserve"> of the time after a reward and </w:t>
      </w:r>
      <w:r w:rsidR="00582F19">
        <w:t>66.7</w:t>
      </w:r>
      <w:r w:rsidRPr="00620B3B">
        <w:t>%</w:t>
      </w:r>
      <w:r w:rsidR="000947BC">
        <w:t xml:space="preserve"> (± .7%)</w:t>
      </w:r>
      <w:r w:rsidR="000947BC" w:rsidRPr="00620B3B">
        <w:t xml:space="preserve"> </w:t>
      </w:r>
      <w:r w:rsidR="000947BC">
        <w:t xml:space="preserve">of the time after a punishment. </w:t>
      </w:r>
      <w:r w:rsidRPr="00620B3B">
        <w:t>The mixed-effects model on same-type trials estimated a mod</w:t>
      </w:r>
      <w:r w:rsidR="00582F19">
        <w:t>el-free goal coefficient of .1</w:t>
      </w:r>
      <w:r w:rsidRPr="00620B3B">
        <w:t>, and was preferred to a null model (</w:t>
      </w:r>
      <w:r w:rsidR="009C3252">
        <w:t>χ</w:t>
      </w:r>
      <w:r w:rsidR="009C3252">
        <w:rPr>
          <w:vertAlign w:val="superscript"/>
        </w:rPr>
        <w:t>2</w:t>
      </w:r>
      <w:r w:rsidR="00582F19">
        <w:t>(2) = 343.1</w:t>
      </w:r>
      <w:r w:rsidR="009C3252">
        <w:t xml:space="preserve">,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582F19">
        <w:t>71.3</w:t>
      </w:r>
      <w:r w:rsidR="000947BC">
        <w:t>%</w:t>
      </w:r>
      <w:r w:rsidR="00E43CB9">
        <w:t xml:space="preserve"> </w:t>
      </w:r>
      <w:r w:rsidR="00582F19">
        <w:t>vs. 71.5</w:t>
      </w:r>
      <w:r w:rsidR="000947BC">
        <w:t>%</w:t>
      </w:r>
      <w:r w:rsidRPr="00620B3B">
        <w:t xml:space="preserve">). </w:t>
      </w:r>
      <w:r>
        <w:t xml:space="preserve"> Analysis by mixed effect models similarly showed null results (</w:t>
      </w:r>
      <w:r w:rsidR="004170DF">
        <w:t>χ</w:t>
      </w:r>
      <w:r w:rsidR="004170DF">
        <w:rPr>
          <w:vertAlign w:val="superscript"/>
        </w:rPr>
        <w:t>2</w:t>
      </w:r>
      <w:r w:rsidR="004170DF">
        <w:t xml:space="preserve">(2) = </w:t>
      </w:r>
      <w:r w:rsidR="00582F19">
        <w:t>.422</w:t>
      </w:r>
      <w:r w:rsidR="004170DF">
        <w:t xml:space="preserve">, </w:t>
      </w:r>
      <w:r w:rsidR="004170DF">
        <w:rPr>
          <w:i/>
        </w:rPr>
        <w:t xml:space="preserve">p </w:t>
      </w:r>
      <w:r w:rsidR="00582F19">
        <w:t>= .81</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7474A720"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3CB2F43F">
            <wp:extent cx="3505344" cy="2000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05344" cy="2000742"/>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xml:space="preserve">: Reward accumulated across 175 trials in Experiment 1b by three mechanisms of learning and choice. A pure model-based mechanism, in blue, earned a mean reward of </w:t>
      </w:r>
      <w:r w:rsidR="001620F9">
        <w:rPr>
          <w:rFonts w:ascii="Times New Roman" w:hAnsi="Times New Roman" w:cs="Times New Roman"/>
          <w:i/>
          <w:sz w:val="20"/>
        </w:rPr>
        <w:t>204±3</w:t>
      </w:r>
      <w:r w:rsidR="007B2138" w:rsidRPr="005539DD">
        <w:rPr>
          <w:rFonts w:ascii="Times New Roman" w:hAnsi="Times New Roman" w:cs="Times New Roman"/>
          <w:i/>
          <w:sz w:val="20"/>
        </w:rPr>
        <w:t>. A pure model-free</w:t>
      </w:r>
      <w:r>
        <w:rPr>
          <w:rFonts w:ascii="Times New Roman" w:hAnsi="Times New Roman" w:cs="Times New Roman"/>
          <w:i/>
          <w:sz w:val="20"/>
        </w:rPr>
        <w:t xml:space="preserve"> </w:t>
      </w:r>
      <w:r w:rsidR="001620F9">
        <w:rPr>
          <w:rFonts w:ascii="Times New Roman" w:hAnsi="Times New Roman" w:cs="Times New Roman"/>
          <w:i/>
          <w:sz w:val="20"/>
        </w:rPr>
        <w:t>mechanism, in yellow, earned 172±3</w:t>
      </w:r>
      <w:r w:rsidR="007B2138" w:rsidRPr="005539DD">
        <w:rPr>
          <w:rFonts w:ascii="Times New Roman" w:hAnsi="Times New Roman" w:cs="Times New Roman"/>
          <w:i/>
          <w:sz w:val="20"/>
        </w:rPr>
        <w:t>. A model-free goal mechanism, in orange performed at an</w:t>
      </w:r>
      <w:r w:rsidR="001620F9">
        <w:rPr>
          <w:rFonts w:ascii="Times New Roman" w:hAnsi="Times New Roman" w:cs="Times New Roman"/>
          <w:i/>
          <w:sz w:val="20"/>
        </w:rPr>
        <w:t xml:space="preserve"> intermediate level, earning 197±3</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431045FE" w:rsidR="00F82A6E" w:rsidRPr="006A55A8" w:rsidRDefault="005C7F45" w:rsidP="005539DD">
      <w:pPr>
        <w:pStyle w:val="Paragraph"/>
        <w:tabs>
          <w:tab w:val="left" w:pos="720"/>
          <w:tab w:val="left" w:pos="1196"/>
        </w:tabs>
        <w:ind w:firstLine="0"/>
      </w:pPr>
      <w:r>
        <w:lastRenderedPageBreak/>
        <w:tab/>
      </w:r>
      <w:r w:rsidR="00C83586">
        <w:t xml:space="preserve">Our analysis of the effect of setup trial reward on </w:t>
      </w:r>
      <w:r w:rsidR="00530074">
        <w:t>critical trial</w:t>
      </w:r>
      <w:r w:rsidR="00C83586">
        <w:t xml:space="preserve"> choice,</w:t>
      </w:r>
      <w:r w:rsidR="00530074">
        <w:t xml:space="preserve"> </w:t>
      </w:r>
      <w:r w:rsidR="00C83586">
        <w:t>presented in</w:t>
      </w:r>
      <w:r w:rsidR="00396F99">
        <w:t xml:space="preserve"> the main text</w:t>
      </w:r>
      <w:r w:rsidR="00C83586">
        <w:t>,</w:t>
      </w:r>
      <w:r w:rsidR="00396F99">
        <w:t xml:space="preserve">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t>
      </w:r>
      <w:r w:rsidR="00000BD9">
        <w:t>Using MATLAB</w:t>
      </w:r>
      <w:r w:rsidR="00166BA3">
        <w:t xml:space="preserve">’s </w:t>
      </w:r>
      <w:r w:rsidR="00166BA3">
        <w:rPr>
          <w:i/>
        </w:rPr>
        <w:t xml:space="preserve">patternsearch </w:t>
      </w:r>
      <w:r w:rsidR="00166BA3">
        <w:t>function, w</w:t>
      </w:r>
      <w:r w:rsidR="00F04063">
        <w:t xml:space="preserve">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r w:rsidR="00145A62">
        <w:t>Parameter estimates</w:t>
      </w:r>
      <w:r w:rsidR="0084328E">
        <w:t xml:space="preserve"> and pseudo-R</w:t>
      </w:r>
      <w:r w:rsidR="0084328E">
        <w:rPr>
          <w:vertAlign w:val="superscript"/>
        </w:rPr>
        <w:t>2</w:t>
      </w:r>
      <w:r w:rsidR="0084328E">
        <w:t xml:space="preserve">s 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r w:rsidR="00754D60">
        <w:rPr>
          <w:i/>
        </w:rPr>
        <w:t>p</w:t>
      </w:r>
      <w:r w:rsidR="00754D60">
        <w:t>s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343DB2">
        <w:rPr>
          <w:noProof/>
        </w:rPr>
        <w:t>sign test, Z = 16.0</w:t>
      </w:r>
      <w:r w:rsidR="007D0D16">
        <w:rPr>
          <w:noProof/>
        </w:rPr>
        <w:t>,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37B1855A" w:rsidR="002C3B40" w:rsidRPr="002C3B40" w:rsidRDefault="00B96A57" w:rsidP="002C3B40">
            <w:pPr>
              <w:pStyle w:val="Paragraph"/>
              <w:tabs>
                <w:tab w:val="left" w:pos="720"/>
                <w:tab w:val="left" w:pos="1196"/>
              </w:tabs>
              <w:ind w:firstLine="0"/>
            </w:pPr>
            <w:r>
              <w:t>.49</w:t>
            </w:r>
          </w:p>
        </w:tc>
        <w:tc>
          <w:tcPr>
            <w:tcW w:w="1188" w:type="dxa"/>
          </w:tcPr>
          <w:p w14:paraId="232631D0" w14:textId="28749800" w:rsidR="002C3B40" w:rsidRPr="002C3B40" w:rsidRDefault="00B96A57" w:rsidP="002C3B40">
            <w:pPr>
              <w:pStyle w:val="Paragraph"/>
              <w:tabs>
                <w:tab w:val="left" w:pos="720"/>
                <w:tab w:val="left" w:pos="1196"/>
              </w:tabs>
              <w:ind w:firstLine="0"/>
            </w:pPr>
            <w:r>
              <w:t>.57</w:t>
            </w:r>
          </w:p>
        </w:tc>
        <w:tc>
          <w:tcPr>
            <w:tcW w:w="1188" w:type="dxa"/>
          </w:tcPr>
          <w:p w14:paraId="0B51B4F5" w14:textId="7BE7D70C" w:rsidR="002C3B40" w:rsidRPr="002C3B40" w:rsidRDefault="00B96A57" w:rsidP="002C3B40">
            <w:pPr>
              <w:pStyle w:val="Paragraph"/>
              <w:tabs>
                <w:tab w:val="left" w:pos="720"/>
                <w:tab w:val="left" w:pos="1196"/>
              </w:tabs>
              <w:ind w:firstLine="0"/>
            </w:pPr>
            <w:r>
              <w:t>.36</w:t>
            </w:r>
          </w:p>
        </w:tc>
        <w:tc>
          <w:tcPr>
            <w:tcW w:w="1192" w:type="dxa"/>
          </w:tcPr>
          <w:p w14:paraId="5897DDEA" w14:textId="70F96BEC" w:rsidR="002C3B40" w:rsidRPr="002C3B40" w:rsidRDefault="00B96A57" w:rsidP="002C3B40">
            <w:pPr>
              <w:pStyle w:val="Paragraph"/>
              <w:tabs>
                <w:tab w:val="left" w:pos="720"/>
                <w:tab w:val="left" w:pos="1196"/>
              </w:tabs>
              <w:ind w:firstLine="0"/>
            </w:pPr>
            <w:r>
              <w:t>.56</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A02DEB3" w:rsidR="002C3B40" w:rsidRPr="002C3B40" w:rsidRDefault="00B96A57" w:rsidP="002C3B40">
            <w:pPr>
              <w:pStyle w:val="Paragraph"/>
              <w:tabs>
                <w:tab w:val="left" w:pos="720"/>
                <w:tab w:val="left" w:pos="1196"/>
              </w:tabs>
              <w:ind w:firstLine="0"/>
            </w:pPr>
            <w:r>
              <w:t>210</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9DE8550" w:rsidR="002C3B40" w:rsidRPr="002C3B40" w:rsidRDefault="00B96A57" w:rsidP="002C3B40">
            <w:pPr>
              <w:pStyle w:val="Paragraph"/>
              <w:tabs>
                <w:tab w:val="left" w:pos="720"/>
                <w:tab w:val="left" w:pos="1196"/>
              </w:tabs>
              <w:ind w:firstLine="0"/>
            </w:pPr>
            <w:r>
              <w:t>.65</w:t>
            </w:r>
          </w:p>
        </w:tc>
        <w:tc>
          <w:tcPr>
            <w:tcW w:w="1188" w:type="dxa"/>
          </w:tcPr>
          <w:p w14:paraId="4E3938A8" w14:textId="6A5AB4D2" w:rsidR="002C3B40" w:rsidRPr="002C3B40" w:rsidRDefault="00B96A57" w:rsidP="002C3B40">
            <w:pPr>
              <w:pStyle w:val="Paragraph"/>
              <w:tabs>
                <w:tab w:val="left" w:pos="720"/>
                <w:tab w:val="left" w:pos="1196"/>
              </w:tabs>
              <w:ind w:firstLine="0"/>
            </w:pPr>
            <w:r>
              <w:t>.97</w:t>
            </w:r>
          </w:p>
        </w:tc>
        <w:tc>
          <w:tcPr>
            <w:tcW w:w="1188" w:type="dxa"/>
          </w:tcPr>
          <w:p w14:paraId="043F5223" w14:textId="26BFB96F" w:rsidR="002C3B40" w:rsidRPr="002C3B40" w:rsidRDefault="00B96A57" w:rsidP="002C3B40">
            <w:pPr>
              <w:pStyle w:val="Paragraph"/>
              <w:tabs>
                <w:tab w:val="left" w:pos="720"/>
                <w:tab w:val="left" w:pos="1196"/>
              </w:tabs>
              <w:ind w:firstLine="0"/>
            </w:pPr>
            <w:r>
              <w:t>.49</w:t>
            </w:r>
          </w:p>
        </w:tc>
        <w:tc>
          <w:tcPr>
            <w:tcW w:w="1192" w:type="dxa"/>
          </w:tcPr>
          <w:p w14:paraId="0C3EB8AC" w14:textId="1D28E274" w:rsidR="002C3B40" w:rsidRPr="002C3B40" w:rsidRDefault="00B96A57" w:rsidP="002C3B40">
            <w:pPr>
              <w:pStyle w:val="Paragraph"/>
              <w:tabs>
                <w:tab w:val="left" w:pos="720"/>
                <w:tab w:val="left" w:pos="1196"/>
              </w:tabs>
              <w:ind w:firstLine="0"/>
            </w:pPr>
            <w:r>
              <w:t>.74</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263A168" w:rsidR="002C3B40" w:rsidRPr="002C3B40" w:rsidRDefault="00B96A57" w:rsidP="002C3B40">
            <w:pPr>
              <w:pStyle w:val="Paragraph"/>
              <w:tabs>
                <w:tab w:val="left" w:pos="720"/>
                <w:tab w:val="left" w:pos="1196"/>
              </w:tabs>
              <w:ind w:firstLine="0"/>
            </w:pPr>
            <w:r>
              <w:t>185</w:t>
            </w:r>
          </w:p>
        </w:tc>
        <w:tc>
          <w:tcPr>
            <w:tcW w:w="1267" w:type="dxa"/>
          </w:tcPr>
          <w:p w14:paraId="63CD7706" w14:textId="1A7B7AD2" w:rsidR="002C3B40" w:rsidRPr="002C3B40" w:rsidRDefault="00B96A57" w:rsidP="002C3B40">
            <w:pPr>
              <w:pStyle w:val="Paragraph"/>
              <w:tabs>
                <w:tab w:val="left" w:pos="720"/>
                <w:tab w:val="left" w:pos="1196"/>
              </w:tabs>
              <w:ind w:firstLine="0"/>
            </w:pPr>
            <w:r>
              <w:t>.46</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7E6DA79B" w:rsidR="002C3B40" w:rsidRPr="002C3B40" w:rsidRDefault="00B96A57" w:rsidP="002C3B40">
            <w:pPr>
              <w:pStyle w:val="Paragraph"/>
              <w:tabs>
                <w:tab w:val="left" w:pos="720"/>
                <w:tab w:val="left" w:pos="1196"/>
              </w:tabs>
              <w:ind w:firstLine="0"/>
            </w:pPr>
            <w:r>
              <w:t>.85</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2A7A439" w:rsidR="002C3B40" w:rsidRPr="002C3B40" w:rsidRDefault="00B96A57" w:rsidP="002C3B40">
            <w:pPr>
              <w:pStyle w:val="Paragraph"/>
              <w:tabs>
                <w:tab w:val="left" w:pos="720"/>
                <w:tab w:val="left" w:pos="1196"/>
              </w:tabs>
              <w:ind w:firstLine="0"/>
            </w:pPr>
            <w:r>
              <w:t>.62</w:t>
            </w:r>
          </w:p>
        </w:tc>
        <w:tc>
          <w:tcPr>
            <w:tcW w:w="1192" w:type="dxa"/>
          </w:tcPr>
          <w:p w14:paraId="76FDC641" w14:textId="7A5D984D" w:rsidR="002C3B40" w:rsidRPr="002C3B40" w:rsidRDefault="00B96A57" w:rsidP="002C3B40">
            <w:pPr>
              <w:pStyle w:val="Paragraph"/>
              <w:tabs>
                <w:tab w:val="left" w:pos="720"/>
                <w:tab w:val="left" w:pos="1196"/>
              </w:tabs>
              <w:ind w:firstLine="0"/>
            </w:pPr>
            <w:r>
              <w:t>.96</w:t>
            </w:r>
          </w:p>
        </w:tc>
        <w:tc>
          <w:tcPr>
            <w:tcW w:w="1191" w:type="dxa"/>
          </w:tcPr>
          <w:p w14:paraId="00ABA6BA" w14:textId="12AE5C49" w:rsidR="002C3B40" w:rsidRPr="002C3B40" w:rsidRDefault="00B96A57" w:rsidP="002C3B40">
            <w:pPr>
              <w:pStyle w:val="Paragraph"/>
              <w:tabs>
                <w:tab w:val="left" w:pos="720"/>
                <w:tab w:val="left" w:pos="1196"/>
              </w:tabs>
              <w:ind w:firstLine="0"/>
            </w:pPr>
            <w:commentRangeStart w:id="7"/>
            <w:r>
              <w:t>.11</w:t>
            </w:r>
            <w:commentRangeEnd w:id="7"/>
            <w:r w:rsidR="002F7782">
              <w:rPr>
                <w:rStyle w:val="CommentReference"/>
                <w:rFonts w:asciiTheme="minorHAnsi" w:eastAsiaTheme="minorEastAsia" w:hAnsiTheme="minorHAnsi" w:cstheme="minorBidi"/>
                <w:lang w:eastAsia="ja-JP"/>
              </w:rPr>
              <w:commentReference w:id="7"/>
            </w:r>
          </w:p>
        </w:tc>
        <w:tc>
          <w:tcPr>
            <w:tcW w:w="1190" w:type="dxa"/>
          </w:tcPr>
          <w:p w14:paraId="5427CB77" w14:textId="17EAB9BF" w:rsidR="002C3B40" w:rsidRPr="002C3B40" w:rsidRDefault="00B96A57" w:rsidP="002C3B40">
            <w:pPr>
              <w:pStyle w:val="Paragraph"/>
              <w:tabs>
                <w:tab w:val="left" w:pos="720"/>
                <w:tab w:val="left" w:pos="1196"/>
              </w:tabs>
              <w:ind w:firstLine="0"/>
            </w:pPr>
            <w:r>
              <w:t>158</w:t>
            </w:r>
          </w:p>
        </w:tc>
        <w:tc>
          <w:tcPr>
            <w:tcW w:w="1267" w:type="dxa"/>
          </w:tcPr>
          <w:p w14:paraId="15B58048" w14:textId="60495CD4" w:rsidR="002C3B40" w:rsidRPr="002C3B40" w:rsidRDefault="00B96A57" w:rsidP="002C3B40">
            <w:pPr>
              <w:pStyle w:val="Paragraph"/>
              <w:tabs>
                <w:tab w:val="left" w:pos="720"/>
                <w:tab w:val="left" w:pos="1196"/>
              </w:tabs>
              <w:ind w:firstLine="0"/>
            </w:pPr>
            <w:r>
              <w:t>.54</w:t>
            </w:r>
          </w:p>
        </w:tc>
      </w:tr>
    </w:tbl>
    <w:p w14:paraId="1B790369" w14:textId="6259F052" w:rsidR="002C3B40" w:rsidRPr="00E43CB9" w:rsidRDefault="002C3B40" w:rsidP="002C3B40">
      <w:pPr>
        <w:pStyle w:val="Paragraph"/>
        <w:tabs>
          <w:tab w:val="left" w:pos="720"/>
          <w:tab w:val="left" w:pos="1196"/>
        </w:tabs>
        <w:ind w:firstLine="0"/>
        <w:rPr>
          <w:i/>
          <w:sz w:val="20"/>
          <w:szCs w:val="20"/>
        </w:rPr>
      </w:pPr>
      <w:r w:rsidRPr="009E7581">
        <w:rPr>
          <w:i/>
          <w:sz w:val="20"/>
          <w:szCs w:val="20"/>
        </w:rPr>
        <w:t xml:space="preserve">Table S2: </w:t>
      </w:r>
      <w:r w:rsidR="00CE3D1C">
        <w:rPr>
          <w:i/>
          <w:sz w:val="20"/>
          <w:szCs w:val="20"/>
        </w:rPr>
        <w:t>P</w:t>
      </w:r>
      <w:r w:rsidRPr="009E7581">
        <w:rPr>
          <w:i/>
          <w:sz w:val="20"/>
          <w:szCs w:val="20"/>
        </w:rPr>
        <w:t xml:space="preserve">arameter estimates for participants in Experiment 1b. </w:t>
      </w:r>
      <w:r w:rsidR="00CE3D1C">
        <w:rPr>
          <w:i/>
          <w:sz w:val="20"/>
          <w:szCs w:val="20"/>
        </w:rPr>
        <w:t>Shown are the 25</w:t>
      </w:r>
      <w:r w:rsidR="00CE3D1C" w:rsidRPr="00CE3D1C">
        <w:rPr>
          <w:i/>
          <w:sz w:val="20"/>
          <w:szCs w:val="20"/>
          <w:vertAlign w:val="superscript"/>
        </w:rPr>
        <w:t>th</w:t>
      </w:r>
      <w:r w:rsidR="00CE3D1C">
        <w:rPr>
          <w:i/>
          <w:sz w:val="20"/>
          <w:szCs w:val="20"/>
        </w:rPr>
        <w:t>, 50</w:t>
      </w:r>
      <w:r w:rsidR="00CE3D1C" w:rsidRPr="00CE3D1C">
        <w:rPr>
          <w:i/>
          <w:sz w:val="20"/>
          <w:szCs w:val="20"/>
          <w:vertAlign w:val="superscript"/>
        </w:rPr>
        <w:t>th</w:t>
      </w:r>
      <w:r w:rsidR="00CE3D1C">
        <w:rPr>
          <w:i/>
          <w:sz w:val="20"/>
          <w:szCs w:val="20"/>
        </w:rPr>
        <w:t>, and 75</w:t>
      </w:r>
      <w:r w:rsidR="00CE3D1C" w:rsidRPr="00CE3D1C">
        <w:rPr>
          <w:i/>
          <w:sz w:val="20"/>
          <w:szCs w:val="20"/>
          <w:vertAlign w:val="superscript"/>
        </w:rPr>
        <w:t>th</w:t>
      </w:r>
      <w:r w:rsidR="00CE3D1C">
        <w:rPr>
          <w:i/>
          <w:sz w:val="20"/>
          <w:szCs w:val="20"/>
        </w:rPr>
        <w:t xml:space="preserve"> percentiles of </w:t>
      </w:r>
      <w:r w:rsidR="00A50BF6">
        <w:rPr>
          <w:i/>
          <w:sz w:val="20"/>
          <w:szCs w:val="20"/>
        </w:rPr>
        <w:t xml:space="preserve">the distribution of </w:t>
      </w:r>
      <w:r w:rsidR="00CE3D1C">
        <w:rPr>
          <w:i/>
          <w:sz w:val="20"/>
          <w:szCs w:val="20"/>
        </w:rPr>
        <w:t xml:space="preserve">each parameter across subjects. </w:t>
      </w:r>
      <w:r w:rsidRPr="009E7581">
        <w:rPr>
          <w:i/>
          <w:noProof/>
          <w:sz w:val="20"/>
          <w:szCs w:val="20"/>
        </w:rPr>
        <w:t>α is the learning rate, λ is the eligibility trace decay, β is the softmax temperature, w</w:t>
      </w:r>
      <w:r w:rsidRPr="009E7581">
        <w:rPr>
          <w:i/>
          <w:noProof/>
          <w:sz w:val="20"/>
          <w:szCs w:val="20"/>
          <w:vertAlign w:val="subscript"/>
        </w:rPr>
        <w:t>MFG</w:t>
      </w:r>
      <w:r w:rsidRPr="009E7581">
        <w:rPr>
          <w:i/>
          <w:noProof/>
          <w:sz w:val="20"/>
          <w:szCs w:val="20"/>
        </w:rPr>
        <w:t xml:space="preserve"> is the relative weight of the model-free goal controller, and 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B3328D">
        <w:rPr>
          <w:i/>
          <w:noProof/>
          <w:sz w:val="20"/>
          <w:szCs w:val="20"/>
        </w:rPr>
        <w:t xml:space="preserve"> the distribution across subjects of</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w:t>
      </w:r>
      <w:r w:rsidR="00CE3D1C">
        <w:rPr>
          <w:i/>
          <w:noProof/>
          <w:sz w:val="20"/>
          <w:szCs w:val="20"/>
        </w:rPr>
        <w:t>59</w:t>
      </w:r>
      <w:r w:rsidR="009E7581" w:rsidRPr="009E7581">
        <w:rPr>
          <w:i/>
          <w:noProof/>
          <w:sz w:val="20"/>
          <w:szCs w:val="20"/>
        </w:rPr>
        <w:t xml:space="preserve">), </w:t>
      </w:r>
      <w:r w:rsidR="00C83586">
        <w:rPr>
          <w:i/>
          <w:noProof/>
          <w:sz w:val="20"/>
          <w:szCs w:val="20"/>
        </w:rPr>
        <w:t>an approximate</w:t>
      </w:r>
      <w:r w:rsidR="009E7581" w:rsidRPr="009E7581">
        <w:rPr>
          <w:i/>
          <w:noProof/>
          <w:sz w:val="20"/>
          <w:szCs w:val="20"/>
        </w:rPr>
        <w:t xml:space="preserve"> measure of the </w:t>
      </w:r>
      <w:r w:rsidR="00C83586">
        <w:rPr>
          <w:i/>
          <w:noProof/>
          <w:sz w:val="20"/>
          <w:szCs w:val="20"/>
        </w:rPr>
        <w:t xml:space="preserve">proportion of </w:t>
      </w:r>
      <w:r w:rsidR="009E7581" w:rsidRPr="009E7581">
        <w:rPr>
          <w:i/>
          <w:noProof/>
          <w:sz w:val="20"/>
          <w:szCs w:val="20"/>
        </w:rPr>
        <w:t>variance explained by the model.</w:t>
      </w:r>
    </w:p>
    <w:p w14:paraId="245157EA" w14:textId="735EFF73"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 xml:space="preserve">MFG </w:t>
      </w:r>
      <w:r w:rsidR="008818B6">
        <w:t xml:space="preserve">set to zero. </w:t>
      </w:r>
      <w:r w:rsidR="00387D64">
        <w:t>By allowing a weighted mixture of the two considered alternative models,</w:t>
      </w:r>
      <w:r w:rsidR="00A92196">
        <w:t xml:space="preserve"> </w:t>
      </w:r>
      <w:del w:id="8" w:author="Adam Morris" w:date="2015-08-23T19:42:00Z">
        <w:r w:rsidR="00A92196" w:rsidDel="002F7782">
          <w:delText xml:space="preserve">a hierarchical model-based controller and a flat model-free controller, </w:delText>
        </w:r>
      </w:del>
      <w:r w:rsidR="00387D64">
        <w:t>this null model</w:t>
      </w:r>
      <w:r w:rsidR="002D53E6">
        <w:t xml:space="preserve"> accommodate</w:t>
      </w:r>
      <w:r w:rsidR="00D041F6">
        <w:t>s</w:t>
      </w:r>
      <w:r w:rsidR="00387D64">
        <w:t xml:space="preserve"> participants who are </w:t>
      </w:r>
      <w:del w:id="9" w:author="Adam Morris" w:date="2015-08-23T19:43:00Z">
        <w:r w:rsidR="00387D64" w:rsidDel="002F7782">
          <w:delText xml:space="preserve">entirely </w:delText>
        </w:r>
      </w:del>
      <w:ins w:id="10" w:author="Adam Morris" w:date="2015-08-23T19:43:00Z">
        <w:r w:rsidR="002F7782">
          <w:t xml:space="preserve">purely </w:t>
        </w:r>
      </w:ins>
      <w:r w:rsidR="00387D64">
        <w:t xml:space="preserve">model-based, </w:t>
      </w:r>
      <w:del w:id="11" w:author="Adam Morris" w:date="2015-08-23T19:43:00Z">
        <w:r w:rsidR="00387D64" w:rsidDel="002F7782">
          <w:delText xml:space="preserve">entirely </w:delText>
        </w:r>
      </w:del>
      <w:ins w:id="12" w:author="Adam Morris" w:date="2015-08-23T19:43:00Z">
        <w:r w:rsidR="002F7782">
          <w:t xml:space="preserve">purely </w:t>
        </w:r>
      </w:ins>
      <w:r w:rsidR="00387D64">
        <w:t xml:space="preserve">model-free, or any </w:t>
      </w:r>
      <w:r w:rsidR="00DE72FD">
        <w:t>mixture</w:t>
      </w:r>
      <w:r w:rsidR="00387D64">
        <w:t xml:space="preserve"> thereof.</w:t>
      </w:r>
    </w:p>
    <w:p w14:paraId="2FDFE59E" w14:textId="49AF9A3B" w:rsidR="002C3B40" w:rsidRDefault="000E6548" w:rsidP="002C3B40">
      <w:pPr>
        <w:pStyle w:val="Paragraph"/>
        <w:tabs>
          <w:tab w:val="left" w:pos="720"/>
          <w:tab w:val="left" w:pos="1196"/>
        </w:tabs>
        <w:ind w:firstLine="0"/>
      </w:pPr>
      <w:r>
        <w:tab/>
      </w:r>
      <w:r w:rsidRPr="003142B4">
        <w:t>We computed the Akaike Information Cr</w:t>
      </w:r>
      <w:r>
        <w:t>iterion (AIC</w:t>
      </w:r>
      <w:r w:rsidRPr="003142B4">
        <w:t xml:space="preserve">) </w:t>
      </w:r>
      <w:r>
        <w:t xml:space="preserve">for each participant </w:t>
      </w:r>
      <w:r w:rsidRPr="003142B4">
        <w:t>as an approximation to the Bayesian model evidence</w:t>
      </w:r>
      <w:r>
        <w:t xml:space="preserve"> </w:t>
      </w:r>
      <w:r w:rsidR="008F5CDB">
        <w:t xml:space="preserve">for each model </w:t>
      </w:r>
      <w:r>
        <w:t>(</w:t>
      </w:r>
      <w:r w:rsidR="004F65E3">
        <w:t>57</w:t>
      </w:r>
      <w:r>
        <w:t>), and, following Stephan et al. (</w:t>
      </w:r>
      <w:r w:rsidR="004F65E3">
        <w:t>58</w:t>
      </w:r>
      <w:r>
        <w:t xml:space="preserve">), submitted the individual </w:t>
      </w:r>
      <w:r w:rsidR="00E43CB9">
        <w:t>participant</w:t>
      </w:r>
      <w:r>
        <w:t xml:space="preserve"> AICs to the spm_BMS</w:t>
      </w:r>
      <w:r w:rsidRPr="003142B4">
        <w:t xml:space="preserve"> routine </w:t>
      </w:r>
      <w:r>
        <w:t>in SPM8 to calculate the exceedance probabilities of the two models</w:t>
      </w:r>
      <w:del w:id="13" w:author="Adam Morris" w:date="2015-08-23T19:44:00Z">
        <w:r w:rsidDel="00210FD2">
          <w:delText xml:space="preserve"> (</w:delText>
        </w:r>
        <w:commentRangeStart w:id="14"/>
        <w:r w:rsidDel="00210FD2">
          <w:delText>CITE</w:delText>
        </w:r>
        <w:commentRangeEnd w:id="14"/>
        <w:r w:rsidR="00DD0F39" w:rsidDel="00210FD2">
          <w:rPr>
            <w:rStyle w:val="CommentReference"/>
            <w:rFonts w:asciiTheme="minorHAnsi" w:eastAsiaTheme="minorEastAsia" w:hAnsiTheme="minorHAnsi" w:cstheme="minorBidi"/>
            <w:lang w:eastAsia="ja-JP"/>
          </w:rPr>
          <w:commentReference w:id="14"/>
        </w:r>
        <w:r w:rsidR="004F65E3" w:rsidDel="00210FD2">
          <w:delText>?</w:delText>
        </w:r>
        <w:r w:rsidDel="00210FD2">
          <w:delText>)</w:delText>
        </w:r>
      </w:del>
      <w:r>
        <w:t xml:space="preserve">. The results are presented in Table S3. </w:t>
      </w:r>
      <w:r w:rsidR="005359AC">
        <w:t>The full</w:t>
      </w:r>
      <w:r>
        <w:t xml:space="preserve"> model has an exceedance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r>
              <w:t>Exceedance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659E3EDF" w:rsidR="00EA7599" w:rsidRDefault="003F3D88" w:rsidP="002C3B40">
            <w:pPr>
              <w:pStyle w:val="Paragraph"/>
              <w:tabs>
                <w:tab w:val="left" w:pos="720"/>
                <w:tab w:val="left" w:pos="1196"/>
              </w:tabs>
              <w:ind w:firstLine="0"/>
            </w:pPr>
            <w:r>
              <w:t>44223</w:t>
            </w:r>
          </w:p>
        </w:tc>
        <w:tc>
          <w:tcPr>
            <w:tcW w:w="1915" w:type="dxa"/>
          </w:tcPr>
          <w:p w14:paraId="0EABF57D" w14:textId="35E835CB" w:rsidR="00EA7599" w:rsidRDefault="003F3D88" w:rsidP="002C3B40">
            <w:pPr>
              <w:pStyle w:val="Paragraph"/>
              <w:tabs>
                <w:tab w:val="left" w:pos="720"/>
                <w:tab w:val="left" w:pos="1196"/>
              </w:tabs>
              <w:ind w:firstLine="0"/>
            </w:pPr>
            <w:r>
              <w:t>90876</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1346C513" w:rsidR="00EA7599" w:rsidRDefault="003F3D88" w:rsidP="002C3B40">
            <w:pPr>
              <w:pStyle w:val="Paragraph"/>
              <w:tabs>
                <w:tab w:val="left" w:pos="720"/>
                <w:tab w:val="left" w:pos="1196"/>
              </w:tabs>
              <w:ind w:firstLine="0"/>
            </w:pPr>
            <w:r>
              <w:t>47194</w:t>
            </w:r>
          </w:p>
        </w:tc>
        <w:tc>
          <w:tcPr>
            <w:tcW w:w="1915" w:type="dxa"/>
          </w:tcPr>
          <w:p w14:paraId="7CF504D6" w14:textId="5B7B2296" w:rsidR="00EA7599" w:rsidRDefault="003F3D88" w:rsidP="002C3B40">
            <w:pPr>
              <w:pStyle w:val="Paragraph"/>
              <w:tabs>
                <w:tab w:val="left" w:pos="720"/>
                <w:tab w:val="left" w:pos="1196"/>
              </w:tabs>
              <w:ind w:firstLine="0"/>
            </w:pPr>
            <w:r>
              <w:t>96331</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65613587" w:rsidR="00EA7599" w:rsidRDefault="003F3D88" w:rsidP="002C3B40">
            <w:pPr>
              <w:pStyle w:val="Paragraph"/>
              <w:tabs>
                <w:tab w:val="left" w:pos="720"/>
                <w:tab w:val="left" w:pos="1196"/>
              </w:tabs>
              <w:ind w:firstLine="0"/>
            </w:pPr>
            <w:r>
              <w:t>198</w:t>
            </w:r>
          </w:p>
        </w:tc>
      </w:tr>
    </w:tbl>
    <w:p w14:paraId="3F238353" w14:textId="7FC662EC"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 xml:space="preserve">MFG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3F3D88">
        <w:rPr>
          <w:i/>
          <w:noProof/>
          <w:sz w:val="20"/>
          <w:szCs w:val="20"/>
        </w:rPr>
        <w:t xml:space="preserve"> 198 out of 243</w:t>
      </w:r>
      <w:r w:rsidR="00DB24E5">
        <w:rPr>
          <w:i/>
          <w:noProof/>
          <w:sz w:val="20"/>
          <w:szCs w:val="20"/>
        </w:rPr>
        <w:t xml:space="preserve"> subjects favored </w:t>
      </w:r>
      <w:r w:rsidR="000314FB">
        <w:rPr>
          <w:i/>
          <w:noProof/>
          <w:sz w:val="20"/>
          <w:szCs w:val="20"/>
        </w:rPr>
        <w:t>the full model.</w:t>
      </w:r>
    </w:p>
    <w:p w14:paraId="4D694C99" w14:textId="78CABFA4" w:rsidR="00E43CB9" w:rsidRDefault="00E43CB9" w:rsidP="002C3B40">
      <w:pPr>
        <w:pStyle w:val="Paragraph"/>
        <w:tabs>
          <w:tab w:val="left" w:pos="720"/>
          <w:tab w:val="left" w:pos="1196"/>
        </w:tabs>
        <w:ind w:firstLine="0"/>
      </w:pPr>
      <w:r>
        <w:lastRenderedPageBreak/>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3F3D88">
        <w:t>= .89</w:t>
      </w:r>
      <w:r w:rsidR="0085074C">
        <w:t>), and Bayesian model comparison indicated that the full model was heavily preferred to the null model (exceedance prob</w:t>
      </w:r>
      <w:r w:rsidR="003C169A">
        <w:t xml:space="preserve">. </w:t>
      </w:r>
      <w:r w:rsidR="0085074C">
        <w:t>= 1).</w:t>
      </w:r>
      <w:r w:rsidR="00B40DAB">
        <w:t xml:space="preserve"> In contrast, when </w:t>
      </w:r>
      <w:r w:rsidR="003C169A">
        <w:t>fitting to the data produced with no model-free goal selection, Bayesian model comparison indicated that the null model was heavily preferred (exceedance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p>
    <w:sectPr w:rsidR="00FF1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8-23T20:24:00Z" w:initials="AM">
    <w:p w14:paraId="2FF5B7DB" w14:textId="1DA567F1" w:rsidR="00D65F18" w:rsidRPr="00D65F18" w:rsidRDefault="00D65F18">
      <w:pPr>
        <w:pStyle w:val="CommentText"/>
      </w:pPr>
      <w:r>
        <w:rPr>
          <w:rStyle w:val="CommentReference"/>
        </w:rPr>
        <w:annotationRef/>
      </w:r>
      <w:r>
        <w:t xml:space="preserve">This is a tad misleading. It’s technically true, but the option would </w:t>
      </w:r>
      <w:r>
        <w:rPr>
          <w:i/>
        </w:rPr>
        <w:t xml:space="preserve">also </w:t>
      </w:r>
      <w:r>
        <w:t>terminate upon the attainment of a different state (i.e. the green state).</w:t>
      </w:r>
      <w:r w:rsidR="008950B8">
        <w:t xml:space="preserve"> Should we mention this, or will it just be unnecessarily confusing?</w:t>
      </w:r>
      <w:r w:rsidR="00BC1C34">
        <w:t xml:space="preserve"> It is</w:t>
      </w:r>
      <w:r w:rsidR="00170D08">
        <w:t xml:space="preserve"> kind of important to our model (i.e. if it only terminated upon attainment of goal states, the model-free update wouldn’t work).</w:t>
      </w:r>
      <w:bookmarkStart w:id="1" w:name="_GoBack"/>
      <w:bookmarkEnd w:id="1"/>
    </w:p>
  </w:comment>
  <w:comment w:id="2" w:author="Adam Morris" w:date="2015-08-23T19:40:00Z" w:initials="AM">
    <w:p w14:paraId="69E11564" w14:textId="1E905C29" w:rsidR="00824E20" w:rsidRDefault="00824E20">
      <w:pPr>
        <w:pStyle w:val="CommentText"/>
      </w:pPr>
      <w:r>
        <w:rPr>
          <w:rStyle w:val="CommentReference"/>
        </w:rPr>
        <w:annotationRef/>
      </w:r>
      <w:r>
        <w:t>I’m not sure if you noticed this, but I put all the variable names in a different font (Cambria Math). It was necessary to use some of the mathematical symbols. Is that fine? I’m not sure how formatting for PNAS works.</w:t>
      </w:r>
    </w:p>
  </w:comment>
  <w:comment w:id="7" w:author="Adam Morris" w:date="2015-08-23T19:42:00Z" w:initials="AM">
    <w:p w14:paraId="169A869A" w14:textId="72A57700" w:rsidR="002F7782" w:rsidRPr="002F7782" w:rsidRDefault="002F7782">
      <w:pPr>
        <w:pStyle w:val="CommentText"/>
      </w:pPr>
      <w:r>
        <w:rPr>
          <w:rStyle w:val="CommentReference"/>
        </w:rPr>
        <w:annotationRef/>
      </w:r>
      <w:r>
        <w:t>Are we worried at all about these low values for w</w:t>
      </w:r>
      <w:r>
        <w:rPr>
          <w:vertAlign w:val="subscript"/>
        </w:rPr>
        <w:t>MB</w:t>
      </w:r>
      <w:r>
        <w:t>? It probably doesn’t matter, given how auxiliary this analysis is.</w:t>
      </w:r>
    </w:p>
  </w:comment>
  <w:comment w:id="14" w:author="Adam Morris" w:date="2015-08-23T19:44:00Z" w:initials="AM">
    <w:p w14:paraId="303AB444" w14:textId="3E1432A8" w:rsidR="00637B02" w:rsidRDefault="00637B02">
      <w:pPr>
        <w:pStyle w:val="CommentText"/>
      </w:pPr>
      <w:r>
        <w:rPr>
          <w:rStyle w:val="CommentReference"/>
        </w:rPr>
        <w:annotationRef/>
      </w:r>
      <w:r w:rsidR="00210FD2">
        <w:t>I assumed from your elimination of the MATLAB citation above that we don’t need to cite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2FE83" w14:textId="77777777" w:rsidR="00B259A4" w:rsidRDefault="00B259A4" w:rsidP="00187D7B">
      <w:r>
        <w:separator/>
      </w:r>
    </w:p>
  </w:endnote>
  <w:endnote w:type="continuationSeparator" w:id="0">
    <w:p w14:paraId="411C3E08" w14:textId="77777777" w:rsidR="00B259A4" w:rsidRDefault="00B259A4"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230DD" w14:textId="77777777" w:rsidR="00B259A4" w:rsidRDefault="00B259A4" w:rsidP="00187D7B">
      <w:r>
        <w:separator/>
      </w:r>
    </w:p>
  </w:footnote>
  <w:footnote w:type="continuationSeparator" w:id="0">
    <w:p w14:paraId="1EF5BD5B" w14:textId="77777777" w:rsidR="00B259A4" w:rsidRDefault="00B259A4" w:rsidP="00187D7B">
      <w:r>
        <w:continuationSeparator/>
      </w:r>
    </w:p>
  </w:footnote>
  <w:footnote w:id="1">
    <w:p w14:paraId="524CAA59" w14:textId="77777777" w:rsidR="00637B02" w:rsidRPr="00E22287" w:rsidRDefault="00637B02" w:rsidP="00E22287">
      <w:pPr>
        <w:pStyle w:val="FootnoteText"/>
        <w:rPr>
          <w:rFonts w:ascii="Times New Roman" w:hAnsi="Times New Roman" w:cs="Times New Roman"/>
        </w:rPr>
      </w:pPr>
      <w:r w:rsidRPr="00E22287">
        <w:rPr>
          <w:rStyle w:val="FootnoteReference"/>
          <w:rFonts w:ascii="Times New Roman" w:hAnsi="Times New Roman" w:cs="Times New Roman"/>
        </w:rPr>
        <w:footnoteRef/>
      </w:r>
      <w:r w:rsidRPr="00E22287">
        <w:rPr>
          <w:rFonts w:ascii="Times New Roman" w:hAnsi="Times New Roman" w:cs="Times New Roman"/>
        </w:rPr>
        <w:t xml:space="preserve"> Action probabilities under Stage 2 options were calculated similarly, using transitions from Stage 2 actions to terminating reward states.</w:t>
      </w:r>
    </w:p>
  </w:footnote>
  <w:footnote w:id="2">
    <w:p w14:paraId="693EBFB9" w14:textId="64CE2EAB" w:rsidR="00637B02" w:rsidRPr="002A2C8F" w:rsidRDefault="00637B02" w:rsidP="007F11E1">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We </w:t>
      </w:r>
      <w:r>
        <w:rPr>
          <w:rFonts w:ascii="Times New Roman" w:hAnsi="Times New Roman" w:cs="Times New Roman"/>
        </w:rPr>
        <w:t>include</w:t>
      </w:r>
      <w:r w:rsidRPr="002A2C8F">
        <w:rPr>
          <w:rFonts w:ascii="Times New Roman" w:hAnsi="Times New Roman" w:cs="Times New Roman"/>
        </w:rPr>
        <w:t xml:space="preserve"> a flat</w:t>
      </w:r>
      <w:r>
        <w:rPr>
          <w:rFonts w:ascii="Times New Roman" w:hAnsi="Times New Roman" w:cs="Times New Roman"/>
        </w:rPr>
        <w:t>, not hierarchical,</w:t>
      </w:r>
      <w:r w:rsidRPr="002A2C8F">
        <w:rPr>
          <w:rFonts w:ascii="Times New Roman" w:hAnsi="Times New Roman" w:cs="Times New Roman"/>
        </w:rPr>
        <w:t xml:space="preserve"> model</w:t>
      </w:r>
      <w:r>
        <w:rPr>
          <w:rFonts w:ascii="Times New Roman" w:hAnsi="Times New Roman" w:cs="Times New Roman"/>
        </w:rPr>
        <w:t>-based controller</w:t>
      </w:r>
      <w:r w:rsidRPr="002A2C8F">
        <w:rPr>
          <w:rFonts w:ascii="Times New Roman" w:hAnsi="Times New Roman" w:cs="Times New Roman"/>
        </w:rPr>
        <w:t xml:space="preserve"> for simplicity of exposition.</w:t>
      </w:r>
      <w:r>
        <w:rPr>
          <w:rFonts w:ascii="Times New Roman" w:hAnsi="Times New Roman" w:cs="Times New Roman"/>
        </w:rPr>
        <w:t xml:space="preserve"> In our task, </w:t>
      </w:r>
      <w:ins w:id="4" w:author="Adam Morris" w:date="2015-08-23T19:41:00Z">
        <w:r w:rsidR="00244BBA">
          <w:rPr>
            <w:rFonts w:ascii="Times New Roman" w:hAnsi="Times New Roman" w:cs="Times New Roman"/>
          </w:rPr>
          <w:t xml:space="preserve">a </w:t>
        </w:r>
      </w:ins>
      <w:r>
        <w:rPr>
          <w:rFonts w:ascii="Times New Roman" w:hAnsi="Times New Roman" w:cs="Times New Roman"/>
        </w:rPr>
        <w:t>hierarchical model-based controller produces qualitatively identical results to the flat model-based controller that we consider here.</w:t>
      </w:r>
    </w:p>
  </w:footnote>
  <w:footnote w:id="3">
    <w:p w14:paraId="6FDA5C93" w14:textId="77777777" w:rsidR="00637B02" w:rsidRPr="002A2C8F" w:rsidRDefault="00637B02" w:rsidP="002A2C8F">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Stage 2 action values were assigned by evaluating the inner sum of this equation.</w:t>
      </w:r>
    </w:p>
  </w:footnote>
  <w:footnote w:id="4">
    <w:p w14:paraId="6173AE87" w14:textId="643DBFD8" w:rsidR="00637B02" w:rsidRPr="007F11E1" w:rsidRDefault="00637B02" w:rsidP="007F11E1">
      <w:pPr>
        <w:pStyle w:val="Paragraph"/>
        <w:ind w:firstLine="0"/>
        <w:rPr>
          <w:sz w:val="20"/>
          <w:szCs w:val="20"/>
        </w:rPr>
      </w:pPr>
      <w:r w:rsidRPr="002A2C8F">
        <w:rPr>
          <w:rStyle w:val="FootnoteReference"/>
          <w:sz w:val="20"/>
          <w:szCs w:val="20"/>
        </w:rPr>
        <w:footnoteRef/>
      </w:r>
      <w:r w:rsidRPr="002A2C8F">
        <w:rPr>
          <w:sz w:val="20"/>
          <w:szCs w:val="20"/>
        </w:rPr>
        <w:t xml:space="preserve"> </w:t>
      </w:r>
      <w:r>
        <w:rPr>
          <w:sz w:val="20"/>
          <w:szCs w:val="20"/>
        </w:rPr>
        <w:t>As above, w</w:t>
      </w:r>
      <w:r w:rsidRPr="002A2C8F">
        <w:rPr>
          <w:sz w:val="20"/>
          <w:szCs w:val="20"/>
        </w:rPr>
        <w:t xml:space="preserve">e </w:t>
      </w:r>
      <w:r>
        <w:rPr>
          <w:sz w:val="20"/>
          <w:szCs w:val="20"/>
        </w:rPr>
        <w:t>include</w:t>
      </w:r>
      <w:r w:rsidRPr="002A2C8F">
        <w:rPr>
          <w:sz w:val="20"/>
          <w:szCs w:val="20"/>
        </w:rPr>
        <w:t xml:space="preserve"> a flat, not hierarchical, model-free action controller. In the task we chose to model, a hierarchical model-free action mechanism could produce qualitatively similar results to our proposed mechanism through learned associations between shared-goal actions in the option-specific policies.  </w:t>
      </w:r>
      <w:r>
        <w:rPr>
          <w:sz w:val="20"/>
          <w:szCs w:val="20"/>
        </w:rPr>
        <w:t>Experiments 2a and 2b</w:t>
      </w:r>
      <w:r w:rsidRPr="002A2C8F">
        <w:rPr>
          <w:sz w:val="20"/>
          <w:szCs w:val="20"/>
        </w:rPr>
        <w:t xml:space="preserve">, </w:t>
      </w:r>
      <w:r>
        <w:rPr>
          <w:sz w:val="20"/>
          <w:szCs w:val="20"/>
        </w:rPr>
        <w:t>which</w:t>
      </w:r>
      <w:r w:rsidRPr="002A2C8F">
        <w:rPr>
          <w:sz w:val="20"/>
          <w:szCs w:val="20"/>
        </w:rPr>
        <w:t xml:space="preserve"> </w:t>
      </w:r>
      <w:r>
        <w:rPr>
          <w:sz w:val="20"/>
          <w:szCs w:val="20"/>
        </w:rPr>
        <w:t>employ</w:t>
      </w:r>
      <w:r w:rsidRPr="002A2C8F">
        <w:rPr>
          <w:sz w:val="20"/>
          <w:szCs w:val="20"/>
        </w:rPr>
        <w:t xml:space="preserve"> novel action sets on critical trials, </w:t>
      </w:r>
      <w:r>
        <w:rPr>
          <w:sz w:val="20"/>
          <w:szCs w:val="20"/>
        </w:rPr>
        <w:t xml:space="preserve">demonstrate a control mechanism that cannot </w:t>
      </w:r>
      <w:r w:rsidR="00A50BF6">
        <w:rPr>
          <w:sz w:val="20"/>
          <w:szCs w:val="20"/>
        </w:rPr>
        <w:t>rely on such associations</w:t>
      </w:r>
      <w:r w:rsidRPr="002A2C8F">
        <w:rPr>
          <w:sz w:val="20"/>
          <w:szCs w:val="20"/>
        </w:rPr>
        <w:t xml:space="preserve">. Therefore, we exclude this </w:t>
      </w:r>
      <w:r w:rsidR="00A50BF6">
        <w:rPr>
          <w:sz w:val="20"/>
          <w:szCs w:val="20"/>
        </w:rPr>
        <w:t>possibility</w:t>
      </w:r>
      <w:r w:rsidR="00A50BF6" w:rsidRPr="002A2C8F">
        <w:rPr>
          <w:sz w:val="20"/>
          <w:szCs w:val="20"/>
        </w:rPr>
        <w:t xml:space="preserve"> </w:t>
      </w:r>
      <w:r w:rsidRPr="002A2C8F">
        <w:rPr>
          <w:sz w:val="20"/>
          <w:szCs w:val="20"/>
        </w:rPr>
        <w:t xml:space="preserve">from our present </w:t>
      </w:r>
      <w:r w:rsidR="00A50BF6">
        <w:rPr>
          <w:sz w:val="20"/>
          <w:szCs w:val="20"/>
        </w:rPr>
        <w:t>model of Experiment 1b</w:t>
      </w:r>
      <w:r w:rsidR="00A50BF6" w:rsidRPr="002A2C8F">
        <w:rPr>
          <w:sz w:val="20"/>
          <w:szCs w:val="20"/>
        </w:rPr>
        <w:t xml:space="preserve"> </w:t>
      </w:r>
      <w:r w:rsidRPr="002A2C8F">
        <w:rPr>
          <w:sz w:val="20"/>
          <w:szCs w:val="20"/>
        </w:rPr>
        <w:t>for simplicity of exposition.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0BD9"/>
    <w:rsid w:val="000058F8"/>
    <w:rsid w:val="00006ED8"/>
    <w:rsid w:val="000112D5"/>
    <w:rsid w:val="000150F1"/>
    <w:rsid w:val="0002035D"/>
    <w:rsid w:val="00027BB1"/>
    <w:rsid w:val="000314FB"/>
    <w:rsid w:val="000370CF"/>
    <w:rsid w:val="0004660B"/>
    <w:rsid w:val="00050050"/>
    <w:rsid w:val="00051BAF"/>
    <w:rsid w:val="00053577"/>
    <w:rsid w:val="00054D5F"/>
    <w:rsid w:val="00070A52"/>
    <w:rsid w:val="00070CC2"/>
    <w:rsid w:val="000824A2"/>
    <w:rsid w:val="00090C72"/>
    <w:rsid w:val="00093D9C"/>
    <w:rsid w:val="000940D2"/>
    <w:rsid w:val="000947BC"/>
    <w:rsid w:val="00095C0A"/>
    <w:rsid w:val="000A109E"/>
    <w:rsid w:val="000B0F8D"/>
    <w:rsid w:val="000B633F"/>
    <w:rsid w:val="000C5A55"/>
    <w:rsid w:val="000D2974"/>
    <w:rsid w:val="000D3E3F"/>
    <w:rsid w:val="000D486F"/>
    <w:rsid w:val="000D70B7"/>
    <w:rsid w:val="000E4B92"/>
    <w:rsid w:val="000E6548"/>
    <w:rsid w:val="000E6A6A"/>
    <w:rsid w:val="000F01C2"/>
    <w:rsid w:val="000F035D"/>
    <w:rsid w:val="000F1DB4"/>
    <w:rsid w:val="00100097"/>
    <w:rsid w:val="00101F87"/>
    <w:rsid w:val="00105B36"/>
    <w:rsid w:val="00110872"/>
    <w:rsid w:val="00110912"/>
    <w:rsid w:val="001324D1"/>
    <w:rsid w:val="00132F25"/>
    <w:rsid w:val="0013591E"/>
    <w:rsid w:val="00136628"/>
    <w:rsid w:val="0014520D"/>
    <w:rsid w:val="00145A62"/>
    <w:rsid w:val="0014777F"/>
    <w:rsid w:val="00150EF9"/>
    <w:rsid w:val="00157241"/>
    <w:rsid w:val="001620F9"/>
    <w:rsid w:val="00166BA3"/>
    <w:rsid w:val="00170D08"/>
    <w:rsid w:val="00171B28"/>
    <w:rsid w:val="001725AC"/>
    <w:rsid w:val="00173515"/>
    <w:rsid w:val="00173A35"/>
    <w:rsid w:val="00187D7B"/>
    <w:rsid w:val="001957FE"/>
    <w:rsid w:val="001965F2"/>
    <w:rsid w:val="001A451E"/>
    <w:rsid w:val="001B1969"/>
    <w:rsid w:val="001B7B95"/>
    <w:rsid w:val="001C0A9E"/>
    <w:rsid w:val="001C6D6A"/>
    <w:rsid w:val="001D13CB"/>
    <w:rsid w:val="001D64E0"/>
    <w:rsid w:val="001E0D85"/>
    <w:rsid w:val="001F1750"/>
    <w:rsid w:val="001F349A"/>
    <w:rsid w:val="001F4B94"/>
    <w:rsid w:val="00210264"/>
    <w:rsid w:val="00210FD2"/>
    <w:rsid w:val="00213776"/>
    <w:rsid w:val="00223970"/>
    <w:rsid w:val="0022486A"/>
    <w:rsid w:val="00227C49"/>
    <w:rsid w:val="0023055A"/>
    <w:rsid w:val="00233AED"/>
    <w:rsid w:val="002370CA"/>
    <w:rsid w:val="0024412B"/>
    <w:rsid w:val="00244A5A"/>
    <w:rsid w:val="00244BBA"/>
    <w:rsid w:val="00247FA0"/>
    <w:rsid w:val="002537FF"/>
    <w:rsid w:val="00253A62"/>
    <w:rsid w:val="00254433"/>
    <w:rsid w:val="00262AB2"/>
    <w:rsid w:val="00296790"/>
    <w:rsid w:val="00297330"/>
    <w:rsid w:val="002A2C8F"/>
    <w:rsid w:val="002A2F83"/>
    <w:rsid w:val="002A443C"/>
    <w:rsid w:val="002A67AA"/>
    <w:rsid w:val="002B7BFB"/>
    <w:rsid w:val="002C10D6"/>
    <w:rsid w:val="002C1E5E"/>
    <w:rsid w:val="002C246B"/>
    <w:rsid w:val="002C3B40"/>
    <w:rsid w:val="002C4DCF"/>
    <w:rsid w:val="002D53E6"/>
    <w:rsid w:val="002E35BD"/>
    <w:rsid w:val="002F40BD"/>
    <w:rsid w:val="002F7782"/>
    <w:rsid w:val="00303873"/>
    <w:rsid w:val="0030604C"/>
    <w:rsid w:val="00313D63"/>
    <w:rsid w:val="00315069"/>
    <w:rsid w:val="0031669E"/>
    <w:rsid w:val="003205A2"/>
    <w:rsid w:val="00321CC5"/>
    <w:rsid w:val="00326FC0"/>
    <w:rsid w:val="0034189B"/>
    <w:rsid w:val="00343DB2"/>
    <w:rsid w:val="003509BC"/>
    <w:rsid w:val="0035150D"/>
    <w:rsid w:val="00373717"/>
    <w:rsid w:val="00387D64"/>
    <w:rsid w:val="0039453F"/>
    <w:rsid w:val="00396F99"/>
    <w:rsid w:val="003B6D2B"/>
    <w:rsid w:val="003C169A"/>
    <w:rsid w:val="003C1832"/>
    <w:rsid w:val="003C1BE3"/>
    <w:rsid w:val="003C20AF"/>
    <w:rsid w:val="003D3992"/>
    <w:rsid w:val="003D6038"/>
    <w:rsid w:val="003E2A26"/>
    <w:rsid w:val="003E32B3"/>
    <w:rsid w:val="003E5DAA"/>
    <w:rsid w:val="003F1A41"/>
    <w:rsid w:val="003F37CE"/>
    <w:rsid w:val="003F3D88"/>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872FD"/>
    <w:rsid w:val="00492A96"/>
    <w:rsid w:val="00494E49"/>
    <w:rsid w:val="004A0ED5"/>
    <w:rsid w:val="004A2BA7"/>
    <w:rsid w:val="004A4BDA"/>
    <w:rsid w:val="004D1BF9"/>
    <w:rsid w:val="004D33D9"/>
    <w:rsid w:val="004D57E7"/>
    <w:rsid w:val="004E57D2"/>
    <w:rsid w:val="004F65E3"/>
    <w:rsid w:val="004F6964"/>
    <w:rsid w:val="005026DD"/>
    <w:rsid w:val="005054AA"/>
    <w:rsid w:val="005141A1"/>
    <w:rsid w:val="00530074"/>
    <w:rsid w:val="005307DB"/>
    <w:rsid w:val="005359AC"/>
    <w:rsid w:val="00537F15"/>
    <w:rsid w:val="00542845"/>
    <w:rsid w:val="005445D6"/>
    <w:rsid w:val="00544972"/>
    <w:rsid w:val="005539DD"/>
    <w:rsid w:val="00557064"/>
    <w:rsid w:val="005608F5"/>
    <w:rsid w:val="0056123F"/>
    <w:rsid w:val="00572666"/>
    <w:rsid w:val="00577861"/>
    <w:rsid w:val="00581220"/>
    <w:rsid w:val="00582F19"/>
    <w:rsid w:val="00583A6E"/>
    <w:rsid w:val="005853DF"/>
    <w:rsid w:val="00591199"/>
    <w:rsid w:val="005936F6"/>
    <w:rsid w:val="00593A9D"/>
    <w:rsid w:val="005A3BB0"/>
    <w:rsid w:val="005A5D0D"/>
    <w:rsid w:val="005A7F32"/>
    <w:rsid w:val="005C7E5F"/>
    <w:rsid w:val="005C7F45"/>
    <w:rsid w:val="005E62CD"/>
    <w:rsid w:val="005F0B2C"/>
    <w:rsid w:val="00606E2A"/>
    <w:rsid w:val="00611929"/>
    <w:rsid w:val="00616F92"/>
    <w:rsid w:val="00622C31"/>
    <w:rsid w:val="00627185"/>
    <w:rsid w:val="00627A85"/>
    <w:rsid w:val="00630ED1"/>
    <w:rsid w:val="00637B02"/>
    <w:rsid w:val="00652CF1"/>
    <w:rsid w:val="00662D9A"/>
    <w:rsid w:val="00672672"/>
    <w:rsid w:val="00672C3A"/>
    <w:rsid w:val="006824B2"/>
    <w:rsid w:val="0069308F"/>
    <w:rsid w:val="006A2689"/>
    <w:rsid w:val="006A55A8"/>
    <w:rsid w:val="006B606D"/>
    <w:rsid w:val="006C214E"/>
    <w:rsid w:val="006D69CF"/>
    <w:rsid w:val="006E029C"/>
    <w:rsid w:val="006E238F"/>
    <w:rsid w:val="006E2EBB"/>
    <w:rsid w:val="006F7C8C"/>
    <w:rsid w:val="0071207C"/>
    <w:rsid w:val="00713F8F"/>
    <w:rsid w:val="00737305"/>
    <w:rsid w:val="00740FC9"/>
    <w:rsid w:val="00754D60"/>
    <w:rsid w:val="00760032"/>
    <w:rsid w:val="007606D7"/>
    <w:rsid w:val="00771311"/>
    <w:rsid w:val="00771A3B"/>
    <w:rsid w:val="0078407A"/>
    <w:rsid w:val="0079558B"/>
    <w:rsid w:val="007968C4"/>
    <w:rsid w:val="007A2286"/>
    <w:rsid w:val="007A33E7"/>
    <w:rsid w:val="007A4855"/>
    <w:rsid w:val="007A62F7"/>
    <w:rsid w:val="007B1ED2"/>
    <w:rsid w:val="007B2138"/>
    <w:rsid w:val="007B3A80"/>
    <w:rsid w:val="007B516E"/>
    <w:rsid w:val="007B7CC9"/>
    <w:rsid w:val="007B7D04"/>
    <w:rsid w:val="007C3349"/>
    <w:rsid w:val="007C4E23"/>
    <w:rsid w:val="007D0248"/>
    <w:rsid w:val="007D0D16"/>
    <w:rsid w:val="007D249A"/>
    <w:rsid w:val="007D3222"/>
    <w:rsid w:val="007D32A8"/>
    <w:rsid w:val="007F11E1"/>
    <w:rsid w:val="007F28E2"/>
    <w:rsid w:val="007F3DD1"/>
    <w:rsid w:val="007F6C24"/>
    <w:rsid w:val="00800817"/>
    <w:rsid w:val="00812150"/>
    <w:rsid w:val="00816E39"/>
    <w:rsid w:val="0082449A"/>
    <w:rsid w:val="00824CD7"/>
    <w:rsid w:val="00824E20"/>
    <w:rsid w:val="00827FA2"/>
    <w:rsid w:val="00831018"/>
    <w:rsid w:val="00834FDC"/>
    <w:rsid w:val="0084328E"/>
    <w:rsid w:val="008472F2"/>
    <w:rsid w:val="0085074C"/>
    <w:rsid w:val="00852E53"/>
    <w:rsid w:val="00852F3C"/>
    <w:rsid w:val="008818B6"/>
    <w:rsid w:val="00883BA3"/>
    <w:rsid w:val="008904FE"/>
    <w:rsid w:val="008950B8"/>
    <w:rsid w:val="00896BB9"/>
    <w:rsid w:val="008A0661"/>
    <w:rsid w:val="008A261A"/>
    <w:rsid w:val="008A5187"/>
    <w:rsid w:val="008B3EB2"/>
    <w:rsid w:val="008B44BD"/>
    <w:rsid w:val="008C1EFA"/>
    <w:rsid w:val="008C7049"/>
    <w:rsid w:val="008D5E69"/>
    <w:rsid w:val="008D735C"/>
    <w:rsid w:val="008E4137"/>
    <w:rsid w:val="008E52D6"/>
    <w:rsid w:val="008F3706"/>
    <w:rsid w:val="008F5CDB"/>
    <w:rsid w:val="00914B0A"/>
    <w:rsid w:val="00922F10"/>
    <w:rsid w:val="00923B06"/>
    <w:rsid w:val="00924A22"/>
    <w:rsid w:val="0092536D"/>
    <w:rsid w:val="00926E07"/>
    <w:rsid w:val="00933E32"/>
    <w:rsid w:val="00944B92"/>
    <w:rsid w:val="00950322"/>
    <w:rsid w:val="0095696F"/>
    <w:rsid w:val="00963B3C"/>
    <w:rsid w:val="00965E71"/>
    <w:rsid w:val="0097605B"/>
    <w:rsid w:val="009760C9"/>
    <w:rsid w:val="00990298"/>
    <w:rsid w:val="00992311"/>
    <w:rsid w:val="00995E47"/>
    <w:rsid w:val="009A7183"/>
    <w:rsid w:val="009B14B2"/>
    <w:rsid w:val="009B68C8"/>
    <w:rsid w:val="009C3252"/>
    <w:rsid w:val="009D4FE6"/>
    <w:rsid w:val="009D6F06"/>
    <w:rsid w:val="009E15DE"/>
    <w:rsid w:val="009E6339"/>
    <w:rsid w:val="009E69C9"/>
    <w:rsid w:val="009E7581"/>
    <w:rsid w:val="009E75C8"/>
    <w:rsid w:val="009E7CDD"/>
    <w:rsid w:val="009F2504"/>
    <w:rsid w:val="009F333F"/>
    <w:rsid w:val="009F659E"/>
    <w:rsid w:val="009F7609"/>
    <w:rsid w:val="00A02A76"/>
    <w:rsid w:val="00A03B1B"/>
    <w:rsid w:val="00A103E9"/>
    <w:rsid w:val="00A136CE"/>
    <w:rsid w:val="00A1670A"/>
    <w:rsid w:val="00A17D9D"/>
    <w:rsid w:val="00A223B2"/>
    <w:rsid w:val="00A23740"/>
    <w:rsid w:val="00A25772"/>
    <w:rsid w:val="00A306DB"/>
    <w:rsid w:val="00A31EA6"/>
    <w:rsid w:val="00A33146"/>
    <w:rsid w:val="00A335D2"/>
    <w:rsid w:val="00A34936"/>
    <w:rsid w:val="00A42B6D"/>
    <w:rsid w:val="00A47737"/>
    <w:rsid w:val="00A50BF6"/>
    <w:rsid w:val="00A57280"/>
    <w:rsid w:val="00A61C68"/>
    <w:rsid w:val="00A6213A"/>
    <w:rsid w:val="00A66881"/>
    <w:rsid w:val="00A73484"/>
    <w:rsid w:val="00A81339"/>
    <w:rsid w:val="00A813CF"/>
    <w:rsid w:val="00A8171F"/>
    <w:rsid w:val="00A82CC9"/>
    <w:rsid w:val="00A92196"/>
    <w:rsid w:val="00A93690"/>
    <w:rsid w:val="00A95284"/>
    <w:rsid w:val="00AA082D"/>
    <w:rsid w:val="00AA76E4"/>
    <w:rsid w:val="00AB570D"/>
    <w:rsid w:val="00AC2FB4"/>
    <w:rsid w:val="00AC688D"/>
    <w:rsid w:val="00AC762C"/>
    <w:rsid w:val="00AD233D"/>
    <w:rsid w:val="00AD3CEA"/>
    <w:rsid w:val="00AD3F1C"/>
    <w:rsid w:val="00AD5078"/>
    <w:rsid w:val="00AD52C1"/>
    <w:rsid w:val="00AD7CCD"/>
    <w:rsid w:val="00AE06AC"/>
    <w:rsid w:val="00AF220F"/>
    <w:rsid w:val="00AF55A9"/>
    <w:rsid w:val="00B02375"/>
    <w:rsid w:val="00B153F2"/>
    <w:rsid w:val="00B251D9"/>
    <w:rsid w:val="00B259A4"/>
    <w:rsid w:val="00B30B9A"/>
    <w:rsid w:val="00B3328D"/>
    <w:rsid w:val="00B3427D"/>
    <w:rsid w:val="00B40DAB"/>
    <w:rsid w:val="00B47C0D"/>
    <w:rsid w:val="00B511A3"/>
    <w:rsid w:val="00B541B0"/>
    <w:rsid w:val="00B72B4A"/>
    <w:rsid w:val="00B745C5"/>
    <w:rsid w:val="00B813C0"/>
    <w:rsid w:val="00B8146D"/>
    <w:rsid w:val="00B81CEF"/>
    <w:rsid w:val="00B8370A"/>
    <w:rsid w:val="00B85004"/>
    <w:rsid w:val="00B86430"/>
    <w:rsid w:val="00B96A57"/>
    <w:rsid w:val="00BA62EC"/>
    <w:rsid w:val="00BA79C1"/>
    <w:rsid w:val="00BA7DB6"/>
    <w:rsid w:val="00BB509B"/>
    <w:rsid w:val="00BC1C34"/>
    <w:rsid w:val="00BC3976"/>
    <w:rsid w:val="00BC5613"/>
    <w:rsid w:val="00BC6920"/>
    <w:rsid w:val="00BE521A"/>
    <w:rsid w:val="00BE6DB0"/>
    <w:rsid w:val="00BF1323"/>
    <w:rsid w:val="00C10513"/>
    <w:rsid w:val="00C111DF"/>
    <w:rsid w:val="00C14FF1"/>
    <w:rsid w:val="00C26814"/>
    <w:rsid w:val="00C34085"/>
    <w:rsid w:val="00C40BBD"/>
    <w:rsid w:val="00C44225"/>
    <w:rsid w:val="00C44EDE"/>
    <w:rsid w:val="00C5483B"/>
    <w:rsid w:val="00C7208E"/>
    <w:rsid w:val="00C72116"/>
    <w:rsid w:val="00C83586"/>
    <w:rsid w:val="00C935DC"/>
    <w:rsid w:val="00C93B8E"/>
    <w:rsid w:val="00CA11BA"/>
    <w:rsid w:val="00CC07AF"/>
    <w:rsid w:val="00CD14EC"/>
    <w:rsid w:val="00CE3D1C"/>
    <w:rsid w:val="00CE4CEC"/>
    <w:rsid w:val="00D041F6"/>
    <w:rsid w:val="00D043BD"/>
    <w:rsid w:val="00D04977"/>
    <w:rsid w:val="00D10FFE"/>
    <w:rsid w:val="00D15CE4"/>
    <w:rsid w:val="00D168B5"/>
    <w:rsid w:val="00D31454"/>
    <w:rsid w:val="00D33EC3"/>
    <w:rsid w:val="00D36F89"/>
    <w:rsid w:val="00D373B8"/>
    <w:rsid w:val="00D476A8"/>
    <w:rsid w:val="00D6488B"/>
    <w:rsid w:val="00D655F3"/>
    <w:rsid w:val="00D65F18"/>
    <w:rsid w:val="00D6716E"/>
    <w:rsid w:val="00D74776"/>
    <w:rsid w:val="00DA1A1E"/>
    <w:rsid w:val="00DA4318"/>
    <w:rsid w:val="00DB24E5"/>
    <w:rsid w:val="00DB3453"/>
    <w:rsid w:val="00DC54B6"/>
    <w:rsid w:val="00DC76A3"/>
    <w:rsid w:val="00DD0F39"/>
    <w:rsid w:val="00DD59AB"/>
    <w:rsid w:val="00DE1EA6"/>
    <w:rsid w:val="00DE5475"/>
    <w:rsid w:val="00DE72FD"/>
    <w:rsid w:val="00DE7D77"/>
    <w:rsid w:val="00DF0255"/>
    <w:rsid w:val="00E06865"/>
    <w:rsid w:val="00E2054F"/>
    <w:rsid w:val="00E22287"/>
    <w:rsid w:val="00E30F43"/>
    <w:rsid w:val="00E34E1B"/>
    <w:rsid w:val="00E36403"/>
    <w:rsid w:val="00E428EA"/>
    <w:rsid w:val="00E43CB9"/>
    <w:rsid w:val="00E557E8"/>
    <w:rsid w:val="00E563F3"/>
    <w:rsid w:val="00E7323F"/>
    <w:rsid w:val="00E904E1"/>
    <w:rsid w:val="00E91993"/>
    <w:rsid w:val="00E935B4"/>
    <w:rsid w:val="00E935CF"/>
    <w:rsid w:val="00E9709C"/>
    <w:rsid w:val="00E97ACA"/>
    <w:rsid w:val="00EA26EF"/>
    <w:rsid w:val="00EA2B3D"/>
    <w:rsid w:val="00EA5CDA"/>
    <w:rsid w:val="00EA7599"/>
    <w:rsid w:val="00EB14B8"/>
    <w:rsid w:val="00EB6D8D"/>
    <w:rsid w:val="00EC0B94"/>
    <w:rsid w:val="00EC131C"/>
    <w:rsid w:val="00ED2729"/>
    <w:rsid w:val="00ED5608"/>
    <w:rsid w:val="00EE0B46"/>
    <w:rsid w:val="00EE4B4C"/>
    <w:rsid w:val="00F03A19"/>
    <w:rsid w:val="00F04063"/>
    <w:rsid w:val="00F04B1B"/>
    <w:rsid w:val="00F0526A"/>
    <w:rsid w:val="00F126A5"/>
    <w:rsid w:val="00F20FF3"/>
    <w:rsid w:val="00F21F03"/>
    <w:rsid w:val="00F22A2B"/>
    <w:rsid w:val="00F2625F"/>
    <w:rsid w:val="00F3355B"/>
    <w:rsid w:val="00F3574D"/>
    <w:rsid w:val="00F35BF4"/>
    <w:rsid w:val="00F500AC"/>
    <w:rsid w:val="00F54512"/>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A6EC5"/>
    <w:rsid w:val="00FB408B"/>
    <w:rsid w:val="00FC76D0"/>
    <w:rsid w:val="00FD550B"/>
    <w:rsid w:val="00FE7609"/>
    <w:rsid w:val="00FF12DD"/>
    <w:rsid w:val="00FF2A1A"/>
    <w:rsid w:val="00FF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BD454-B9BE-4004-8BF6-49C08BF0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15</cp:revision>
  <cp:lastPrinted>2015-08-23T17:08:00Z</cp:lastPrinted>
  <dcterms:created xsi:type="dcterms:W3CDTF">2015-08-23T23:38:00Z</dcterms:created>
  <dcterms:modified xsi:type="dcterms:W3CDTF">2015-08-24T00:24:00Z</dcterms:modified>
</cp:coreProperties>
</file>