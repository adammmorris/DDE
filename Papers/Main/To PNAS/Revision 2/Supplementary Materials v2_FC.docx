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669DA" w14:textId="44BDC573" w:rsidR="00475622" w:rsidRDefault="00C40BBD" w:rsidP="00433920">
      <w:pPr>
        <w:jc w:val="center"/>
        <w:rPr>
          <w:rFonts w:ascii="Times New Roman" w:hAnsi="Times New Roman" w:cs="Times New Roman"/>
          <w:szCs w:val="24"/>
          <w:u w:val="single"/>
        </w:rPr>
      </w:pPr>
      <w:r>
        <w:rPr>
          <w:rFonts w:ascii="Times New Roman" w:hAnsi="Times New Roman" w:cs="Times New Roman"/>
          <w:b/>
          <w:szCs w:val="24"/>
          <w:u w:val="single"/>
        </w:rPr>
        <w:t>Supporting</w:t>
      </w:r>
      <w:r w:rsidR="00475622" w:rsidRPr="00475622">
        <w:rPr>
          <w:rFonts w:ascii="Times New Roman" w:hAnsi="Times New Roman" w:cs="Times New Roman"/>
          <w:b/>
          <w:szCs w:val="24"/>
          <w:u w:val="single"/>
        </w:rPr>
        <w:t xml:space="preserve"> </w:t>
      </w:r>
      <w:r w:rsidR="001F4B94">
        <w:rPr>
          <w:rFonts w:ascii="Times New Roman" w:hAnsi="Times New Roman" w:cs="Times New Roman"/>
          <w:b/>
          <w:szCs w:val="24"/>
          <w:u w:val="single"/>
        </w:rPr>
        <w:t>Information</w:t>
      </w:r>
    </w:p>
    <w:p w14:paraId="2FD7A1A5" w14:textId="77777777" w:rsidR="00433920" w:rsidRDefault="00433920" w:rsidP="00433920">
      <w:pPr>
        <w:jc w:val="center"/>
        <w:rPr>
          <w:rFonts w:ascii="Times New Roman" w:hAnsi="Times New Roman" w:cs="Times New Roman"/>
          <w:i/>
          <w:szCs w:val="24"/>
        </w:rPr>
      </w:pPr>
    </w:p>
    <w:p w14:paraId="7E60FB6C" w14:textId="77777777" w:rsidR="00433920" w:rsidRDefault="00433920" w:rsidP="00475622">
      <w:pPr>
        <w:spacing w:after="120"/>
        <w:rPr>
          <w:rFonts w:ascii="Times New Roman" w:hAnsi="Times New Roman" w:cs="Times New Roman"/>
          <w:b/>
        </w:rPr>
      </w:pPr>
    </w:p>
    <w:p w14:paraId="699A5F2F" w14:textId="331A6758" w:rsidR="00475622" w:rsidRPr="00475622" w:rsidRDefault="00132F25" w:rsidP="00475622">
      <w:pPr>
        <w:spacing w:after="120"/>
        <w:rPr>
          <w:rFonts w:ascii="Times New Roman" w:hAnsi="Times New Roman" w:cs="Times New Roman"/>
          <w:b/>
        </w:rPr>
      </w:pPr>
      <w:del w:id="0" w:author="Fiery Cushman" w:date="2015-08-19T09:06:00Z">
        <w:r w:rsidDel="000A109E">
          <w:rPr>
            <w:rFonts w:ascii="Times New Roman" w:hAnsi="Times New Roman" w:cs="Times New Roman"/>
            <w:b/>
          </w:rPr>
          <w:delText>Regression analyse</w:delText>
        </w:r>
        <w:r w:rsidR="00475622" w:rsidRPr="00475622" w:rsidDel="000A109E">
          <w:rPr>
            <w:rFonts w:ascii="Times New Roman" w:hAnsi="Times New Roman" w:cs="Times New Roman"/>
            <w:b/>
          </w:rPr>
          <w:delText>s</w:delText>
        </w:r>
      </w:del>
      <w:ins w:id="1" w:author="Fiery Cushman" w:date="2015-08-19T09:06:00Z">
        <w:r w:rsidR="000A109E">
          <w:rPr>
            <w:rFonts w:ascii="Times New Roman" w:hAnsi="Times New Roman" w:cs="Times New Roman"/>
            <w:b/>
          </w:rPr>
          <w:t>Analysis of behavioral data by logistic regression</w:t>
        </w:r>
      </w:ins>
    </w:p>
    <w:p w14:paraId="62427F24" w14:textId="37F56BD9" w:rsidR="0034189B" w:rsidRDefault="007A33E7" w:rsidP="007A33E7">
      <w:pPr>
        <w:pStyle w:val="Paragraph"/>
        <w:ind w:firstLine="0"/>
      </w:pPr>
      <w:r w:rsidRPr="00620B3B">
        <w:t>In order to capture</w:t>
      </w:r>
      <w:ins w:id="2" w:author="Fiery Cushman" w:date="2015-08-19T09:08:00Z">
        <w:r w:rsidR="000A109E">
          <w:t xml:space="preserve"> the effect of</w:t>
        </w:r>
      </w:ins>
      <w:r w:rsidRPr="00620B3B">
        <w:t xml:space="preserve"> trial-by-trial variation in the</w:t>
      </w:r>
      <w:ins w:id="3" w:author="Fiery Cushman" w:date="2015-08-19T09:08:00Z">
        <w:r w:rsidR="000A109E">
          <w:t xml:space="preserve"> setup trial reward</w:t>
        </w:r>
      </w:ins>
      <w:r w:rsidRPr="00620B3B">
        <w:t xml:space="preserve"> magnitude </w:t>
      </w:r>
      <w:del w:id="4" w:author="Fiery Cushman" w:date="2015-08-19T09:08:00Z">
        <w:r w:rsidRPr="00620B3B" w:rsidDel="000A109E">
          <w:delText>of the reward obtained on the setup trial</w:delText>
        </w:r>
      </w:del>
      <w:ins w:id="5" w:author="Fiery Cushman" w:date="2015-08-19T09:08:00Z">
        <w:r w:rsidR="000A109E">
          <w:t>on choice in the critical trial</w:t>
        </w:r>
      </w:ins>
      <w:r w:rsidRPr="00620B3B">
        <w:t>, we regressed participants’ critical trial choices on the</w:t>
      </w:r>
      <w:ins w:id="6" w:author="Fiery Cushman" w:date="2015-08-19T09:08:00Z">
        <w:r w:rsidR="000A109E">
          <w:t xml:space="preserve"> setup trial</w:t>
        </w:r>
      </w:ins>
      <w:r w:rsidRPr="00620B3B">
        <w:t xml:space="preserve"> reward using a logistic mixed-effects model, estimating both random intercepts and random slopes at the subject level. (Following past research</w:t>
      </w:r>
      <w:r w:rsidR="005539DD">
        <w:t xml:space="preserve"> </w:t>
      </w:r>
      <w:r w:rsidR="001F4B94">
        <w:t>(22)</w:t>
      </w:r>
      <w:r w:rsidRPr="00620B3B">
        <w:t>, this model approximates the value representation of a prediction error update mechanism as the most recently observed reward.  In simulations presented below we validate this approximation.)</w:t>
      </w:r>
    </w:p>
    <w:p w14:paraId="2C146597" w14:textId="7CDA0E60" w:rsidR="006E238F" w:rsidRDefault="002C1E5E" w:rsidP="007A33E7">
      <w:pPr>
        <w:pStyle w:val="Paragraph"/>
        <w:ind w:firstLine="0"/>
      </w:pPr>
      <w:r>
        <w:t xml:space="preserve">All models had </w:t>
      </w:r>
      <w:r w:rsidR="004F6964">
        <w:t>a single</w:t>
      </w:r>
      <w:r>
        <w:t xml:space="preserve"> </w:t>
      </w:r>
      <w:proofErr w:type="spellStart"/>
      <w:r>
        <w:t>regressor</w:t>
      </w:r>
      <w:proofErr w:type="spellEnd"/>
      <w:r>
        <w:t xml:space="preserve">: the value of the reward obtained on setup trials. </w:t>
      </w:r>
      <w:r w:rsidR="000E6A6A">
        <w:t xml:space="preserve">The reward </w:t>
      </w:r>
      <w:proofErr w:type="spellStart"/>
      <w:r w:rsidR="000E6A6A">
        <w:t>regressor</w:t>
      </w:r>
      <w:proofErr w:type="spellEnd"/>
      <w:r w:rsidR="000E6A6A">
        <w:t xml:space="preserve"> was</w:t>
      </w:r>
      <w:r w:rsidR="000E6A6A" w:rsidRPr="00620B3B">
        <w:t xml:space="preserve"> grand mean centered. </w:t>
      </w:r>
      <w:r>
        <w:t>The dependent variable was participant choice</w:t>
      </w:r>
      <w:r w:rsidR="00475622" w:rsidRPr="00620B3B">
        <w:t xml:space="preserve"> on </w:t>
      </w:r>
      <w:r>
        <w:t>the subsequent critical trials, coded</w:t>
      </w:r>
      <w:r w:rsidR="00475622" w:rsidRPr="00620B3B">
        <w:t xml:space="preserve"> as 1 if participants selected the shared-goal action, and 0 otherwise. </w:t>
      </w:r>
      <w:r w:rsidR="00FB408B">
        <w:t>Thus a positive coefficient indicates that participants were more likely to select the shared-goal</w:t>
      </w:r>
      <w:r w:rsidR="00827FA2">
        <w:t xml:space="preserve"> action following higher reward</w:t>
      </w:r>
      <w:r w:rsidR="006E238F">
        <w:t xml:space="preserve"> on the setup trial.</w:t>
      </w:r>
    </w:p>
    <w:p w14:paraId="258A1FB5" w14:textId="170316B6" w:rsidR="00475622" w:rsidRDefault="00475622" w:rsidP="007A33E7">
      <w:pPr>
        <w:pStyle w:val="Paragraph"/>
        <w:ind w:firstLine="0"/>
      </w:pPr>
      <w:r w:rsidRPr="00620B3B">
        <w:t xml:space="preserve">In order to achieve convergence, </w:t>
      </w:r>
      <w:r w:rsidR="007A33E7">
        <w:t>models</w:t>
      </w:r>
      <w:r w:rsidRPr="00620B3B">
        <w:t xml:space="preserve"> </w:t>
      </w:r>
      <w:r w:rsidR="007A33E7">
        <w:t>did not allow correlation between the</w:t>
      </w:r>
      <w:r w:rsidRPr="00620B3B">
        <w:t xml:space="preserve"> random slope</w:t>
      </w:r>
      <w:r w:rsidR="00FD550B">
        <w:t xml:space="preserve"> and random intercept. </w:t>
      </w:r>
      <w:r w:rsidRPr="00620B3B">
        <w:t xml:space="preserve">We determined whether the </w:t>
      </w:r>
      <w:proofErr w:type="spellStart"/>
      <w:r w:rsidRPr="00620B3B">
        <w:t>regressor</w:t>
      </w:r>
      <w:proofErr w:type="spellEnd"/>
      <w:r w:rsidRPr="00620B3B">
        <w:t xml:space="preserve"> increased the model’s likelihood enough to justify inclusion by calculating a null model with the </w:t>
      </w:r>
      <w:proofErr w:type="spellStart"/>
      <w:r w:rsidRPr="00620B3B">
        <w:t>regressor</w:t>
      </w:r>
      <w:proofErr w:type="spellEnd"/>
      <w:r w:rsidRPr="00620B3B">
        <w:t xml:space="preserve"> removed, and comparing models using a likelihood ratio test. </w:t>
      </w:r>
      <w:r w:rsidRPr="00620B3B" w:rsidDel="00C65511">
        <w:t>All mixed-effects analyses were conducted in R</w:t>
      </w:r>
      <w:r w:rsidR="005539DD">
        <w:t xml:space="preserve"> </w:t>
      </w:r>
      <w:r w:rsidR="001F4B94">
        <w:t>(54)</w:t>
      </w:r>
      <w:r w:rsidRPr="00620B3B" w:rsidDel="00C65511">
        <w:t>, making use of the lme4 linear mixed effects package</w:t>
      </w:r>
      <w:r w:rsidR="005539DD">
        <w:t xml:space="preserve"> </w:t>
      </w:r>
      <w:r w:rsidR="001F4B94">
        <w:t>(55)</w:t>
      </w:r>
      <w:r w:rsidRPr="00620B3B" w:rsidDel="00C65511">
        <w:t>.</w:t>
      </w:r>
    </w:p>
    <w:p w14:paraId="3EEF3207" w14:textId="77777777" w:rsidR="007A33E7" w:rsidRPr="00136628" w:rsidRDefault="000370CF" w:rsidP="00136628">
      <w:pPr>
        <w:pStyle w:val="Paragraph"/>
        <w:ind w:firstLine="0"/>
      </w:pPr>
      <w:r>
        <w:t xml:space="preserve">In each </w:t>
      </w:r>
      <w:r w:rsidR="00A73484">
        <w:t>experiment</w:t>
      </w:r>
      <w:r>
        <w:t>, t</w:t>
      </w:r>
      <w:r w:rsidRPr="00620B3B">
        <w:t>he reward obtained on the setup trial significantly predicted choice</w:t>
      </w:r>
      <w:r w:rsidR="00B541B0">
        <w:t>.</w:t>
      </w:r>
      <w:r w:rsidRPr="00620B3B">
        <w:t xml:space="preserve"> </w:t>
      </w:r>
      <w:r w:rsidR="00FD550B">
        <w:t xml:space="preserve">The </w:t>
      </w:r>
      <w:r w:rsidR="009F659E">
        <w:t>parameter estimates and significance tests</w:t>
      </w:r>
      <w:r w:rsidR="00FD550B">
        <w:t xml:space="preserve"> </w:t>
      </w:r>
      <w:r w:rsidR="009F659E">
        <w:t>for</w:t>
      </w:r>
      <w:r w:rsidR="006E238F">
        <w:t xml:space="preserve"> the </w:t>
      </w:r>
      <w:r w:rsidR="005141A1">
        <w:t>mixed-effects models</w:t>
      </w:r>
      <w:r w:rsidR="00B72B4A">
        <w:t xml:space="preserve"> </w:t>
      </w:r>
      <w:r w:rsidR="00FD550B">
        <w:t xml:space="preserve">are presented </w:t>
      </w:r>
      <w:r w:rsidR="00136628">
        <w:t xml:space="preserve">in </w:t>
      </w:r>
      <w:r w:rsidR="0034189B">
        <w:t xml:space="preserve">SM </w:t>
      </w:r>
      <w:r w:rsidR="00136628">
        <w:t>Table 1 below</w:t>
      </w:r>
      <w:r w:rsidR="006E238F">
        <w:t xml:space="preserve">. </w:t>
      </w:r>
      <w:r w:rsidR="006E238F" w:rsidRPr="00136628">
        <w:t>β</w:t>
      </w:r>
      <w:r w:rsidR="006E238F">
        <w:t xml:space="preserve"> is the coef</w:t>
      </w:r>
      <w:r w:rsidR="00136628">
        <w:t xml:space="preserve">ficient of the reward </w:t>
      </w:r>
      <w:proofErr w:type="spellStart"/>
      <w:r w:rsidR="00136628">
        <w:t>regressor</w:t>
      </w:r>
      <w:proofErr w:type="spellEnd"/>
      <w:r w:rsidR="00136628">
        <w:t>,</w:t>
      </w:r>
      <w:r w:rsidR="006E238F">
        <w:t xml:space="preserve"> </w:t>
      </w:r>
      <w:r w:rsidR="00136628" w:rsidRPr="00136628">
        <w:t>χ</w:t>
      </w:r>
      <w:r w:rsidR="00136628" w:rsidRPr="00136628">
        <w:rPr>
          <w:vertAlign w:val="superscript"/>
        </w:rPr>
        <w:t>2</w:t>
      </w:r>
      <w:r w:rsidR="00136628">
        <w:rPr>
          <w:vertAlign w:val="superscript"/>
        </w:rPr>
        <w:t xml:space="preserve"> </w:t>
      </w:r>
      <w:r w:rsidR="00136628">
        <w:t>is the statistic value in the likelihood ratio test, and p is the significance level of the likelihood ratio test.</w:t>
      </w:r>
    </w:p>
    <w:p w14:paraId="795F171F" w14:textId="77777777" w:rsidR="00136628" w:rsidRDefault="00136628" w:rsidP="00136628">
      <w:pPr>
        <w:pStyle w:val="Paragraph"/>
        <w:ind w:firstLine="0"/>
      </w:pPr>
    </w:p>
    <w:p w14:paraId="589B52EF" w14:textId="277211A6" w:rsidR="0034189B" w:rsidRPr="00C14FF1" w:rsidRDefault="00136628" w:rsidP="00475622">
      <w:pPr>
        <w:spacing w:after="120"/>
        <w:rPr>
          <w:rFonts w:ascii="Times New Roman" w:hAnsi="Times New Roman" w:cs="Times New Roman"/>
          <w:i/>
          <w:sz w:val="20"/>
        </w:rPr>
      </w:pPr>
      <w:r>
        <w:rPr>
          <w:rFonts w:ascii="Times New Roman" w:hAnsi="Times New Roman" w:cs="Times New Roman"/>
        </w:rPr>
        <w:br/>
      </w:r>
      <w:r w:rsidR="00C40BBD">
        <w:rPr>
          <w:rFonts w:ascii="Times New Roman" w:hAnsi="Times New Roman" w:cs="Times New Roman"/>
          <w:i/>
          <w:sz w:val="20"/>
        </w:rPr>
        <w:t>Table S1</w:t>
      </w:r>
      <w:r w:rsidRPr="00C14FF1">
        <w:rPr>
          <w:rFonts w:ascii="Times New Roman" w:hAnsi="Times New Roman" w:cs="Times New Roman"/>
          <w:i/>
          <w:sz w:val="20"/>
        </w:rPr>
        <w:t>:</w:t>
      </w:r>
      <w:r w:rsidR="00095C0A" w:rsidRPr="00C14FF1">
        <w:rPr>
          <w:rFonts w:ascii="Times New Roman" w:hAnsi="Times New Roman" w:cs="Times New Roman"/>
          <w:i/>
          <w:sz w:val="20"/>
        </w:rPr>
        <w:t xml:space="preserve"> Parameter estimates and significa</w:t>
      </w:r>
      <w:r w:rsidR="00C14FF1">
        <w:rPr>
          <w:rFonts w:ascii="Times New Roman" w:hAnsi="Times New Roman" w:cs="Times New Roman"/>
          <w:i/>
          <w:sz w:val="20"/>
        </w:rPr>
        <w:t>nce</w:t>
      </w:r>
      <w:r w:rsidR="00095C0A" w:rsidRPr="00C14FF1">
        <w:rPr>
          <w:rFonts w:ascii="Times New Roman" w:hAnsi="Times New Roman" w:cs="Times New Roman"/>
          <w:i/>
          <w:sz w:val="20"/>
        </w:rPr>
        <w:t xml:space="preserve"> tests for </w:t>
      </w:r>
      <w:r w:rsidR="00DB3453" w:rsidRPr="00C14FF1">
        <w:rPr>
          <w:rFonts w:ascii="Times New Roman" w:hAnsi="Times New Roman" w:cs="Times New Roman"/>
          <w:i/>
          <w:sz w:val="20"/>
        </w:rPr>
        <w:t xml:space="preserve">the </w:t>
      </w:r>
      <w:r w:rsidR="00095C0A" w:rsidRPr="00C14FF1">
        <w:rPr>
          <w:rFonts w:ascii="Times New Roman" w:hAnsi="Times New Roman" w:cs="Times New Roman"/>
          <w:i/>
          <w:sz w:val="20"/>
        </w:rPr>
        <w:t>mixed-effects models.</w:t>
      </w:r>
    </w:p>
    <w:p w14:paraId="792102A6" w14:textId="77777777" w:rsidR="00E34E1B" w:rsidRDefault="00E34E1B">
      <w:pPr>
        <w:rPr>
          <w:rFonts w:ascii="Times New Roman" w:eastAsia="MS Mincho" w:hAnsi="Times New Roman" w:cs="Times New Roman"/>
        </w:rPr>
      </w:pPr>
    </w:p>
    <w:p w14:paraId="026FA152" w14:textId="77777777" w:rsidR="00433920" w:rsidRPr="00475622" w:rsidRDefault="00433920" w:rsidP="00433920">
      <w:pPr>
        <w:spacing w:after="120"/>
        <w:rPr>
          <w:rFonts w:ascii="Times New Roman" w:eastAsia="MS Mincho" w:hAnsi="Times New Roman" w:cs="Times New Roman"/>
          <w:b/>
          <w:szCs w:val="24"/>
        </w:rPr>
      </w:pPr>
      <w:r w:rsidRPr="00475622">
        <w:rPr>
          <w:rFonts w:ascii="Times New Roman" w:eastAsia="MS Mincho" w:hAnsi="Times New Roman" w:cs="Times New Roman"/>
          <w:b/>
          <w:szCs w:val="24"/>
        </w:rPr>
        <w:t>Computational model</w:t>
      </w:r>
    </w:p>
    <w:p w14:paraId="0F8C7745" w14:textId="4CFA9322" w:rsidR="00896BB9" w:rsidRDefault="00433920" w:rsidP="00433920">
      <w:pPr>
        <w:pStyle w:val="Paragraph"/>
      </w:pPr>
      <w:del w:id="7" w:author="Fiery Cushman" w:date="2015-08-19T09:08:00Z">
        <w:r w:rsidDel="000A109E">
          <w:delText>We specified</w:delText>
        </w:r>
      </w:del>
      <w:ins w:id="8" w:author="Fiery Cushman" w:date="2015-08-19T09:08:00Z">
        <w:r w:rsidR="000A109E">
          <w:t>Below we present</w:t>
        </w:r>
      </w:ins>
      <w:r w:rsidRPr="00620B3B">
        <w:t xml:space="preserve"> a computational model of learning and choice</w:t>
      </w:r>
      <w:r>
        <w:t xml:space="preserve"> that includes</w:t>
      </w:r>
      <w:r w:rsidRPr="00620B3B">
        <w:t xml:space="preserve"> </w:t>
      </w:r>
      <w:r w:rsidR="00FA5D22">
        <w:t xml:space="preserve">model-free </w:t>
      </w:r>
      <w:r w:rsidR="00F500AC">
        <w:t xml:space="preserve">goal </w:t>
      </w:r>
      <w:del w:id="9" w:author="Fiery Cushman" w:date="2015-08-19T09:09:00Z">
        <w:r w:rsidR="00F500AC" w:rsidDel="000A109E">
          <w:delText>learning</w:delText>
        </w:r>
        <w:r w:rsidR="00FA5D22" w:rsidDel="000A109E">
          <w:delText xml:space="preserve"> </w:delText>
        </w:r>
      </w:del>
      <w:ins w:id="10" w:author="Fiery Cushman" w:date="2015-08-19T09:09:00Z">
        <w:r w:rsidR="000A109E">
          <w:t xml:space="preserve">selection </w:t>
        </w:r>
      </w:ins>
      <w:r w:rsidR="00FA5D22">
        <w:t xml:space="preserve">alongside </w:t>
      </w:r>
      <w:r w:rsidRPr="00620B3B">
        <w:t>traditional model-based and model-free control</w:t>
      </w:r>
      <w:r w:rsidR="00F500AC">
        <w:t>. Using</w:t>
      </w:r>
      <w:r w:rsidRPr="00620B3B">
        <w:t xml:space="preserve"> this model to generate simulated data</w:t>
      </w:r>
      <w:r>
        <w:t xml:space="preserve"> in our task, we show</w:t>
      </w:r>
      <w:r w:rsidRPr="00620B3B">
        <w:t xml:space="preserve"> that our observed results </w:t>
      </w:r>
      <w:r>
        <w:t>are</w:t>
      </w:r>
      <w:r w:rsidRPr="00620B3B">
        <w:t xml:space="preserve"> obtained </w:t>
      </w:r>
      <w:r>
        <w:t>only when the</w:t>
      </w:r>
      <w:r w:rsidRPr="00620B3B">
        <w:t xml:space="preserve"> model include</w:t>
      </w:r>
      <w:r>
        <w:t>s</w:t>
      </w:r>
      <w:r w:rsidRPr="00620B3B">
        <w:t xml:space="preserve"> model-free goal learning.</w:t>
      </w:r>
      <w:r w:rsidR="00B47C0D">
        <w:t xml:space="preserve"> </w:t>
      </w:r>
      <w:r w:rsidR="00896BB9">
        <w:t xml:space="preserve">By comparing our mechanism’s performance and computational efficiency to that of traditional mechanisms, we also show that </w:t>
      </w:r>
      <w:r w:rsidR="004D57E7">
        <w:t>our mechanism</w:t>
      </w:r>
      <w:r w:rsidR="00896BB9">
        <w:t xml:space="preserve"> balances </w:t>
      </w:r>
      <w:r w:rsidR="005539DD">
        <w:t xml:space="preserve">elements of </w:t>
      </w:r>
      <w:r w:rsidR="00AD3F1C">
        <w:t xml:space="preserve">model-based </w:t>
      </w:r>
      <w:r w:rsidR="00B3427D">
        <w:t>accuracy</w:t>
      </w:r>
      <w:r w:rsidR="00AD3F1C">
        <w:t xml:space="preserve"> with model-free efficiency.</w:t>
      </w:r>
    </w:p>
    <w:p w14:paraId="1AC8598E" w14:textId="27F68FF8" w:rsidR="00050050" w:rsidRDefault="00896BB9" w:rsidP="00433920">
      <w:pPr>
        <w:pStyle w:val="Paragraph"/>
      </w:pPr>
      <w:r>
        <w:t xml:space="preserve">We generated simulated data for Experiment 1b. </w:t>
      </w:r>
      <w:r w:rsidR="00433920" w:rsidRPr="00620B3B">
        <w:t xml:space="preserve">The </w:t>
      </w:r>
      <w:r w:rsidR="00433920">
        <w:t>task is a</w:t>
      </w:r>
      <w:r w:rsidR="00433920" w:rsidRPr="00620B3B">
        <w:t xml:space="preserve"> Markov decision process with </w:t>
      </w:r>
      <w:r>
        <w:t>ten</w:t>
      </w:r>
      <w:r w:rsidR="00433920" w:rsidRPr="00620B3B">
        <w:t xml:space="preserve"> states: The initial Stage 1 state</w:t>
      </w:r>
      <w:r w:rsidR="00C7208E">
        <w:t xml:space="preserve"> </w:t>
      </w:r>
      <w:r w:rsidR="00C7208E">
        <w:rPr>
          <w:i/>
        </w:rPr>
        <w:t>S</w:t>
      </w:r>
      <w:r w:rsidR="00C7208E">
        <w:rPr>
          <w:i/>
          <w:vertAlign w:val="subscript"/>
        </w:rPr>
        <w:t>1</w:t>
      </w:r>
      <w:r w:rsidR="00433920" w:rsidRPr="00620B3B">
        <w:t xml:space="preserve">, </w:t>
      </w:r>
      <w:r w:rsidR="00C5483B">
        <w:t>three</w:t>
      </w:r>
      <w:r w:rsidR="00433920" w:rsidRPr="00620B3B">
        <w:t xml:space="preserve"> Stage 2 states</w:t>
      </w:r>
      <w:r w:rsidR="00C7208E">
        <w:t xml:space="preserve"> </w:t>
      </w:r>
      <w:r w:rsidR="00C7208E">
        <w:rPr>
          <w:i/>
        </w:rPr>
        <w:t>S</w:t>
      </w:r>
      <w:r w:rsidR="00C7208E">
        <w:rPr>
          <w:i/>
          <w:vertAlign w:val="subscript"/>
        </w:rPr>
        <w:t>2-4</w:t>
      </w:r>
      <w:r w:rsidR="00171B28">
        <w:t xml:space="preserve">, </w:t>
      </w:r>
      <w:r w:rsidR="00BA62EC">
        <w:t>and six reward states</w:t>
      </w:r>
      <w:r w:rsidR="00E935B4">
        <w:t xml:space="preserve"> (</w:t>
      </w:r>
      <w:r w:rsidR="00070CC2">
        <w:t>Main Text</w:t>
      </w:r>
      <w:r w:rsidR="0034189B">
        <w:t xml:space="preserve"> Figure 1</w:t>
      </w:r>
      <w:r w:rsidR="00E935B4">
        <w:t>)</w:t>
      </w:r>
      <w:r w:rsidR="00433920" w:rsidRPr="00620B3B">
        <w:t xml:space="preserve">. </w:t>
      </w:r>
      <w:ins w:id="11" w:author="Fiery Cushman" w:date="2015-08-19T09:09:00Z">
        <w:r w:rsidR="000A109E">
          <w:t xml:space="preserve">At </w:t>
        </w:r>
      </w:ins>
      <w:r w:rsidR="00C7208E">
        <w:rPr>
          <w:i/>
        </w:rPr>
        <w:t>S</w:t>
      </w:r>
      <w:r w:rsidR="00C7208E">
        <w:rPr>
          <w:i/>
          <w:vertAlign w:val="subscript"/>
        </w:rPr>
        <w:t>1</w:t>
      </w:r>
      <w:r w:rsidR="00C7208E">
        <w:rPr>
          <w:i/>
        </w:rPr>
        <w:t xml:space="preserve"> </w:t>
      </w:r>
      <w:del w:id="12" w:author="Fiery Cushman" w:date="2015-08-19T09:09:00Z">
        <w:r w:rsidR="00171B28" w:rsidDel="000A109E">
          <w:delText xml:space="preserve">had </w:delText>
        </w:r>
      </w:del>
      <w:r w:rsidR="00171B28">
        <w:t>four possible actions</w:t>
      </w:r>
      <w:ins w:id="13" w:author="Fiery Cushman" w:date="2015-08-19T09:09:00Z">
        <w:r w:rsidR="000A109E">
          <w:t xml:space="preserve"> exist</w:t>
        </w:r>
      </w:ins>
      <w:r w:rsidR="00171B28">
        <w:t xml:space="preserve">, </w:t>
      </w:r>
      <w:ins w:id="14" w:author="Fiery Cushman" w:date="2015-08-19T09:09:00Z">
        <w:r w:rsidR="000A109E">
          <w:t xml:space="preserve">but </w:t>
        </w:r>
      </w:ins>
      <w:r w:rsidR="00433920" w:rsidRPr="00620B3B">
        <w:t xml:space="preserve">only two of </w:t>
      </w:r>
      <w:del w:id="15" w:author="Fiery Cushman" w:date="2015-08-19T09:09:00Z">
        <w:r w:rsidR="00433920" w:rsidRPr="00620B3B" w:rsidDel="000A109E">
          <w:delText xml:space="preserve">which </w:delText>
        </w:r>
      </w:del>
      <w:ins w:id="16" w:author="Fiery Cushman" w:date="2015-08-19T09:09:00Z">
        <w:r w:rsidR="000A109E">
          <w:t>these</w:t>
        </w:r>
        <w:r w:rsidR="000A109E" w:rsidRPr="00620B3B">
          <w:t xml:space="preserve"> </w:t>
        </w:r>
      </w:ins>
      <w:r w:rsidR="00433920" w:rsidRPr="00620B3B">
        <w:t xml:space="preserve">were available on any given trial. </w:t>
      </w:r>
      <w:r w:rsidR="00C7208E">
        <w:rPr>
          <w:i/>
        </w:rPr>
        <w:t>S</w:t>
      </w:r>
      <w:r w:rsidR="00C7208E">
        <w:rPr>
          <w:i/>
          <w:vertAlign w:val="subscript"/>
        </w:rPr>
        <w:t>2-4</w:t>
      </w:r>
      <w:r w:rsidR="00433920" w:rsidRPr="00620B3B">
        <w:t xml:space="preserve"> </w:t>
      </w:r>
      <w:r w:rsidR="00C7208E">
        <w:t xml:space="preserve">each </w:t>
      </w:r>
      <w:r w:rsidR="00433920" w:rsidRPr="00620B3B">
        <w:t xml:space="preserve">had </w:t>
      </w:r>
      <w:r w:rsidR="000058F8">
        <w:t>two</w:t>
      </w:r>
      <w:r w:rsidR="00433920" w:rsidRPr="00620B3B">
        <w:t xml:space="preserve"> </w:t>
      </w:r>
      <w:r w:rsidR="000058F8">
        <w:t>available</w:t>
      </w:r>
      <w:r w:rsidR="00433920" w:rsidRPr="00620B3B">
        <w:t xml:space="preserve"> action</w:t>
      </w:r>
      <w:r w:rsidR="000058F8">
        <w:t>s</w:t>
      </w:r>
      <w:ins w:id="17" w:author="Fiery Cushman" w:date="2015-08-19T09:10:00Z">
        <w:r w:rsidR="000A109E">
          <w:t>, and these</w:t>
        </w:r>
      </w:ins>
      <w:r w:rsidR="00433920" w:rsidRPr="00620B3B">
        <w:t xml:space="preserve"> </w:t>
      </w:r>
      <w:del w:id="18" w:author="Fiery Cushman" w:date="2015-08-19T09:10:00Z">
        <w:r w:rsidR="00433920" w:rsidRPr="00620B3B" w:rsidDel="000A109E">
          <w:delText xml:space="preserve">which </w:delText>
        </w:r>
      </w:del>
      <w:r w:rsidR="00433920" w:rsidRPr="00620B3B">
        <w:t xml:space="preserve">led to </w:t>
      </w:r>
      <w:del w:id="19" w:author="Fiery Cushman" w:date="2015-08-19T09:10:00Z">
        <w:r w:rsidR="000058F8" w:rsidDel="000A109E">
          <w:delText xml:space="preserve">reward </w:delText>
        </w:r>
      </w:del>
      <w:ins w:id="20" w:author="Fiery Cushman" w:date="2015-08-19T09:10:00Z">
        <w:r w:rsidR="000A109E">
          <w:t xml:space="preserve">terminal </w:t>
        </w:r>
      </w:ins>
      <w:r w:rsidR="000058F8">
        <w:t>states</w:t>
      </w:r>
      <w:ins w:id="21" w:author="Fiery Cushman" w:date="2015-08-19T09:10:00Z">
        <w:r w:rsidR="000A109E">
          <w:t xml:space="preserve"> each associated with an independent drifting reward</w:t>
        </w:r>
      </w:ins>
      <w:r w:rsidR="00433920" w:rsidRPr="00620B3B">
        <w:t>. The rewards were randomly generated for each agent by the same process as in the behavioral tasks</w:t>
      </w:r>
      <w:r w:rsidR="00050050">
        <w:t xml:space="preserve">, </w:t>
      </w:r>
      <w:commentRangeStart w:id="22"/>
      <w:r w:rsidR="00050050">
        <w:t>except we extended the reward boundaries from (-4,5) to (-8,8)</w:t>
      </w:r>
      <w:r w:rsidR="00433920" w:rsidRPr="00620B3B">
        <w:t>.</w:t>
      </w:r>
      <w:r w:rsidR="00AF220F">
        <w:t xml:space="preserve"> </w:t>
      </w:r>
      <w:r w:rsidR="00050050">
        <w:t>This extension more sharply highlight</w:t>
      </w:r>
      <w:r w:rsidR="00C111DF">
        <w:t>s</w:t>
      </w:r>
      <w:r w:rsidR="00050050">
        <w:t xml:space="preserve"> the </w:t>
      </w:r>
      <w:r w:rsidR="007C4E23">
        <w:t>contrast between the three mechanisms’ task performances.</w:t>
      </w:r>
      <w:commentRangeEnd w:id="22"/>
      <w:r w:rsidR="000A109E">
        <w:rPr>
          <w:rStyle w:val="CommentReference"/>
          <w:rFonts w:asciiTheme="minorHAnsi" w:eastAsiaTheme="minorEastAsia" w:hAnsiTheme="minorHAnsi" w:cstheme="minorBidi"/>
          <w:lang w:eastAsia="ja-JP"/>
        </w:rPr>
        <w:commentReference w:id="22"/>
      </w:r>
    </w:p>
    <w:p w14:paraId="6EF4CFF2" w14:textId="7BCF8937" w:rsidR="00B153F2" w:rsidRDefault="00296790" w:rsidP="00070CC2">
      <w:pPr>
        <w:pStyle w:val="Paragraph"/>
      </w:pPr>
      <w:del w:id="23" w:author="Fiery Cushman" w:date="2015-08-19T09:11:00Z">
        <w:r w:rsidDel="000A109E">
          <w:lastRenderedPageBreak/>
          <w:delText xml:space="preserve">Each </w:delText>
        </w:r>
      </w:del>
      <w:ins w:id="24" w:author="Fiery Cushman" w:date="2015-08-19T09:11:00Z">
        <w:r w:rsidR="000A109E">
          <w:t xml:space="preserve">In our simulation, as in the original experiment, each </w:t>
        </w:r>
      </w:ins>
      <w:r>
        <w:t>agent</w:t>
      </w:r>
      <w:r w:rsidR="00AF220F">
        <w:t xml:space="preserve"> </w:t>
      </w:r>
      <w:r>
        <w:t>completed 175 trials.</w:t>
      </w:r>
      <w:r w:rsidR="00AF220F">
        <w:t xml:space="preserve"> </w:t>
      </w:r>
      <w:r>
        <w:t xml:space="preserve">Although agents made choices in both Stage 1 and 2, </w:t>
      </w:r>
      <w:r w:rsidR="001E0D85">
        <w:t xml:space="preserve">we focus </w:t>
      </w:r>
      <w:r w:rsidR="00486CF9">
        <w:t xml:space="preserve">our exposition </w:t>
      </w:r>
      <w:r w:rsidR="001E0D85">
        <w:t xml:space="preserve">on the </w:t>
      </w:r>
      <w:r>
        <w:t xml:space="preserve">Stage 1 choice because it </w:t>
      </w:r>
      <w:del w:id="25" w:author="Fiery Cushman" w:date="2015-08-19T09:11:00Z">
        <w:r w:rsidDel="000A109E">
          <w:delText xml:space="preserve">effectively </w:delText>
        </w:r>
      </w:del>
      <w:ins w:id="26" w:author="Fiery Cushman" w:date="2015-08-19T09:11:00Z">
        <w:r w:rsidR="000A109E">
          <w:t xml:space="preserve">uniquely </w:t>
        </w:r>
      </w:ins>
      <w:r>
        <w:t>juxtaposes the</w:t>
      </w:r>
      <w:ins w:id="27" w:author="Fiery Cushman" w:date="2015-08-19T09:11:00Z">
        <w:r w:rsidR="000A109E">
          <w:t xml:space="preserve"> predictions of the three models we consider</w:t>
        </w:r>
      </w:ins>
      <w:del w:id="28" w:author="Fiery Cushman" w:date="2015-08-19T09:11:00Z">
        <w:r w:rsidDel="000A109E">
          <w:delText xml:space="preserve"> three mechanisms</w:delText>
        </w:r>
      </w:del>
      <w:r>
        <w:t>.</w:t>
      </w:r>
    </w:p>
    <w:p w14:paraId="6253B0C4" w14:textId="77777777" w:rsidR="00070CC2" w:rsidRPr="0034189B" w:rsidRDefault="00070CC2" w:rsidP="00070CC2">
      <w:pPr>
        <w:pStyle w:val="Paragraph"/>
      </w:pPr>
    </w:p>
    <w:p w14:paraId="40DA78FD" w14:textId="77777777" w:rsidR="00BE521A" w:rsidRPr="00BE521A" w:rsidRDefault="00BE521A" w:rsidP="00BE521A">
      <w:pPr>
        <w:pStyle w:val="Paragraph"/>
        <w:ind w:firstLine="0"/>
        <w:rPr>
          <w:i/>
        </w:rPr>
      </w:pPr>
      <w:r>
        <w:rPr>
          <w:i/>
        </w:rPr>
        <w:t>Mechanisms</w:t>
      </w:r>
    </w:p>
    <w:p w14:paraId="18606857" w14:textId="487EE9D0" w:rsidR="008D5E69" w:rsidRDefault="0013591E" w:rsidP="008D5E69">
      <w:pPr>
        <w:pStyle w:val="Paragraph"/>
      </w:pPr>
      <w:r>
        <w:t>We implemented model-free goal learnin</w:t>
      </w:r>
      <w:r w:rsidR="00B85004">
        <w:t>g with the options framework</w:t>
      </w:r>
      <w:r w:rsidR="005539DD">
        <w:t xml:space="preserve"> </w:t>
      </w:r>
      <w:r w:rsidR="001F4B94">
        <w:t>(10)</w:t>
      </w:r>
      <w:r w:rsidR="00B85004">
        <w:t xml:space="preserve">, a </w:t>
      </w:r>
      <w:r w:rsidR="00A136CE">
        <w:t xml:space="preserve">common </w:t>
      </w:r>
      <w:r w:rsidR="00B85004">
        <w:t>fr</w:t>
      </w:r>
      <w:r w:rsidR="00F22A2B">
        <w:t xml:space="preserve">amework for </w:t>
      </w:r>
      <w:r w:rsidR="00227C49">
        <w:t xml:space="preserve">hierarchical </w:t>
      </w:r>
      <w:r w:rsidR="00F22A2B">
        <w:t>policy abstraction.</w:t>
      </w:r>
      <w:r w:rsidR="00DA4318">
        <w:t xml:space="preserve"> </w:t>
      </w:r>
      <w:del w:id="29" w:author="Fiery Cushman" w:date="2015-08-19T09:11:00Z">
        <w:r w:rsidR="00296790" w:rsidDel="000A109E">
          <w:delText>Under this framework</w:delText>
        </w:r>
      </w:del>
      <w:ins w:id="30" w:author="Fiery Cushman" w:date="2015-08-19T09:11:00Z">
        <w:r w:rsidR="000A109E">
          <w:t>In our instantiation</w:t>
        </w:r>
      </w:ins>
      <w:r w:rsidR="00296790">
        <w:t>, an “option”</w:t>
      </w:r>
      <w:r w:rsidR="0097605B">
        <w:t xml:space="preserve"> is a flexible </w:t>
      </w:r>
      <w:r w:rsidR="00627185">
        <w:t>policy which terminates upon attainment of a goal state</w:t>
      </w:r>
      <w:del w:id="31" w:author="Fiery Cushman" w:date="2015-08-19T09:12:00Z">
        <w:r w:rsidR="00627185" w:rsidDel="000A109E">
          <w:delText xml:space="preserve">. </w:delText>
        </w:r>
      </w:del>
      <w:ins w:id="32" w:author="Fiery Cushman" w:date="2015-08-19T09:12:00Z">
        <w:r w:rsidR="000A109E">
          <w:t xml:space="preserve">, and which is available for selection by a higher-order controller. </w:t>
        </w:r>
      </w:ins>
      <w:del w:id="33" w:author="Fiery Cushman" w:date="2015-08-19T09:12:00Z">
        <w:r w:rsidR="00A95284" w:rsidDel="000A109E">
          <w:delText>In ou</w:delText>
        </w:r>
        <w:r w:rsidR="00990298" w:rsidDel="000A109E">
          <w:delText>r task, w</w:delText>
        </w:r>
      </w:del>
      <w:ins w:id="34" w:author="Fiery Cushman" w:date="2015-08-19T09:12:00Z">
        <w:r w:rsidR="000A109E">
          <w:t>W</w:t>
        </w:r>
      </w:ins>
      <w:r w:rsidR="00990298">
        <w:t>e defined two options</w:t>
      </w:r>
      <w:r w:rsidR="00950322">
        <w:t xml:space="preserve"> available in Stage 1</w:t>
      </w:r>
      <w:r w:rsidR="00990298">
        <w:t xml:space="preserve">: one </w:t>
      </w:r>
      <w:del w:id="35" w:author="Fiery Cushman" w:date="2015-08-19T09:12:00Z">
        <w:r w:rsidR="00537F15" w:rsidDel="000A109E">
          <w:delText xml:space="preserve">which </w:delText>
        </w:r>
      </w:del>
      <w:ins w:id="36" w:author="Fiery Cushman" w:date="2015-08-19T09:12:00Z">
        <w:r w:rsidR="000A109E">
          <w:t xml:space="preserve">that </w:t>
        </w:r>
      </w:ins>
      <w:r w:rsidR="00990298">
        <w:t>terminates</w:t>
      </w:r>
      <w:r w:rsidR="008D5E69">
        <w:t xml:space="preserve"> at blue</w:t>
      </w:r>
      <w:r w:rsidR="007968C4">
        <w:t xml:space="preserve"> (denoted </w:t>
      </w:r>
      <w:r w:rsidR="007968C4">
        <w:rPr>
          <w:i/>
        </w:rPr>
        <w:t>O</w:t>
      </w:r>
      <w:r w:rsidR="007968C4" w:rsidRPr="007968C4">
        <w:rPr>
          <w:i/>
          <w:vertAlign w:val="subscript"/>
        </w:rPr>
        <w:t>1</w:t>
      </w:r>
      <w:r w:rsidR="007968C4">
        <w:t>)</w:t>
      </w:r>
      <w:r w:rsidR="008D5E69">
        <w:t>, and the other at red</w:t>
      </w:r>
      <w:r w:rsidR="007968C4">
        <w:t xml:space="preserve"> (</w:t>
      </w:r>
      <w:r w:rsidR="007968C4">
        <w:rPr>
          <w:i/>
        </w:rPr>
        <w:t>O</w:t>
      </w:r>
      <w:r w:rsidR="007968C4">
        <w:rPr>
          <w:i/>
          <w:vertAlign w:val="subscript"/>
        </w:rPr>
        <w:t>2</w:t>
      </w:r>
      <w:r w:rsidR="007968C4">
        <w:t>)</w:t>
      </w:r>
      <w:r w:rsidR="008D5E69">
        <w:t>.</w:t>
      </w:r>
      <w:r w:rsidR="00F97CD2">
        <w:t xml:space="preserve"> (Choices in Stage 2 were made similarly, </w:t>
      </w:r>
      <w:r w:rsidR="00A81339">
        <w:t>with an option representing each of the</w:t>
      </w:r>
      <w:r w:rsidR="001324D1">
        <w:t xml:space="preserve"> two</w:t>
      </w:r>
      <w:r w:rsidR="00A81339">
        <w:t xml:space="preserve"> basic actions available in Stage 2 state</w:t>
      </w:r>
      <w:r w:rsidR="00ED5608">
        <w:t>s</w:t>
      </w:r>
      <w:r w:rsidR="00470201">
        <w:t>.)</w:t>
      </w:r>
    </w:p>
    <w:p w14:paraId="458F90B2" w14:textId="77777777" w:rsidR="00831018" w:rsidRPr="00831018" w:rsidRDefault="00227C49" w:rsidP="008D5E69">
      <w:pPr>
        <w:pStyle w:val="Paragraph"/>
      </w:pPr>
      <w:r>
        <w:t xml:space="preserve">An </w:t>
      </w:r>
      <w:r w:rsidR="0097605B">
        <w:t xml:space="preserve">agent using these options faces two challenges. It must </w:t>
      </w:r>
      <w:r w:rsidR="001C0A9E">
        <w:t>choose an option, and then successfully attain the chosen option’s goal state.</w:t>
      </w:r>
      <w:r w:rsidR="007968C4">
        <w:t xml:space="preserve"> Our proposed mechanism </w:t>
      </w:r>
      <w:r w:rsidR="007606D7">
        <w:t>addressed</w:t>
      </w:r>
      <w:r w:rsidR="00591199">
        <w:t xml:space="preserve"> the first challenge by maintaining</w:t>
      </w:r>
      <w:r w:rsidR="007968C4">
        <w:t xml:space="preserve"> a model-free value for each option</w:t>
      </w:r>
      <w:r w:rsidR="00C935DC">
        <w:t xml:space="preserve"> in each state </w:t>
      </w:r>
      <w:r w:rsidR="00C935DC" w:rsidRPr="003C20AF">
        <w:rPr>
          <w:rFonts w:ascii="Cambria Math" w:hAnsi="Cambria Math"/>
          <w:i/>
        </w:rPr>
        <w:t>s</w:t>
      </w:r>
      <w:r w:rsidR="007968C4">
        <w:t xml:space="preserve">, denoted </w:t>
      </w:r>
      <w:r w:rsidR="007968C4" w:rsidRPr="00620B3B">
        <w:rPr>
          <w:i/>
        </w:rPr>
        <w:t>V</w:t>
      </w:r>
      <w:r w:rsidR="00831018">
        <w:rPr>
          <w:i/>
        </w:rPr>
        <w:t>(</w:t>
      </w:r>
      <w:proofErr w:type="spellStart"/>
      <w:r w:rsidR="00C935DC">
        <w:rPr>
          <w:i/>
        </w:rPr>
        <w:t>s</w:t>
      </w:r>
      <w:proofErr w:type="gramStart"/>
      <w:r w:rsidR="00C935DC">
        <w:rPr>
          <w:i/>
        </w:rPr>
        <w:t>,</w:t>
      </w:r>
      <w:r w:rsidR="00831018">
        <w:rPr>
          <w:i/>
        </w:rPr>
        <w:t>O</w:t>
      </w:r>
      <w:r w:rsidR="00831018">
        <w:rPr>
          <w:i/>
          <w:vertAlign w:val="subscript"/>
        </w:rPr>
        <w:t>i</w:t>
      </w:r>
      <w:proofErr w:type="spellEnd"/>
      <w:proofErr w:type="gramEnd"/>
      <w:r w:rsidR="00831018">
        <w:rPr>
          <w:i/>
        </w:rPr>
        <w:t>)</w:t>
      </w:r>
      <w:r w:rsidR="00831018">
        <w:t xml:space="preserve">. The values </w:t>
      </w:r>
      <w:r w:rsidR="007606D7">
        <w:t>were</w:t>
      </w:r>
      <w:r w:rsidR="00831018">
        <w:t xml:space="preserve"> initialized to zero and updated after every trial by:</w:t>
      </w:r>
    </w:p>
    <w:p w14:paraId="2FAED442" w14:textId="77777777" w:rsidR="001C0A9E" w:rsidRDefault="00831018" w:rsidP="008D5E69">
      <w:pPr>
        <w:pStyle w:val="Paragraph"/>
      </w:pPr>
      <w:commentRangeStart w:id="37"/>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+α(r-V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w:commentRangeEnd w:id="37"/>
          <m:r>
            <m:rPr>
              <m:sty m:val="p"/>
            </m:rPr>
            <w:rPr>
              <w:rStyle w:val="CommentReference"/>
              <w:rFonts w:asciiTheme="minorHAnsi" w:eastAsiaTheme="minorEastAsia" w:hAnsiTheme="minorHAnsi" w:cstheme="minorBidi"/>
              <w:lang w:eastAsia="ja-JP"/>
            </w:rPr>
            <w:commentReference w:id="37"/>
          </m:r>
        </m:oMath>
      </m:oMathPara>
    </w:p>
    <w:p w14:paraId="6111A86A" w14:textId="77777777" w:rsidR="002537FF" w:rsidRDefault="00831018" w:rsidP="00831018">
      <w:pPr>
        <w:pStyle w:val="Paragraph"/>
        <w:ind w:firstLine="0"/>
      </w:pPr>
      <w:proofErr w:type="gramStart"/>
      <w:r>
        <w:t>where</w:t>
      </w:r>
      <w:proofErr w:type="gramEnd"/>
      <w:r>
        <w:t xml:space="preserve"> </w:t>
      </w:r>
      <w:r>
        <w:rPr>
          <w:i/>
        </w:rPr>
        <w:t>O</w:t>
      </w:r>
      <w:r>
        <w:rPr>
          <w:i/>
          <w:vertAlign w:val="subscript"/>
        </w:rPr>
        <w:t>i</w:t>
      </w:r>
      <w:r>
        <w:rPr>
          <w:i/>
        </w:rPr>
        <w:softHyphen/>
        <w:t xml:space="preserve"> </w:t>
      </w:r>
      <w:r>
        <w:t>is the chosen option,</w:t>
      </w:r>
      <w:r>
        <w:rPr>
          <w:i/>
        </w:rPr>
        <w:softHyphen/>
        <w:t xml:space="preserve"> r </w:t>
      </w:r>
      <w:r>
        <w:t xml:space="preserve">is the received reward, and </w:t>
      </w:r>
      <w:r w:rsidRPr="00831018">
        <w:rPr>
          <w:i/>
        </w:rPr>
        <w:t>α</w:t>
      </w:r>
      <w:r>
        <w:t xml:space="preserve"> is a learning rate.</w:t>
      </w:r>
    </w:p>
    <w:p w14:paraId="7D76CC70" w14:textId="69111C24" w:rsidR="00611929" w:rsidRPr="008472F2" w:rsidRDefault="00611929" w:rsidP="002537FF">
      <w:pPr>
        <w:pStyle w:val="Paragraph"/>
      </w:pPr>
      <w:r>
        <w:t xml:space="preserve">Agents </w:t>
      </w:r>
      <w:r w:rsidR="00C935DC">
        <w:t xml:space="preserve">used model-free </w:t>
      </w:r>
      <w:del w:id="38" w:author="Fiery Cushman" w:date="2015-08-18T21:21:00Z">
        <w:r w:rsidR="000D70B7" w:rsidDel="00C111DF">
          <w:delText xml:space="preserve">updating </w:delText>
        </w:r>
      </w:del>
      <w:ins w:id="39" w:author="Fiery Cushman" w:date="2015-08-18T21:21:00Z">
        <w:r w:rsidR="00C111DF">
          <w:t xml:space="preserve">update </w:t>
        </w:r>
      </w:ins>
      <w:r w:rsidR="000D70B7">
        <w:t xml:space="preserve">to </w:t>
      </w:r>
      <w:del w:id="40" w:author="Fiery Cushman" w:date="2015-08-19T09:13:00Z">
        <w:r w:rsidR="000D70B7" w:rsidDel="00DC76A3">
          <w:delText xml:space="preserve">evaluate </w:delText>
        </w:r>
      </w:del>
      <w:ins w:id="41" w:author="Fiery Cushman" w:date="2015-08-19T09:13:00Z">
        <w:r w:rsidR="00DC76A3">
          <w:t xml:space="preserve">summarize the value of </w:t>
        </w:r>
      </w:ins>
      <w:r w:rsidR="000D70B7">
        <w:t>options</w:t>
      </w:r>
      <w:ins w:id="42" w:author="Fiery Cushman" w:date="2015-08-19T09:13:00Z">
        <w:r w:rsidR="00DC76A3">
          <w:t xml:space="preserve"> and select between them</w:t>
        </w:r>
      </w:ins>
      <w:r w:rsidR="00C935DC">
        <w:t xml:space="preserve">, but model-based planning to achieve </w:t>
      </w:r>
      <w:proofErr w:type="gramStart"/>
      <w:r w:rsidR="00771A3B">
        <w:t xml:space="preserve">a </w:t>
      </w:r>
      <w:del w:id="43" w:author="Fiery Cushman" w:date="2015-08-19T09:14:00Z">
        <w:r w:rsidR="00771A3B" w:rsidDel="00DC76A3">
          <w:delText>chosen</w:delText>
        </w:r>
        <w:r w:rsidR="00C935DC" w:rsidDel="00DC76A3">
          <w:delText xml:space="preserve"> </w:delText>
        </w:r>
      </w:del>
      <w:ins w:id="44" w:author="Fiery Cushman" w:date="2015-08-19T09:14:00Z">
        <w:r w:rsidR="00DC76A3">
          <w:t>the</w:t>
        </w:r>
        <w:proofErr w:type="gramEnd"/>
        <w:r w:rsidR="00DC76A3">
          <w:t xml:space="preserve"> </w:t>
        </w:r>
      </w:ins>
      <w:del w:id="45" w:author="Fiery Cushman" w:date="2015-08-19T09:14:00Z">
        <w:r w:rsidR="00C935DC" w:rsidDel="00DC76A3">
          <w:delText xml:space="preserve">option’s </w:delText>
        </w:r>
      </w:del>
      <w:r w:rsidR="00C935DC">
        <w:t>goal state</w:t>
      </w:r>
      <w:ins w:id="46" w:author="Fiery Cushman" w:date="2015-08-19T09:14:00Z">
        <w:r w:rsidR="00DC76A3">
          <w:t xml:space="preserve"> defined by a given option</w:t>
        </w:r>
      </w:ins>
      <w:r w:rsidR="00C935DC">
        <w:t xml:space="preserve">. Agents maintained </w:t>
      </w:r>
      <w:r w:rsidR="002537FF">
        <w:t>the transition probabilities</w:t>
      </w:r>
      <w:r w:rsidR="002537FF" w:rsidRPr="002537FF">
        <w:t xml:space="preserve"> </w:t>
      </w:r>
      <w:r w:rsidR="002537FF">
        <w:t xml:space="preserve">from each Stage 1 action </w:t>
      </w:r>
      <w:r w:rsidR="002537FF">
        <w:rPr>
          <w:i/>
        </w:rPr>
        <w:t xml:space="preserve">a </w:t>
      </w:r>
      <w:r w:rsidR="002537FF">
        <w:t xml:space="preserve">to each Stage 2 state </w:t>
      </w:r>
      <w:r w:rsidR="002537FF">
        <w:rPr>
          <w:i/>
        </w:rPr>
        <w:t>s</w:t>
      </w:r>
      <w:r w:rsidR="00486CF9">
        <w:rPr>
          <w:i/>
        </w:rPr>
        <w:t>’</w:t>
      </w:r>
      <w:r w:rsidR="002537FF">
        <w:t xml:space="preserve">, denoted </w:t>
      </w:r>
      <w:proofErr w:type="gramStart"/>
      <w:r w:rsidR="002537FF" w:rsidRPr="00620B3B">
        <w:rPr>
          <w:i/>
        </w:rPr>
        <w:t>T</w:t>
      </w:r>
      <w:r w:rsidR="002537FF">
        <w:rPr>
          <w:i/>
        </w:rPr>
        <w:t>(</w:t>
      </w:r>
      <w:proofErr w:type="gramEnd"/>
      <w:r w:rsidR="00486CF9">
        <w:rPr>
          <w:i/>
        </w:rPr>
        <w:t>S</w:t>
      </w:r>
      <w:r w:rsidR="00486CF9">
        <w:rPr>
          <w:i/>
          <w:vertAlign w:val="subscript"/>
        </w:rPr>
        <w:t>1</w:t>
      </w:r>
      <w:r w:rsidR="00486CF9">
        <w:rPr>
          <w:i/>
        </w:rPr>
        <w:t>,</w:t>
      </w:r>
      <w:r w:rsidR="002537FF">
        <w:rPr>
          <w:i/>
        </w:rPr>
        <w:t>a,s</w:t>
      </w:r>
      <w:r w:rsidR="00486CF9">
        <w:rPr>
          <w:i/>
        </w:rPr>
        <w:t>’</w:t>
      </w:r>
      <w:r w:rsidR="002537FF">
        <w:rPr>
          <w:i/>
        </w:rPr>
        <w:t>)</w:t>
      </w:r>
      <w:r w:rsidR="002537FF">
        <w:t xml:space="preserve">. </w:t>
      </w:r>
      <w:r w:rsidR="00187D7B">
        <w:t>Since participants were told these probabilities explicitly and had extensive practice with them, we assume</w:t>
      </w:r>
      <w:del w:id="47" w:author="Fiery Cushman" w:date="2015-08-18T21:21:00Z">
        <w:r w:rsidR="00187D7B" w:rsidDel="00C111DF">
          <w:delText>d</w:delText>
        </w:r>
      </w:del>
      <w:r w:rsidR="00187D7B">
        <w:t xml:space="preserve"> that agents </w:t>
      </w:r>
      <w:del w:id="48" w:author="Fiery Cushman" w:date="2015-08-18T21:21:00Z">
        <w:r w:rsidR="00187D7B" w:rsidDel="00C111DF">
          <w:delText xml:space="preserve">knew </w:delText>
        </w:r>
      </w:del>
      <w:ins w:id="49" w:author="Fiery Cushman" w:date="2015-08-18T21:21:00Z">
        <w:r w:rsidR="00C111DF">
          <w:t xml:space="preserve">know </w:t>
        </w:r>
      </w:ins>
      <w:r w:rsidR="00187D7B">
        <w:t xml:space="preserve">the correct transition probabilities. (Our </w:t>
      </w:r>
      <w:del w:id="50" w:author="Fiery Cushman" w:date="2015-08-18T21:21:00Z">
        <w:r w:rsidR="00187D7B" w:rsidDel="00C111DF">
          <w:delText>results do not change</w:delText>
        </w:r>
      </w:del>
      <w:ins w:id="51" w:author="Fiery Cushman" w:date="2015-08-18T21:21:00Z">
        <w:r w:rsidR="00C111DF">
          <w:t>qualitative results are identical</w:t>
        </w:r>
      </w:ins>
      <w:r w:rsidR="00187D7B">
        <w:t xml:space="preserve"> if </w:t>
      </w:r>
      <w:ins w:id="52" w:author="Fiery Cushman" w:date="2015-08-18T21:21:00Z">
        <w:r w:rsidR="00C111DF">
          <w:t xml:space="preserve">we instead require </w:t>
        </w:r>
      </w:ins>
      <w:r w:rsidR="00187D7B">
        <w:t>agents learn</w:t>
      </w:r>
      <w:ins w:id="53" w:author="Fiery Cushman" w:date="2015-08-18T21:21:00Z">
        <w:r w:rsidR="00C111DF">
          <w:t xml:space="preserve"> and update</w:t>
        </w:r>
      </w:ins>
      <w:r w:rsidR="00187D7B">
        <w:t xml:space="preserve"> the probabilities </w:t>
      </w:r>
      <w:del w:id="54" w:author="Fiery Cushman" w:date="2015-08-18T21:21:00Z">
        <w:r w:rsidR="00187D7B" w:rsidDel="00C111DF">
          <w:delText xml:space="preserve">from </w:delText>
        </w:r>
      </w:del>
      <w:ins w:id="55" w:author="Fiery Cushman" w:date="2015-08-18T21:21:00Z">
        <w:r w:rsidR="00C111DF">
          <w:t xml:space="preserve">based on </w:t>
        </w:r>
      </w:ins>
      <w:r w:rsidR="00187D7B">
        <w:t>experience.) Agents calculated option-specific action values by multiplying the probability that an action</w:t>
      </w:r>
      <w:r w:rsidR="00187D7B">
        <w:rPr>
          <w:i/>
        </w:rPr>
        <w:t xml:space="preserve"> </w:t>
      </w:r>
      <w:r w:rsidR="00187D7B">
        <w:t xml:space="preserve">would reach the option’s </w:t>
      </w:r>
      <w:r w:rsidR="00486CF9">
        <w:t xml:space="preserve">Stage 2 </w:t>
      </w:r>
      <w:r w:rsidR="00187D7B">
        <w:t xml:space="preserve">goal state </w:t>
      </w:r>
      <w:proofErr w:type="spellStart"/>
      <w:r w:rsidR="008472F2">
        <w:rPr>
          <w:i/>
        </w:rPr>
        <w:t>g</w:t>
      </w:r>
      <w:r w:rsidR="008472F2">
        <w:rPr>
          <w:i/>
          <w:vertAlign w:val="subscript"/>
        </w:rPr>
        <w:t>i</w:t>
      </w:r>
      <w:proofErr w:type="spellEnd"/>
      <w:r w:rsidR="008472F2" w:rsidRPr="008472F2">
        <w:rPr>
          <w:rFonts w:ascii="Cambria Math" w:hAnsi="Cambria Math" w:cs="Cambria Math"/>
        </w:rPr>
        <w:t xml:space="preserve"> </w:t>
      </w:r>
      <w:r w:rsidR="008472F2" w:rsidRPr="00105B36">
        <w:rPr>
          <w:rFonts w:ascii="Cambria Math" w:hAnsi="Cambria Math" w:cs="Cambria Math"/>
        </w:rPr>
        <w:t>∈</w:t>
      </w:r>
      <w:r w:rsidR="008472F2">
        <w:rPr>
          <w:rFonts w:ascii="Cambria Math" w:hAnsi="Cambria Math" w:cs="Cambria Math"/>
        </w:rPr>
        <w:t xml:space="preserve"> </w:t>
      </w:r>
      <w:r w:rsidR="008472F2" w:rsidRPr="008472F2">
        <w:t>{</w:t>
      </w:r>
      <w:r w:rsidR="008472F2">
        <w:rPr>
          <w:i/>
        </w:rPr>
        <w:t>S</w:t>
      </w:r>
      <w:r w:rsidR="008472F2">
        <w:rPr>
          <w:i/>
          <w:vertAlign w:val="subscript"/>
        </w:rPr>
        <w:t>2-4</w:t>
      </w:r>
      <w:r w:rsidR="008472F2" w:rsidRPr="008472F2">
        <w:t>}</w:t>
      </w:r>
      <w:r w:rsidR="008472F2">
        <w:t xml:space="preserve"> </w:t>
      </w:r>
      <w:r w:rsidR="00187D7B">
        <w:t xml:space="preserve">by a “pseudo-reward” </w:t>
      </w:r>
      <w:proofErr w:type="spellStart"/>
      <w:r w:rsidR="00187D7B">
        <w:rPr>
          <w:i/>
        </w:rPr>
        <w:t>r</w:t>
      </w:r>
      <w:r w:rsidR="00187D7B">
        <w:rPr>
          <w:i/>
          <w:vertAlign w:val="subscript"/>
        </w:rPr>
        <w:t>pseudo</w:t>
      </w:r>
      <w:proofErr w:type="spellEnd"/>
      <w:r w:rsidR="00187D7B">
        <w:rPr>
          <w:i/>
        </w:rPr>
        <w:t xml:space="preserve"> </w:t>
      </w:r>
      <w:r w:rsidR="00187D7B">
        <w:t xml:space="preserve">associated with obtaining </w:t>
      </w:r>
      <w:proofErr w:type="spellStart"/>
      <w:r w:rsidR="00187D7B" w:rsidRPr="00326FC0">
        <w:rPr>
          <w:i/>
        </w:rPr>
        <w:t>g</w:t>
      </w:r>
      <w:r w:rsidR="00187D7B" w:rsidRPr="00326FC0">
        <w:rPr>
          <w:i/>
          <w:vertAlign w:val="subscript"/>
        </w:rPr>
        <w:t>i</w:t>
      </w:r>
      <w:proofErr w:type="spellEnd"/>
      <w:r w:rsidR="006E029C" w:rsidRPr="00326FC0">
        <w:t xml:space="preserve"> </w:t>
      </w:r>
      <w:r w:rsidR="001F4B94">
        <w:t>(10)</w:t>
      </w:r>
      <w:r w:rsidR="00187D7B">
        <w:t xml:space="preserve">. The value of choosing action </w:t>
      </w:r>
      <w:r w:rsidR="00187D7B">
        <w:rPr>
          <w:i/>
        </w:rPr>
        <w:t>a</w:t>
      </w:r>
      <w:r w:rsidR="00187D7B">
        <w:t xml:space="preserve"> under option </w:t>
      </w:r>
      <w:r w:rsidR="00187D7B">
        <w:rPr>
          <w:i/>
        </w:rPr>
        <w:t>O</w:t>
      </w:r>
      <w:r w:rsidR="00187D7B">
        <w:rPr>
          <w:i/>
          <w:vertAlign w:val="subscript"/>
        </w:rPr>
        <w:t>i</w:t>
      </w:r>
      <w:r w:rsidR="00187D7B">
        <w:t xml:space="preserve">, </w:t>
      </w:r>
      <w:proofErr w:type="gramStart"/>
      <w:r w:rsidR="00187D7B">
        <w:rPr>
          <w:i/>
        </w:rPr>
        <w:t>U(</w:t>
      </w:r>
      <w:proofErr w:type="spellStart"/>
      <w:proofErr w:type="gramEnd"/>
      <w:r w:rsidR="00187D7B">
        <w:rPr>
          <w:i/>
        </w:rPr>
        <w:t>O</w:t>
      </w:r>
      <w:r w:rsidR="00187D7B">
        <w:rPr>
          <w:i/>
          <w:vertAlign w:val="subscript"/>
        </w:rPr>
        <w:t>i</w:t>
      </w:r>
      <w:r w:rsidR="00187D7B">
        <w:rPr>
          <w:i/>
        </w:rPr>
        <w:t>,a</w:t>
      </w:r>
      <w:proofErr w:type="spellEnd"/>
      <w:r w:rsidR="00187D7B">
        <w:rPr>
          <w:i/>
        </w:rPr>
        <w:t>)</w:t>
      </w:r>
      <w:r w:rsidR="00187D7B">
        <w:t>, was given by</w:t>
      </w:r>
      <w:r w:rsidR="005C7E5F">
        <w:rPr>
          <w:rStyle w:val="FootnoteReference"/>
        </w:rPr>
        <w:footnoteReference w:id="1"/>
      </w:r>
      <w:r w:rsidR="00187D7B">
        <w:t>:</w:t>
      </w:r>
    </w:p>
    <w:p w14:paraId="518DCE09" w14:textId="57E60AA9" w:rsidR="00187D7B" w:rsidRPr="005026DD" w:rsidRDefault="00187D7B" w:rsidP="00187D7B">
      <w:pPr>
        <w:pStyle w:val="Paragraph"/>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,a</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pseudo</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oMath>
      </m:oMathPara>
    </w:p>
    <w:p w14:paraId="48261818" w14:textId="77777777" w:rsidR="008C7049" w:rsidRDefault="008C7049" w:rsidP="008C7049">
      <w:pPr>
        <w:pStyle w:val="Paragraph"/>
        <w:ind w:firstLine="0"/>
      </w:pPr>
      <w:r>
        <w:t xml:space="preserve">We set </w:t>
      </w:r>
      <w:proofErr w:type="spellStart"/>
      <w:r>
        <w:rPr>
          <w:i/>
        </w:rPr>
        <w:t>r</w:t>
      </w:r>
      <w:r>
        <w:rPr>
          <w:i/>
          <w:vertAlign w:val="subscript"/>
        </w:rPr>
        <w:t>pseudo</w:t>
      </w:r>
      <w:proofErr w:type="spellEnd"/>
      <w:r>
        <w:rPr>
          <w:vertAlign w:val="subscript"/>
        </w:rPr>
        <w:t xml:space="preserve"> </w:t>
      </w:r>
      <w:r>
        <w:t>= 1 for all goal states.</w:t>
      </w:r>
    </w:p>
    <w:p w14:paraId="78772EFA" w14:textId="77777777" w:rsidR="00187D7B" w:rsidRPr="00D10FFE" w:rsidRDefault="00187D7B" w:rsidP="008C7049">
      <w:pPr>
        <w:pStyle w:val="Paragraph"/>
        <w:ind w:firstLine="0"/>
      </w:pPr>
      <w:r>
        <w:tab/>
        <w:t xml:space="preserve">Finally, </w:t>
      </w:r>
      <w:r w:rsidR="00D10FFE">
        <w:t xml:space="preserve">the model-free goal mechanism </w:t>
      </w:r>
      <w:r>
        <w:t xml:space="preserve">combined </w:t>
      </w:r>
      <w:r w:rsidR="00D10FFE">
        <w:t>its</w:t>
      </w:r>
      <w:r>
        <w:t xml:space="preserve"> option values with </w:t>
      </w:r>
      <w:r w:rsidR="00D10FFE">
        <w:t>its</w:t>
      </w:r>
      <w:r>
        <w:t xml:space="preserve"> option-specific action values to obtain a value for each action </w:t>
      </w:r>
      <w:r>
        <w:rPr>
          <w:i/>
        </w:rPr>
        <w:t>a</w:t>
      </w:r>
      <w:r>
        <w:t xml:space="preserve"> in each state </w:t>
      </w:r>
      <w:r>
        <w:rPr>
          <w:i/>
        </w:rPr>
        <w:t>s</w:t>
      </w:r>
      <w:r w:rsidR="00D10FFE">
        <w:t>:</w:t>
      </w:r>
    </w:p>
    <w:p w14:paraId="0F5219FE" w14:textId="77777777" w:rsidR="00187D7B" w:rsidRPr="00187D7B" w:rsidRDefault="00213776" w:rsidP="008C7049">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*U(</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,a)</m:t>
              </m:r>
            </m:e>
          </m:nary>
        </m:oMath>
      </m:oMathPara>
    </w:p>
    <w:p w14:paraId="5BBBF1C6" w14:textId="2408C8BE" w:rsidR="00A25772" w:rsidRDefault="00171B28" w:rsidP="00433920">
      <w:pPr>
        <w:pStyle w:val="Paragraph"/>
      </w:pPr>
      <w:r>
        <w:t xml:space="preserve">For comparison, agents also </w:t>
      </w:r>
      <w:r w:rsidR="001957FE">
        <w:t xml:space="preserve">implemented </w:t>
      </w:r>
      <w:r w:rsidR="005445D6">
        <w:t>a fully model-based hierarchical controller</w:t>
      </w:r>
      <w:r w:rsidR="00760032">
        <w:t xml:space="preserve">. </w:t>
      </w:r>
      <w:r w:rsidR="00AA76E4">
        <w:t xml:space="preserve">The model-based controller was identical to </w:t>
      </w:r>
      <w:r w:rsidR="005E62CD">
        <w:t xml:space="preserve">the model-free goal learner except </w:t>
      </w:r>
      <w:r w:rsidR="00662D9A">
        <w:t xml:space="preserve">in its option evaluation mechanism. </w:t>
      </w:r>
      <w:r w:rsidR="00F705C3">
        <w:t xml:space="preserve">To calculate the value </w:t>
      </w:r>
      <w:r w:rsidR="000B633F">
        <w:t xml:space="preserve">of Stage 1 </w:t>
      </w:r>
      <w:r w:rsidR="00F705C3">
        <w:t xml:space="preserve">option </w:t>
      </w:r>
      <w:r w:rsidR="00F705C3">
        <w:rPr>
          <w:i/>
        </w:rPr>
        <w:t>O</w:t>
      </w:r>
      <w:r w:rsidR="00F705C3">
        <w:rPr>
          <w:i/>
          <w:vertAlign w:val="subscript"/>
        </w:rPr>
        <w:t>i</w:t>
      </w:r>
      <w:r w:rsidR="00F705C3">
        <w:rPr>
          <w:i/>
        </w:rPr>
        <w:t xml:space="preserve"> </w:t>
      </w:r>
      <w:r w:rsidR="00EE4B4C">
        <w:t>which terminated</w:t>
      </w:r>
      <w:r w:rsidR="00F705C3">
        <w:t xml:space="preserve"> at Stage 2 goal state </w:t>
      </w:r>
      <w:proofErr w:type="spellStart"/>
      <w:r w:rsidR="00F705C3">
        <w:rPr>
          <w:i/>
        </w:rPr>
        <w:t>g</w:t>
      </w:r>
      <w:r w:rsidR="00F705C3">
        <w:rPr>
          <w:i/>
          <w:vertAlign w:val="subscript"/>
        </w:rPr>
        <w:t>i</w:t>
      </w:r>
      <w:proofErr w:type="spellEnd"/>
      <w:r w:rsidR="00F705C3">
        <w:t>,</w:t>
      </w:r>
      <w:r w:rsidR="00F705C3">
        <w:rPr>
          <w:i/>
        </w:rPr>
        <w:t xml:space="preserve"> </w:t>
      </w:r>
      <w:r w:rsidR="00F705C3">
        <w:t>t</w:t>
      </w:r>
      <w:r w:rsidR="00662D9A">
        <w:t xml:space="preserve">he model-based controller </w:t>
      </w:r>
      <w:r w:rsidR="005E62CD">
        <w:t xml:space="preserve">maintained </w:t>
      </w:r>
      <w:r w:rsidR="00F705C3">
        <w:t xml:space="preserve">the set of </w:t>
      </w:r>
      <w:r w:rsidR="0031669E">
        <w:t xml:space="preserve">Stage 2 </w:t>
      </w:r>
      <w:r w:rsidR="00F705C3">
        <w:t xml:space="preserve">actions available from </w:t>
      </w:r>
      <w:r w:rsidR="00F705C3">
        <w:lastRenderedPageBreak/>
        <w:t xml:space="preserve">each goal state, denoted </w:t>
      </w:r>
      <w:proofErr w:type="gramStart"/>
      <w:r w:rsidR="000C5A55">
        <w:rPr>
          <w:i/>
        </w:rPr>
        <w:t>A</w:t>
      </w:r>
      <w:r w:rsidR="00F705C3">
        <w:rPr>
          <w:i/>
        </w:rPr>
        <w:t>(</w:t>
      </w:r>
      <w:proofErr w:type="spellStart"/>
      <w:proofErr w:type="gramEnd"/>
      <w:r w:rsidR="00F705C3">
        <w:rPr>
          <w:i/>
        </w:rPr>
        <w:t>g</w:t>
      </w:r>
      <w:r w:rsidR="00F705C3">
        <w:rPr>
          <w:i/>
          <w:vertAlign w:val="subscript"/>
        </w:rPr>
        <w:t>i</w:t>
      </w:r>
      <w:proofErr w:type="spellEnd"/>
      <w:r w:rsidR="00F705C3">
        <w:rPr>
          <w:i/>
        </w:rPr>
        <w:t>)</w:t>
      </w:r>
      <w:r w:rsidR="00F705C3">
        <w:t>, the transition probabilities from each</w:t>
      </w:r>
      <w:r w:rsidR="00BE6DB0">
        <w:t xml:space="preserve"> Stage 2</w:t>
      </w:r>
      <w:r w:rsidR="00F705C3">
        <w:t xml:space="preserve"> </w:t>
      </w:r>
      <w:r w:rsidR="008472F2">
        <w:t xml:space="preserve">action </w:t>
      </w:r>
      <w:r w:rsidR="008472F2">
        <w:rPr>
          <w:i/>
        </w:rPr>
        <w:t xml:space="preserve">a </w:t>
      </w:r>
      <w:r w:rsidR="008472F2">
        <w:rPr>
          <w:rFonts w:ascii="Cambria Math" w:hAnsi="Cambria Math" w:cs="Cambria Math"/>
        </w:rPr>
        <w:t>∈</w:t>
      </w:r>
      <w:r w:rsidR="008472F2" w:rsidRPr="0031669E">
        <w:rPr>
          <w:rStyle w:val="st"/>
        </w:rPr>
        <w:t xml:space="preserve"> </w:t>
      </w:r>
      <w:r w:rsidR="008472F2">
        <w:rPr>
          <w:rStyle w:val="st"/>
          <w:i/>
        </w:rPr>
        <w:t>A(</w:t>
      </w:r>
      <w:proofErr w:type="spellStart"/>
      <w:r w:rsidR="008472F2">
        <w:rPr>
          <w:rStyle w:val="st"/>
          <w:i/>
        </w:rPr>
        <w:t>g</w:t>
      </w:r>
      <w:r w:rsidR="008472F2">
        <w:rPr>
          <w:rStyle w:val="st"/>
          <w:i/>
          <w:vertAlign w:val="subscript"/>
        </w:rPr>
        <w:t>i</w:t>
      </w:r>
      <w:proofErr w:type="spellEnd"/>
      <w:r w:rsidR="008472F2">
        <w:rPr>
          <w:rStyle w:val="st"/>
          <w:i/>
        </w:rPr>
        <w:t>)</w:t>
      </w:r>
      <w:r w:rsidR="008472F2">
        <w:rPr>
          <w:rStyle w:val="st"/>
        </w:rPr>
        <w:t xml:space="preserve"> </w:t>
      </w:r>
      <w:r w:rsidR="0031669E" w:rsidRPr="0031669E">
        <w:rPr>
          <w:rStyle w:val="st"/>
        </w:rPr>
        <w:t>to each reward state</w:t>
      </w:r>
      <w:r w:rsidR="0031669E">
        <w:rPr>
          <w:rStyle w:val="st"/>
          <w:rFonts w:ascii="Cambria Math" w:hAnsi="Cambria Math" w:cs="Cambria Math"/>
        </w:rPr>
        <w:t xml:space="preserve"> </w:t>
      </w:r>
      <w:proofErr w:type="spellStart"/>
      <w:r w:rsidR="000C5A55">
        <w:rPr>
          <w:rStyle w:val="st"/>
          <w:i/>
        </w:rPr>
        <w:t>z</w:t>
      </w:r>
      <w:r w:rsidR="00944B92" w:rsidRPr="00944B92">
        <w:rPr>
          <w:rStyle w:val="st"/>
          <w:i/>
          <w:vertAlign w:val="subscript"/>
        </w:rPr>
        <w:t>j</w:t>
      </w:r>
      <w:proofErr w:type="spellEnd"/>
      <w:r w:rsidR="00944B92">
        <w:rPr>
          <w:rStyle w:val="st"/>
        </w:rPr>
        <w:t>,</w:t>
      </w:r>
      <w:r w:rsidR="00944B92" w:rsidRPr="00944B92">
        <w:rPr>
          <w:rStyle w:val="st"/>
          <w:i/>
        </w:rPr>
        <w:t xml:space="preserve"> </w:t>
      </w:r>
      <w:r w:rsidR="00F705C3">
        <w:t xml:space="preserve">denoted </w:t>
      </w:r>
      <w:r w:rsidR="00852F3C">
        <w:rPr>
          <w:i/>
        </w:rPr>
        <w:t>T(</w:t>
      </w:r>
      <w:proofErr w:type="spellStart"/>
      <w:r w:rsidR="000C5A55">
        <w:rPr>
          <w:i/>
        </w:rPr>
        <w:t>g</w:t>
      </w:r>
      <w:r w:rsidR="000C5A55">
        <w:rPr>
          <w:i/>
          <w:vertAlign w:val="subscript"/>
        </w:rPr>
        <w:t>i</w:t>
      </w:r>
      <w:r w:rsidR="000C5A55">
        <w:rPr>
          <w:i/>
        </w:rPr>
        <w:t>,</w:t>
      </w:r>
      <w:r w:rsidR="00852F3C">
        <w:rPr>
          <w:i/>
        </w:rPr>
        <w:t>a</w:t>
      </w:r>
      <w:r w:rsidR="000C5A55">
        <w:rPr>
          <w:i/>
        </w:rPr>
        <w:t>,z</w:t>
      </w:r>
      <w:r w:rsidR="00944B92">
        <w:rPr>
          <w:i/>
          <w:vertAlign w:val="subscript"/>
        </w:rPr>
        <w:t>j</w:t>
      </w:r>
      <w:proofErr w:type="spellEnd"/>
      <w:r w:rsidR="00944B92">
        <w:rPr>
          <w:i/>
        </w:rPr>
        <w:t>)</w:t>
      </w:r>
      <w:r w:rsidR="00944B92">
        <w:t>, and the current value of each reward state</w:t>
      </w:r>
      <w:r w:rsidR="005E62CD">
        <w:t xml:space="preserve">, denoted </w:t>
      </w:r>
      <w:r w:rsidR="000C5A55">
        <w:rPr>
          <w:i/>
        </w:rPr>
        <w:t>V(</w:t>
      </w:r>
      <w:proofErr w:type="spellStart"/>
      <w:r w:rsidR="000C5A55">
        <w:rPr>
          <w:i/>
        </w:rPr>
        <w:t>z</w:t>
      </w:r>
      <w:r w:rsidR="00581220">
        <w:rPr>
          <w:i/>
          <w:vertAlign w:val="subscript"/>
        </w:rPr>
        <w:t>j</w:t>
      </w:r>
      <w:proofErr w:type="spellEnd"/>
      <w:r w:rsidR="005E62CD">
        <w:rPr>
          <w:i/>
        </w:rPr>
        <w:t>)</w:t>
      </w:r>
      <w:r w:rsidR="00944B92">
        <w:t>.</w:t>
      </w:r>
      <w:r w:rsidR="00662D9A">
        <w:rPr>
          <w:i/>
          <w:vertAlign w:val="subscript"/>
        </w:rPr>
        <w:t xml:space="preserve"> </w:t>
      </w:r>
      <w:r w:rsidR="00006ED8">
        <w:t xml:space="preserve">It </w:t>
      </w:r>
      <w:r w:rsidR="00593A9D">
        <w:t xml:space="preserve">then </w:t>
      </w:r>
      <w:r w:rsidR="005E62CD" w:rsidRPr="00662D9A">
        <w:t>calculated</w:t>
      </w:r>
      <w:r w:rsidR="005E62CD">
        <w:t xml:space="preserve"> </w:t>
      </w:r>
      <w:r w:rsidR="007B7D04">
        <w:t xml:space="preserve">the value of option </w:t>
      </w:r>
      <w:r w:rsidR="007B7D04">
        <w:rPr>
          <w:i/>
        </w:rPr>
        <w:t>O</w:t>
      </w:r>
      <w:r w:rsidR="007B7D04">
        <w:rPr>
          <w:i/>
          <w:vertAlign w:val="subscript"/>
        </w:rPr>
        <w:t>i</w:t>
      </w:r>
      <w:r w:rsidR="007B7D04">
        <w:rPr>
          <w:i/>
        </w:rPr>
        <w:t xml:space="preserve"> </w:t>
      </w:r>
      <w:r w:rsidR="007B7D04">
        <w:t xml:space="preserve">in </w:t>
      </w:r>
      <w:r w:rsidR="000C5A55">
        <w:t xml:space="preserve">state </w:t>
      </w:r>
      <w:r w:rsidR="000C5A55">
        <w:rPr>
          <w:i/>
        </w:rPr>
        <w:t>S</w:t>
      </w:r>
      <w:r w:rsidR="000C5A55">
        <w:rPr>
          <w:i/>
          <w:vertAlign w:val="subscript"/>
        </w:rPr>
        <w:t>1</w:t>
      </w:r>
      <w:r w:rsidR="000C5A55">
        <w:rPr>
          <w:i/>
        </w:rPr>
        <w:t xml:space="preserve"> </w:t>
      </w:r>
      <w:r w:rsidR="005E62CD">
        <w:t>according to</w:t>
      </w:r>
      <w:r w:rsidR="000B633F">
        <w:rPr>
          <w:rStyle w:val="FootnoteReference"/>
        </w:rPr>
        <w:footnoteReference w:id="2"/>
      </w:r>
      <w:r w:rsidR="005E62CD">
        <w:t>:</w:t>
      </w:r>
    </w:p>
    <w:p w14:paraId="5437243A" w14:textId="3B6352D6" w:rsidR="005E62CD" w:rsidRPr="00EA2B3D" w:rsidRDefault="005E62CD" w:rsidP="005E62CD">
      <w:pPr>
        <w:pStyle w:val="Paragraph"/>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a∈A(</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lim>
              </m:limLow>
            </m:fName>
            <m:e>
              <m:nary>
                <m:naryPr>
                  <m:chr m:val="∑"/>
                  <m:limLoc m:val="undOvr"/>
                  <m:ctrlPr>
                    <w:rPr>
                      <w:rFonts w:ascii="Cambria Math" w:hAnsi="Cambria Math"/>
                      <w:i/>
                    </w:rPr>
                  </m:ctrlPr>
                </m:naryPr>
                <m:sub>
                  <m:r>
                    <w:rPr>
                      <w:rFonts w:ascii="Cambria Math" w:hAnsi="Cambria Math"/>
                    </w:rPr>
                    <m:t>j=1</m:t>
                  </m:r>
                </m:sub>
                <m:sup>
                  <m:r>
                    <w:rPr>
                      <w:rFonts w:ascii="Cambria Math" w:hAnsi="Cambria Math"/>
                    </w:rPr>
                    <m:t>6</m:t>
                  </m:r>
                </m:sup>
                <m:e>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)V(</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e>
              </m:nary>
            </m:e>
          </m:func>
        </m:oMath>
      </m:oMathPara>
    </w:p>
    <w:p w14:paraId="6275A31B" w14:textId="77777777" w:rsidR="00EA2B3D" w:rsidRDefault="00EA2B3D" w:rsidP="00EA2B3D">
      <w:pPr>
        <w:pStyle w:val="Paragraph"/>
        <w:ind w:firstLine="0"/>
      </w:pPr>
      <w:r>
        <w:t>T</w:t>
      </w:r>
      <w:r w:rsidR="00B3427D">
        <w:t xml:space="preserve">his </w:t>
      </w:r>
      <w:r w:rsidR="002C4DCF">
        <w:t xml:space="preserve">model-based </w:t>
      </w:r>
      <w:r w:rsidR="00B3427D">
        <w:t xml:space="preserve">option evaluation mechanism is more accurate than our </w:t>
      </w:r>
      <w:r w:rsidR="002C4DCF">
        <w:t xml:space="preserve">model-free mechanism because it disregards </w:t>
      </w:r>
      <w:r w:rsidR="00070A52">
        <w:t xml:space="preserve">any rewards obtained from </w:t>
      </w:r>
      <w:r w:rsidR="004E57D2">
        <w:t>transitions to the green states.</w:t>
      </w:r>
      <w:r w:rsidR="00E06865">
        <w:t xml:space="preserve"> However, it comes at the computational cost of </w:t>
      </w:r>
      <w:r w:rsidR="000F1DB4">
        <w:t xml:space="preserve">evaluating each possible Stage 2 pathway. That cost is minor </w:t>
      </w:r>
      <w:r w:rsidR="00E7323F">
        <w:t>in our simplified task, but in</w:t>
      </w:r>
      <w:r w:rsidR="000F1DB4">
        <w:t xml:space="preserve"> real-world scenarios it could be prohibitive.</w:t>
      </w:r>
    </w:p>
    <w:p w14:paraId="55FF1B13" w14:textId="3B67C2B8" w:rsidR="009E75C8" w:rsidRDefault="00A57280" w:rsidP="00EA2B3D">
      <w:pPr>
        <w:pStyle w:val="Paragraph"/>
        <w:ind w:firstLine="0"/>
      </w:pPr>
      <w:r>
        <w:tab/>
        <w:t xml:space="preserve">Finally, to ensure that our results could only be the product of model-free </w:t>
      </w:r>
      <w:r>
        <w:rPr>
          <w:i/>
        </w:rPr>
        <w:t xml:space="preserve">goal </w:t>
      </w:r>
      <w:r>
        <w:t>learning, we implemented a traditional model-free action learner</w:t>
      </w:r>
      <w:r w:rsidR="00297330">
        <w:rPr>
          <w:rStyle w:val="FootnoteReference"/>
        </w:rPr>
        <w:footnoteReference w:id="3"/>
      </w:r>
      <w:r>
        <w:t xml:space="preserve">. We used Q-learning, a common model of human learning and decision making </w:t>
      </w:r>
      <w:r w:rsidR="001F4B94">
        <w:t>(21)</w:t>
      </w:r>
      <w:r>
        <w:t xml:space="preserve">. </w:t>
      </w:r>
      <w:r w:rsidR="0095696F">
        <w:t xml:space="preserve">Agents maintained a value for each state-action pair, denoted </w:t>
      </w:r>
      <w:r w:rsidR="0095696F">
        <w:rPr>
          <w:i/>
        </w:rPr>
        <w:t>Q</w:t>
      </w:r>
      <w:r w:rsidR="007D249A">
        <w:rPr>
          <w:i/>
          <w:vertAlign w:val="subscript"/>
        </w:rPr>
        <w:t>MF</w:t>
      </w:r>
      <w:r w:rsidR="0095696F">
        <w:rPr>
          <w:i/>
        </w:rPr>
        <w:t>(</w:t>
      </w:r>
      <w:proofErr w:type="spellStart"/>
      <w:r w:rsidR="0095696F">
        <w:rPr>
          <w:i/>
        </w:rPr>
        <w:t>s</w:t>
      </w:r>
      <w:proofErr w:type="gramStart"/>
      <w:r w:rsidR="0095696F">
        <w:rPr>
          <w:i/>
        </w:rPr>
        <w:t>,a</w:t>
      </w:r>
      <w:proofErr w:type="spellEnd"/>
      <w:proofErr w:type="gramEnd"/>
      <w:r w:rsidR="0095696F">
        <w:rPr>
          <w:i/>
        </w:rPr>
        <w:t>)</w:t>
      </w:r>
      <w:r w:rsidR="0095696F">
        <w:t xml:space="preserve">. After choosing action </w:t>
      </w:r>
      <w:r w:rsidR="0095696F">
        <w:rPr>
          <w:i/>
        </w:rPr>
        <w:t>a</w:t>
      </w:r>
      <w:r w:rsidR="0095696F">
        <w:t xml:space="preserve"> in state </w:t>
      </w:r>
      <w:r w:rsidR="0095696F">
        <w:rPr>
          <w:i/>
        </w:rPr>
        <w:t xml:space="preserve">s </w:t>
      </w:r>
      <w:r w:rsidR="0095696F">
        <w:t xml:space="preserve">and transitioning to state </w:t>
      </w:r>
      <w:r w:rsidR="0095696F">
        <w:rPr>
          <w:i/>
        </w:rPr>
        <w:t>s’</w:t>
      </w:r>
      <w:r w:rsidR="0095696F">
        <w:t xml:space="preserve">, agents updated their state-action pair values by temporal difference learning with learning rate </w:t>
      </w:r>
      <w:r w:rsidR="0095696F" w:rsidRPr="0095696F">
        <w:rPr>
          <w:i/>
        </w:rPr>
        <w:t>α</w:t>
      </w:r>
      <w:r w:rsidR="0095696F">
        <w:t>:</w:t>
      </w:r>
    </w:p>
    <w:p w14:paraId="36BE80B1" w14:textId="77777777" w:rsidR="0095696F" w:rsidRPr="0095696F" w:rsidRDefault="00213776" w:rsidP="00EA2B3D">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oMath>
      </m:oMathPara>
    </w:p>
    <w:p w14:paraId="455BE981" w14:textId="77777777" w:rsidR="0095696F" w:rsidRDefault="0095696F" w:rsidP="00EA2B3D">
      <w:pPr>
        <w:pStyle w:val="Paragraph"/>
        <w:ind w:firstLine="0"/>
      </w:pPr>
      <w:r>
        <w:t>We included eligibility traces, so the prediction error was applied to every previously chosen state-action pair utilized in tha</w:t>
      </w:r>
      <w:r w:rsidR="00FE7609">
        <w:t>t trial with decay parameter λ.</w:t>
      </w:r>
    </w:p>
    <w:p w14:paraId="7219E695" w14:textId="77777777" w:rsidR="001D13CB" w:rsidRDefault="00090C72" w:rsidP="00AD3CEA">
      <w:pPr>
        <w:pStyle w:val="Paragraph"/>
        <w:ind w:firstLine="0"/>
      </w:pPr>
      <w:r>
        <w:tab/>
        <w:t xml:space="preserve">Since agents maintained three separate </w:t>
      </w:r>
      <w:r w:rsidR="00926E07">
        <w:t xml:space="preserve">controllers </w:t>
      </w:r>
      <w:r w:rsidR="00AD3CEA">
        <w:t>with different</w:t>
      </w:r>
      <w:r w:rsidR="00F5622B">
        <w:t xml:space="preserve"> </w:t>
      </w:r>
      <w:r w:rsidR="00F2625F">
        <w:t>state-</w:t>
      </w:r>
      <w:r w:rsidR="00F5622B">
        <w:t>action</w:t>
      </w:r>
      <w:r w:rsidR="00AD3CEA">
        <w:t xml:space="preserve"> values</w:t>
      </w:r>
      <w:r w:rsidR="00672672">
        <w:t xml:space="preserve">, we produced a weighted mixture of the </w:t>
      </w:r>
      <w:r w:rsidR="0079558B">
        <w:t>state-</w:t>
      </w:r>
      <w:r w:rsidR="00672672">
        <w:t xml:space="preserve">action values, </w:t>
      </w:r>
      <w:r w:rsidR="00672672">
        <w:rPr>
          <w:i/>
        </w:rPr>
        <w:t>Q</w:t>
      </w:r>
      <w:r w:rsidR="00672672">
        <w:rPr>
          <w:i/>
          <w:vertAlign w:val="subscript"/>
        </w:rPr>
        <w:t>W</w:t>
      </w:r>
      <w:r w:rsidR="00672672">
        <w:rPr>
          <w:i/>
        </w:rPr>
        <w:t>(</w:t>
      </w:r>
      <w:proofErr w:type="spellStart"/>
      <w:r w:rsidR="001D13CB">
        <w:rPr>
          <w:i/>
        </w:rPr>
        <w:t>s</w:t>
      </w:r>
      <w:proofErr w:type="gramStart"/>
      <w:r w:rsidR="001D13CB">
        <w:rPr>
          <w:i/>
        </w:rPr>
        <w:t>,a</w:t>
      </w:r>
      <w:proofErr w:type="spellEnd"/>
      <w:proofErr w:type="gramEnd"/>
      <w:r w:rsidR="001D13CB">
        <w:rPr>
          <w:i/>
        </w:rPr>
        <w:t>)</w:t>
      </w:r>
      <w:r w:rsidR="001D13CB">
        <w:t>,</w:t>
      </w:r>
      <w:r w:rsidR="00EA26EF">
        <w:t xml:space="preserve"> </w:t>
      </w:r>
      <w:r w:rsidR="00D373B8">
        <w:t>by</w:t>
      </w:r>
      <w:r w:rsidR="001D13CB">
        <w:t>:</w:t>
      </w:r>
    </w:p>
    <w:p w14:paraId="66AFD178" w14:textId="70C3E6E4" w:rsidR="001D13CB" w:rsidRPr="007D249A" w:rsidRDefault="00213776" w:rsidP="00AD3CEA">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MFG</m:t>
              </m:r>
            </m:sub>
          </m:sSub>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r>
                <w:rPr>
                  <w:rFonts w:ascii="Cambria Math" w:hAnsi="Cambria Math"/>
                </w:rPr>
                <m:t>s,a</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e>
          </m:d>
          <m:sSub>
            <m:sSubPr>
              <m:ctrlPr>
                <w:rPr>
                  <w:rFonts w:ascii="Cambria Math" w:hAnsi="Cambria Math"/>
                  <w:i/>
                </w:rPr>
              </m:ctrlPr>
            </m:sSubPr>
            <m:e>
              <m:r>
                <w:rPr>
                  <w:rFonts w:ascii="Cambria Math" w:hAnsi="Cambria Math"/>
                </w:rPr>
                <m:t>Q</m:t>
              </m:r>
            </m:e>
            <m:sub>
              <m:r>
                <w:rPr>
                  <w:rFonts w:ascii="Cambria Math" w:hAnsi="Cambria Math"/>
                </w:rPr>
                <m:t>MF</m:t>
              </m:r>
            </m:sub>
          </m:sSub>
          <m:r>
            <w:rPr>
              <w:rFonts w:ascii="Cambria Math" w:hAnsi="Cambria Math"/>
            </w:rPr>
            <m:t>(s,a)</m:t>
          </m:r>
        </m:oMath>
      </m:oMathPara>
    </w:p>
    <w:p w14:paraId="0203E5CE" w14:textId="3FC8BE4F" w:rsidR="007D249A" w:rsidRDefault="007D249A" w:rsidP="00AD3CEA">
      <w:pPr>
        <w:pStyle w:val="Paragraph"/>
        <w:ind w:firstLine="0"/>
      </w:pPr>
      <w:proofErr w:type="gramStart"/>
      <w:r>
        <w:t>where</w:t>
      </w:r>
      <w:proofErr w:type="gramEnd"/>
      <w:r>
        <w:t xml:space="preserve"> </w:t>
      </w:r>
      <w:proofErr w:type="spellStart"/>
      <w:r>
        <w:rPr>
          <w:i/>
        </w:rPr>
        <w:t>w</w:t>
      </w:r>
      <w:r>
        <w:rPr>
          <w:i/>
          <w:vertAlign w:val="subscript"/>
        </w:rPr>
        <w:t>MFG</w:t>
      </w:r>
      <w:proofErr w:type="spellEnd"/>
      <w:r>
        <w:rPr>
          <w:i/>
        </w:rPr>
        <w:t xml:space="preserve"> </w:t>
      </w:r>
      <w:r>
        <w:t xml:space="preserve">and </w:t>
      </w:r>
      <w:proofErr w:type="spellStart"/>
      <w:r>
        <w:rPr>
          <w:i/>
        </w:rPr>
        <w:t>w</w:t>
      </w:r>
      <w:r>
        <w:rPr>
          <w:i/>
          <w:vertAlign w:val="subscript"/>
        </w:rPr>
        <w:t>MB</w:t>
      </w:r>
      <w:proofErr w:type="spellEnd"/>
      <w:r>
        <w:rPr>
          <w:i/>
        </w:rPr>
        <w:t xml:space="preserve"> </w:t>
      </w:r>
      <w:r>
        <w:t>are the relative weights given to the model-free goal and model-based mechanisms.</w:t>
      </w:r>
      <w:r w:rsidR="00FE7609">
        <w:t xml:space="preserve"> Agents made final action selections</w:t>
      </w:r>
      <w:r w:rsidR="008E52D6">
        <w:t xml:space="preserve"> for state </w:t>
      </w:r>
      <w:r w:rsidR="008E52D6">
        <w:rPr>
          <w:i/>
        </w:rPr>
        <w:t>s</w:t>
      </w:r>
      <w:r w:rsidR="00FE7609">
        <w:t xml:space="preserve"> by entering the </w:t>
      </w:r>
      <w:r w:rsidR="00FE7609">
        <w:rPr>
          <w:i/>
        </w:rPr>
        <w:t>Q</w:t>
      </w:r>
      <w:r w:rsidR="00FE7609">
        <w:rPr>
          <w:i/>
          <w:vertAlign w:val="subscript"/>
        </w:rPr>
        <w:t>W</w:t>
      </w:r>
      <w:r w:rsidR="00FE7609">
        <w:rPr>
          <w:i/>
        </w:rPr>
        <w:t xml:space="preserve"> </w:t>
      </w:r>
      <w:r w:rsidR="00FE7609">
        <w:t>valu</w:t>
      </w:r>
      <w:r w:rsidR="008E52D6">
        <w:t xml:space="preserve">es into a </w:t>
      </w:r>
      <w:proofErr w:type="spellStart"/>
      <w:r w:rsidR="008E52D6">
        <w:t>softmax</w:t>
      </w:r>
      <w:proofErr w:type="spellEnd"/>
      <w:r w:rsidR="008E52D6">
        <w:t xml:space="preserve"> functi</w:t>
      </w:r>
      <w:r w:rsidR="00233AED">
        <w:t>on</w:t>
      </w:r>
      <w:r w:rsidR="008E52D6">
        <w:t>:</w:t>
      </w:r>
    </w:p>
    <w:p w14:paraId="6A93B0F4" w14:textId="77777777" w:rsidR="008E52D6" w:rsidRPr="008E52D6" w:rsidRDefault="008E52D6" w:rsidP="00AD3CEA">
      <w:pPr>
        <w:pStyle w:val="Paragraph"/>
        <w:ind w:firstLine="0"/>
      </w:pPr>
      <m:oMathPara>
        <m:oMath>
          <m:r>
            <w:rPr>
              <w:rFonts w:ascii="Cambria Math" w:hAnsi="Cambria Math"/>
            </w:rPr>
            <m:t>Prob</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(s,a)</m:t>
                  </m:r>
                </m:sup>
              </m:sSup>
            </m:num>
            <m:den>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up>
              </m:sSup>
            </m:den>
          </m:f>
        </m:oMath>
      </m:oMathPara>
    </w:p>
    <w:p w14:paraId="3EF8656C" w14:textId="77777777" w:rsidR="008E52D6" w:rsidRPr="008E52D6" w:rsidRDefault="008E52D6" w:rsidP="00AD3CEA">
      <w:pPr>
        <w:pStyle w:val="Paragraph"/>
        <w:ind w:firstLine="0"/>
      </w:pPr>
      <w:proofErr w:type="gramStart"/>
      <w:r>
        <w:t>where</w:t>
      </w:r>
      <w:proofErr w:type="gramEnd"/>
      <w:r>
        <w:t xml:space="preserve"> </w:t>
      </w:r>
      <w:r>
        <w:rPr>
          <w:i/>
        </w:rPr>
        <w:t>β</w:t>
      </w:r>
      <w:r>
        <w:t xml:space="preserve"> is a temperature parameter and </w:t>
      </w:r>
      <w:r>
        <w:rPr>
          <w:i/>
        </w:rPr>
        <w:t>a</w:t>
      </w:r>
      <w:r>
        <w:rPr>
          <w:i/>
          <w:vertAlign w:val="subscript"/>
        </w:rPr>
        <w:t>1,2</w:t>
      </w:r>
      <w:r>
        <w:rPr>
          <w:i/>
        </w:rPr>
        <w:t xml:space="preserve"> </w:t>
      </w:r>
      <w:r>
        <w:t xml:space="preserve">are the two available actions in state </w:t>
      </w:r>
      <w:r>
        <w:rPr>
          <w:i/>
        </w:rPr>
        <w:t>s</w:t>
      </w:r>
      <w:r>
        <w:t>.</w:t>
      </w:r>
    </w:p>
    <w:p w14:paraId="5A57B67A" w14:textId="6B5D68EA" w:rsidR="00F20FF3" w:rsidRDefault="00433920" w:rsidP="00F20FF3">
      <w:pPr>
        <w:pStyle w:val="Paragraph"/>
      </w:pPr>
      <w:r w:rsidRPr="00620B3B">
        <w:t xml:space="preserve">Thus, agents were characterized by five parameters: </w:t>
      </w:r>
      <w:r w:rsidR="004204D4" w:rsidRPr="004204D4">
        <w:rPr>
          <w:i/>
          <w:noProof/>
        </w:rPr>
        <w:t>α</w:t>
      </w:r>
      <w:r w:rsidR="004204D4">
        <w:rPr>
          <w:i/>
          <w:noProof/>
        </w:rPr>
        <w:t xml:space="preserve"> </w:t>
      </w:r>
      <w:r w:rsidRPr="00620B3B">
        <w:t xml:space="preserve">(the learning rate), </w:t>
      </w:r>
      <w:r w:rsidR="004204D4" w:rsidRPr="004204D4">
        <w:rPr>
          <w:i/>
          <w:noProof/>
        </w:rPr>
        <w:t>λ</w:t>
      </w:r>
      <w:r w:rsidR="004204D4">
        <w:rPr>
          <w:noProof/>
        </w:rPr>
        <w:t xml:space="preserve"> </w:t>
      </w:r>
      <w:r w:rsidRPr="00620B3B">
        <w:t xml:space="preserve">(the eligibility trace), </w:t>
      </w:r>
      <w:r w:rsidR="004204D4" w:rsidRPr="004204D4">
        <w:rPr>
          <w:i/>
          <w:noProof/>
        </w:rPr>
        <w:t>β</w:t>
      </w:r>
      <w:r w:rsidR="004204D4">
        <w:t xml:space="preserve"> </w:t>
      </w:r>
      <w:r w:rsidRPr="00620B3B">
        <w:t xml:space="preserve">(the </w:t>
      </w:r>
      <w:proofErr w:type="spellStart"/>
      <w:r w:rsidRPr="00620B3B">
        <w:t>softmax</w:t>
      </w:r>
      <w:proofErr w:type="spellEnd"/>
      <w:r w:rsidRPr="00620B3B">
        <w:t xml:space="preserve"> temperature), </w:t>
      </w:r>
      <w:r w:rsidR="004204D4">
        <w:rPr>
          <w:i/>
          <w:noProof/>
        </w:rPr>
        <w:t>w</w:t>
      </w:r>
      <w:r w:rsidR="004204D4">
        <w:rPr>
          <w:i/>
          <w:noProof/>
          <w:vertAlign w:val="subscript"/>
        </w:rPr>
        <w:t>MFG</w:t>
      </w:r>
      <w:r w:rsidR="004204D4">
        <w:rPr>
          <w:i/>
          <w:noProof/>
        </w:rPr>
        <w:t xml:space="preserve"> </w:t>
      </w:r>
      <w:r w:rsidRPr="00620B3B">
        <w:t>(the model-</w:t>
      </w:r>
      <w:r w:rsidR="004204D4">
        <w:t>free goal</w:t>
      </w:r>
      <w:r w:rsidRPr="00620B3B">
        <w:t xml:space="preserve"> weight), and </w:t>
      </w:r>
      <w:r w:rsidR="004204D4">
        <w:rPr>
          <w:i/>
          <w:noProof/>
        </w:rPr>
        <w:t>w</w:t>
      </w:r>
      <w:r w:rsidR="004204D4">
        <w:rPr>
          <w:i/>
          <w:noProof/>
          <w:vertAlign w:val="subscript"/>
        </w:rPr>
        <w:t>MB</w:t>
      </w:r>
      <w:r w:rsidRPr="00620B3B">
        <w:t xml:space="preserve"> (the model-</w:t>
      </w:r>
      <w:r w:rsidR="004204D4">
        <w:t>based</w:t>
      </w:r>
      <w:r w:rsidRPr="00620B3B">
        <w:t xml:space="preserve"> weight).</w:t>
      </w:r>
      <w:r w:rsidR="00F20FF3">
        <w:t xml:space="preserve"> Each agent’s parameters were randomly sampled as follows</w:t>
      </w:r>
      <w:r w:rsidR="00F20FF3" w:rsidRPr="00620B3B">
        <w:t xml:space="preserve">. </w:t>
      </w:r>
      <w:r w:rsidR="00F20FF3" w:rsidRPr="004204D4">
        <w:rPr>
          <w:i/>
          <w:noProof/>
        </w:rPr>
        <w:t>α</w:t>
      </w:r>
      <w:r w:rsidR="00F20FF3" w:rsidRPr="00620B3B">
        <w:rPr>
          <w:rFonts w:eastAsia="MS Mincho"/>
        </w:rPr>
        <w:t xml:space="preserve"> was sampled from </w:t>
      </w:r>
      <w:r w:rsidR="00F20FF3" w:rsidRPr="00620B3B">
        <w:rPr>
          <w:rFonts w:eastAsia="MS Mincho"/>
        </w:rPr>
        <w:lastRenderedPageBreak/>
        <w:t xml:space="preserve">a uniform distribution from 0 to 1, which we denote as </w:t>
      </w:r>
      <w:proofErr w:type="gramStart"/>
      <w:r w:rsidR="00F20FF3" w:rsidRPr="00620B3B">
        <w:rPr>
          <w:rFonts w:eastAsia="MS Mincho"/>
        </w:rPr>
        <w:t>U(</w:t>
      </w:r>
      <w:proofErr w:type="gramEnd"/>
      <w:r w:rsidR="00F20FF3" w:rsidRPr="00620B3B">
        <w:rPr>
          <w:rFonts w:eastAsia="MS Mincho"/>
        </w:rPr>
        <w:t xml:space="preserve">0,1). </w:t>
      </w:r>
      <w:r w:rsidR="00F20FF3" w:rsidRPr="004204D4">
        <w:rPr>
          <w:i/>
          <w:noProof/>
        </w:rPr>
        <w:t>λ</w:t>
      </w:r>
      <w:r w:rsidR="00F20FF3" w:rsidRPr="00620B3B">
        <w:rPr>
          <w:rFonts w:eastAsia="MS Mincho"/>
        </w:rPr>
        <w:t xml:space="preserve"> was sampled from </w:t>
      </w:r>
      <w:proofErr w:type="gramStart"/>
      <w:r w:rsidR="00F20FF3" w:rsidRPr="00620B3B">
        <w:rPr>
          <w:rFonts w:eastAsia="MS Mincho"/>
        </w:rPr>
        <w:t>U(</w:t>
      </w:r>
      <w:proofErr w:type="gramEnd"/>
      <w:r w:rsidR="00F20FF3" w:rsidRPr="00620B3B">
        <w:rPr>
          <w:rFonts w:eastAsia="MS Mincho"/>
        </w:rPr>
        <w:t xml:space="preserve">.5,1). </w:t>
      </w:r>
      <w:r w:rsidR="00F20FF3" w:rsidRPr="004204D4">
        <w:rPr>
          <w:i/>
          <w:noProof/>
        </w:rPr>
        <w:t>β</w:t>
      </w:r>
      <w:r w:rsidR="00E7323F">
        <w:rPr>
          <w:rFonts w:eastAsia="MS Mincho"/>
        </w:rPr>
        <w:t xml:space="preserve"> was sampled from </w:t>
      </w:r>
      <w:proofErr w:type="gramStart"/>
      <w:r w:rsidR="00E7323F">
        <w:rPr>
          <w:rFonts w:eastAsia="MS Mincho"/>
        </w:rPr>
        <w:t>U(</w:t>
      </w:r>
      <w:proofErr w:type="gramEnd"/>
      <w:r w:rsidR="00E7323F">
        <w:rPr>
          <w:rFonts w:eastAsia="MS Mincho"/>
        </w:rPr>
        <w:t>.5</w:t>
      </w:r>
      <w:r w:rsidR="00F20FF3" w:rsidRPr="00620B3B">
        <w:rPr>
          <w:rFonts w:eastAsia="MS Mincho"/>
        </w:rPr>
        <w:t xml:space="preserve">,1.5).  For the weights, three variables – </w:t>
      </w:r>
      <w:r w:rsidR="00F20FF3">
        <w:rPr>
          <w:rFonts w:eastAsia="MS Mincho"/>
          <w:noProof/>
          <w:position w:val="-12"/>
          <w:sz w:val="20"/>
        </w:rPr>
        <w:drawing>
          <wp:inline distT="0" distB="0" distL="0" distR="0" wp14:anchorId="78CCFEFB" wp14:editId="6B5EE149">
            <wp:extent cx="191135" cy="23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proofErr w:type="gramStart"/>
      <w:r w:rsidR="00F20FF3" w:rsidRPr="00620B3B">
        <w:rPr>
          <w:rFonts w:eastAsia="MS Mincho"/>
        </w:rPr>
        <w:t xml:space="preserve"> </w:t>
      </w:r>
      <w:r w:rsidR="00F20FF3" w:rsidRPr="00620B3B">
        <w:t>,</w:t>
      </w:r>
      <w:proofErr w:type="gramEnd"/>
      <w:r w:rsidR="00F20FF3" w:rsidRPr="00620B3B">
        <w:rPr>
          <w:rFonts w:eastAsia="MS Mincho"/>
          <w:i/>
          <w:vertAlign w:val="subscript"/>
        </w:rPr>
        <w:t xml:space="preserve"> </w:t>
      </w:r>
      <w:r w:rsidR="00F20FF3">
        <w:rPr>
          <w:rFonts w:eastAsia="MS Mincho"/>
          <w:noProof/>
          <w:position w:val="-12"/>
          <w:sz w:val="20"/>
        </w:rPr>
        <w:drawing>
          <wp:inline distT="0" distB="0" distL="0" distR="0" wp14:anchorId="31F5A255" wp14:editId="3761779D">
            <wp:extent cx="207010" cy="230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10" cy="230505"/>
                    </a:xfrm>
                    <a:prstGeom prst="rect">
                      <a:avLst/>
                    </a:prstGeom>
                    <a:noFill/>
                    <a:ln>
                      <a:noFill/>
                    </a:ln>
                  </pic:spPr>
                </pic:pic>
              </a:graphicData>
            </a:graphic>
          </wp:inline>
        </w:drawing>
      </w:r>
      <w:r w:rsidR="00F20FF3" w:rsidRPr="00620B3B">
        <w:t>,</w:t>
      </w:r>
      <w:r w:rsidR="00F20FF3" w:rsidRPr="00620B3B">
        <w:rPr>
          <w:rFonts w:eastAsia="MS Mincho"/>
          <w:i/>
          <w:vertAlign w:val="subscript"/>
        </w:rPr>
        <w:t xml:space="preserve"> </w:t>
      </w:r>
      <w:r w:rsidR="00F20FF3" w:rsidRPr="00620B3B">
        <w:t xml:space="preserve">and </w:t>
      </w:r>
      <w:r w:rsidR="00F20FF3">
        <w:rPr>
          <w:rFonts w:eastAsia="MS Mincho"/>
          <w:noProof/>
          <w:position w:val="-12"/>
          <w:sz w:val="20"/>
        </w:rPr>
        <w:drawing>
          <wp:inline distT="0" distB="0" distL="0" distR="0" wp14:anchorId="3136889E" wp14:editId="1423F349">
            <wp:extent cx="191135" cy="23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00F20FF3" w:rsidRPr="00620B3B">
        <w:rPr>
          <w:i/>
          <w:vertAlign w:val="subscript"/>
        </w:rPr>
        <w:t xml:space="preserve"> </w:t>
      </w:r>
      <w:r w:rsidR="00F20FF3" w:rsidRPr="00620B3B">
        <w:t xml:space="preserve">– were sampled from U(0,1), and then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MFG</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and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MB</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We generated </w:t>
      </w:r>
      <w:r w:rsidR="00BA79C1">
        <w:t>500</w:t>
      </w:r>
      <w:r w:rsidR="00F20FF3">
        <w:t xml:space="preserve"> agents per simulation, and analyzed agents’ behavior by the same process as in the behavioral tasks.</w:t>
      </w:r>
    </w:p>
    <w:p w14:paraId="720042C7" w14:textId="77777777" w:rsidR="00F20FF3" w:rsidRPr="00F20FF3" w:rsidRDefault="00F20FF3" w:rsidP="00F20FF3">
      <w:pPr>
        <w:pStyle w:val="Paragraph"/>
        <w:ind w:firstLine="0"/>
        <w:rPr>
          <w:i/>
        </w:rPr>
      </w:pPr>
      <w:r>
        <w:rPr>
          <w:i/>
        </w:rPr>
        <w:t>Results</w:t>
      </w:r>
    </w:p>
    <w:p w14:paraId="0F0ED20B" w14:textId="6983884B" w:rsidR="00433920" w:rsidRDefault="00433920" w:rsidP="00963B3C">
      <w:pPr>
        <w:pStyle w:val="Paragraph"/>
      </w:pPr>
      <w:r w:rsidRPr="00620B3B">
        <w:t xml:space="preserve">In the simulation with model-free goal learning, agents chose the shared-goal action </w:t>
      </w:r>
      <w:r w:rsidR="00050050">
        <w:t>88.2</w:t>
      </w:r>
      <w:r w:rsidR="000947BC">
        <w:t>% (± .6%)</w:t>
      </w:r>
      <w:r w:rsidRPr="00620B3B">
        <w:t xml:space="preserve"> of the time after a reward and </w:t>
      </w:r>
      <w:r w:rsidR="00050050">
        <w:t>79.2</w:t>
      </w:r>
      <w:r w:rsidRPr="00620B3B">
        <w:t>%</w:t>
      </w:r>
      <w:r w:rsidR="000947BC">
        <w:t xml:space="preserve"> (± .7%)</w:t>
      </w:r>
      <w:r w:rsidR="000947BC" w:rsidRPr="00620B3B">
        <w:t xml:space="preserve"> </w:t>
      </w:r>
      <w:r w:rsidR="000947BC">
        <w:t xml:space="preserve">of the time after a punishment. </w:t>
      </w:r>
      <w:r w:rsidRPr="00620B3B">
        <w:t>The mixed-effects model on same-type trials estimated a mod</w:t>
      </w:r>
      <w:r w:rsidR="009C3252">
        <w:t>el-free goal coefficient of .072</w:t>
      </w:r>
      <w:r w:rsidRPr="00620B3B">
        <w:t>, and was preferred to a null model (</w:t>
      </w:r>
      <w:proofErr w:type="gramStart"/>
      <w:r w:rsidR="009C3252">
        <w:t>χ</w:t>
      </w:r>
      <w:r w:rsidR="009C3252">
        <w:rPr>
          <w:vertAlign w:val="superscript"/>
        </w:rPr>
        <w:t>2</w:t>
      </w:r>
      <w:r w:rsidR="009C3252">
        <w:t>(</w:t>
      </w:r>
      <w:proofErr w:type="gramEnd"/>
      <w:r w:rsidR="009C3252">
        <w:t xml:space="preserve">2) = 101.7, </w:t>
      </w:r>
      <w:r w:rsidR="009C3252">
        <w:rPr>
          <w:i/>
        </w:rPr>
        <w:t xml:space="preserve">p </w:t>
      </w:r>
      <w:r w:rsidR="009C3252">
        <w:t>&lt; .0001</w:t>
      </w:r>
      <w:r w:rsidR="00E7323F">
        <w:t>).</w:t>
      </w:r>
      <w:r w:rsidR="00963B3C">
        <w:t xml:space="preserve"> </w:t>
      </w:r>
      <w:r w:rsidRPr="00620B3B">
        <w:t xml:space="preserve">In </w:t>
      </w:r>
      <w:r w:rsidR="00E7323F">
        <w:t>contrast, when agents did not per</w:t>
      </w:r>
      <w:r w:rsidR="00672672">
        <w:t>form model-free goal learning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=0</m:t>
        </m:r>
      </m:oMath>
      <w:r w:rsidR="00E7323F">
        <w:t>),</w:t>
      </w:r>
      <w:r w:rsidR="009C3252">
        <w:t xml:space="preserve"> </w:t>
      </w:r>
      <w:r w:rsidRPr="00620B3B">
        <w:t>agents showed no difference in behavior followi</w:t>
      </w:r>
      <w:r w:rsidR="00E7323F">
        <w:t>ng a reward versus a punishment</w:t>
      </w:r>
      <w:r w:rsidRPr="00620B3B">
        <w:t xml:space="preserve"> (</w:t>
      </w:r>
      <w:r w:rsidR="000947BC">
        <w:t>81.9%</w:t>
      </w:r>
      <w:r w:rsidR="00E43CB9">
        <w:t xml:space="preserve"> </w:t>
      </w:r>
      <w:r w:rsidR="000947BC">
        <w:t>vs. 81.3%</w:t>
      </w:r>
      <w:r w:rsidRPr="00620B3B">
        <w:t xml:space="preserve">). </w:t>
      </w:r>
      <w:r>
        <w:t xml:space="preserve"> Analysis by mixed effect models similarly showed null results (</w:t>
      </w:r>
      <w:proofErr w:type="gramStart"/>
      <w:r w:rsidR="004170DF">
        <w:t>χ</w:t>
      </w:r>
      <w:r w:rsidR="004170DF">
        <w:rPr>
          <w:vertAlign w:val="superscript"/>
        </w:rPr>
        <w:t>2</w:t>
      </w:r>
      <w:r w:rsidR="004170DF">
        <w:t>(</w:t>
      </w:r>
      <w:proofErr w:type="gramEnd"/>
      <w:r w:rsidR="004170DF">
        <w:t xml:space="preserve">2) = </w:t>
      </w:r>
      <w:r w:rsidR="00373717">
        <w:t>2.09</w:t>
      </w:r>
      <w:r w:rsidR="004170DF">
        <w:t xml:space="preserve">, </w:t>
      </w:r>
      <w:r w:rsidR="004170DF">
        <w:rPr>
          <w:i/>
        </w:rPr>
        <w:t xml:space="preserve">p </w:t>
      </w:r>
      <w:r w:rsidR="00373717">
        <w:t>= .35</w:t>
      </w:r>
      <w:r>
        <w:t>).</w:t>
      </w:r>
    </w:p>
    <w:p w14:paraId="11942CFC" w14:textId="594D9106" w:rsidR="00070CC2" w:rsidRPr="007F3DD1" w:rsidRDefault="00963B3C" w:rsidP="007F3DD1">
      <w:pPr>
        <w:pStyle w:val="Paragraph"/>
      </w:pPr>
      <w:r>
        <w:t>We also compared the performances of agents who exhibited only model-free goal selection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=1</m:t>
        </m:r>
      </m:oMath>
      <w:r>
        <w:t>), model-based control (</w:t>
      </w:r>
      <m:oMath>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=1</m:t>
        </m:r>
      </m:oMath>
      <w:r>
        <w:t>), or model-free control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=0</m:t>
        </m:r>
      </m:oMath>
      <w:r>
        <w:t>). As predicted, our mechanism accumulat</w:t>
      </w:r>
      <w:r w:rsidR="007B2138">
        <w:t>ed more total reward on the task</w:t>
      </w:r>
      <w:r>
        <w:t xml:space="preserve"> th</w:t>
      </w:r>
      <w:r w:rsidR="002C246B">
        <w:t>an a pure model-free mechanism</w:t>
      </w:r>
      <w:r>
        <w:t xml:space="preserve"> but less than a pure model-based </w:t>
      </w:r>
      <w:r w:rsidR="002C246B">
        <w:t xml:space="preserve">mechanism, </w:t>
      </w:r>
      <w:r>
        <w:t>suggesting that our mechanism balances the accuracy of model-based approaches with the computational efficiency of model-free approaches</w:t>
      </w:r>
      <w:r w:rsidR="00070CC2">
        <w:t xml:space="preserve"> (SI Figure 1</w:t>
      </w:r>
      <w:r w:rsidR="007B2138">
        <w:t>)</w:t>
      </w:r>
      <w:r>
        <w:t>.</w:t>
      </w:r>
    </w:p>
    <w:p w14:paraId="038B5B5F" w14:textId="5E41D67B" w:rsidR="007B2138" w:rsidRPr="005539DD" w:rsidRDefault="007F3DD1" w:rsidP="007B2138">
      <w:pPr>
        <w:spacing w:after="120"/>
        <w:rPr>
          <w:rFonts w:ascii="Times New Roman" w:hAnsi="Times New Roman" w:cs="Times New Roman"/>
          <w:i/>
          <w:sz w:val="20"/>
        </w:rPr>
      </w:pPr>
      <w:r>
        <w:rPr>
          <w:rFonts w:ascii="Times New Roman" w:hAnsi="Times New Roman" w:cs="Times New Roman"/>
          <w:i/>
          <w:noProof/>
          <w:sz w:val="20"/>
          <w:lang w:eastAsia="en-US"/>
        </w:rPr>
        <w:drawing>
          <wp:inline distT="0" distB="0" distL="0" distR="0" wp14:anchorId="024CE35E" wp14:editId="424FE991">
            <wp:extent cx="3505200" cy="2000918"/>
            <wp:effectExtent l="0" t="0" r="0" b="0"/>
            <wp:docPr id="1" name="Picture 1" descr="C:\Personal\Psychology\Projects\DDE\git\Papers\Main\To PNAS\Revision 2\Figure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ersonal\Psychology\Projects\DDE\git\Papers\Main\To PNAS\Revision 2\Figure 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344" cy="2001000"/>
                    </a:xfrm>
                    <a:prstGeom prst="rect">
                      <a:avLst/>
                    </a:prstGeom>
                    <a:noFill/>
                    <a:ln>
                      <a:noFill/>
                    </a:ln>
                  </pic:spPr>
                </pic:pic>
              </a:graphicData>
            </a:graphic>
          </wp:inline>
        </w:drawing>
      </w:r>
      <w:r w:rsidRPr="007F3DD1">
        <w:rPr>
          <w:rFonts w:ascii="Times New Roman" w:hAnsi="Times New Roman" w:cs="Times New Roman"/>
          <w:i/>
          <w:sz w:val="20"/>
        </w:rPr>
        <w:t xml:space="preserve"> </w:t>
      </w:r>
      <w:r>
        <w:rPr>
          <w:rFonts w:ascii="Times New Roman" w:hAnsi="Times New Roman" w:cs="Times New Roman"/>
          <w:i/>
          <w:sz w:val="20"/>
        </w:rPr>
        <w:br/>
      </w:r>
      <w:r w:rsidR="00C40BBD">
        <w:rPr>
          <w:rFonts w:ascii="Times New Roman" w:hAnsi="Times New Roman" w:cs="Times New Roman"/>
          <w:i/>
          <w:sz w:val="20"/>
        </w:rPr>
        <w:t>S</w:t>
      </w:r>
      <w:r w:rsidR="005539DD" w:rsidRPr="005539DD">
        <w:rPr>
          <w:rFonts w:ascii="Times New Roman" w:hAnsi="Times New Roman" w:cs="Times New Roman"/>
          <w:i/>
          <w:sz w:val="20"/>
        </w:rPr>
        <w:t>.</w:t>
      </w:r>
      <w:r w:rsidR="00070CC2">
        <w:rPr>
          <w:rFonts w:ascii="Times New Roman" w:hAnsi="Times New Roman" w:cs="Times New Roman"/>
          <w:i/>
          <w:sz w:val="20"/>
        </w:rPr>
        <w:t xml:space="preserve"> 1</w:t>
      </w:r>
      <w:r w:rsidR="007B2138" w:rsidRPr="005539DD">
        <w:rPr>
          <w:rFonts w:ascii="Times New Roman" w:hAnsi="Times New Roman" w:cs="Times New Roman"/>
          <w:i/>
          <w:sz w:val="20"/>
        </w:rPr>
        <w:t xml:space="preserve">: Reward accumulated across 175 trials in Experiment 1b by three mechanisms of learning and choice. A pure model-based mechanism, in blue, earned a mean reward of </w:t>
      </w:r>
      <w:r>
        <w:rPr>
          <w:rFonts w:ascii="Times New Roman" w:hAnsi="Times New Roman" w:cs="Times New Roman"/>
          <w:i/>
          <w:sz w:val="20"/>
        </w:rPr>
        <w:t>387</w:t>
      </w:r>
      <w:r w:rsidR="00E91993">
        <w:rPr>
          <w:rFonts w:ascii="Times New Roman" w:hAnsi="Times New Roman" w:cs="Times New Roman"/>
          <w:i/>
          <w:sz w:val="20"/>
        </w:rPr>
        <w:t>±7</w:t>
      </w:r>
      <w:r w:rsidR="007B2138" w:rsidRPr="005539DD">
        <w:rPr>
          <w:rFonts w:ascii="Times New Roman" w:hAnsi="Times New Roman" w:cs="Times New Roman"/>
          <w:i/>
          <w:sz w:val="20"/>
        </w:rPr>
        <w:t>. A pure model-free</w:t>
      </w:r>
      <w:r>
        <w:rPr>
          <w:rFonts w:ascii="Times New Roman" w:hAnsi="Times New Roman" w:cs="Times New Roman"/>
          <w:i/>
          <w:sz w:val="20"/>
        </w:rPr>
        <w:t xml:space="preserve"> mechanism, in yellow, earned 298</w:t>
      </w:r>
      <w:r w:rsidR="00E91993">
        <w:rPr>
          <w:rFonts w:ascii="Times New Roman" w:hAnsi="Times New Roman" w:cs="Times New Roman"/>
          <w:i/>
          <w:sz w:val="20"/>
        </w:rPr>
        <w:t>±8</w:t>
      </w:r>
      <w:r w:rsidR="007B2138" w:rsidRPr="005539DD">
        <w:rPr>
          <w:rFonts w:ascii="Times New Roman" w:hAnsi="Times New Roman" w:cs="Times New Roman"/>
          <w:i/>
          <w:sz w:val="20"/>
        </w:rPr>
        <w:t>. A model-free goal mechanism, in orange performed at an</w:t>
      </w:r>
      <w:r>
        <w:rPr>
          <w:rFonts w:ascii="Times New Roman" w:hAnsi="Times New Roman" w:cs="Times New Roman"/>
          <w:i/>
          <w:sz w:val="20"/>
        </w:rPr>
        <w:t xml:space="preserve"> intermediate level, earning 354</w:t>
      </w:r>
      <w:r w:rsidR="00E91993">
        <w:rPr>
          <w:rFonts w:ascii="Times New Roman" w:hAnsi="Times New Roman" w:cs="Times New Roman"/>
          <w:i/>
          <w:sz w:val="20"/>
        </w:rPr>
        <w:t>±7</w:t>
      </w:r>
      <w:r w:rsidR="007B2138" w:rsidRPr="005539DD">
        <w:rPr>
          <w:rFonts w:ascii="Times New Roman" w:hAnsi="Times New Roman" w:cs="Times New Roman"/>
          <w:i/>
          <w:sz w:val="20"/>
        </w:rPr>
        <w:t>.</w:t>
      </w:r>
    </w:p>
    <w:p w14:paraId="39CA121D" w14:textId="3160260D" w:rsidR="005539DD" w:rsidRDefault="005539DD" w:rsidP="005539DD">
      <w:pPr>
        <w:pStyle w:val="Paragraph"/>
        <w:tabs>
          <w:tab w:val="left" w:pos="720"/>
          <w:tab w:val="left" w:pos="1196"/>
        </w:tabs>
        <w:ind w:firstLine="0"/>
      </w:pPr>
    </w:p>
    <w:p w14:paraId="67A2B79E" w14:textId="6FBCC7BD" w:rsidR="00F82A6E" w:rsidRDefault="00F82A6E" w:rsidP="005539DD">
      <w:pPr>
        <w:pStyle w:val="Paragraph"/>
        <w:tabs>
          <w:tab w:val="left" w:pos="720"/>
          <w:tab w:val="left" w:pos="1196"/>
        </w:tabs>
        <w:ind w:firstLine="0"/>
        <w:rPr>
          <w:b/>
        </w:rPr>
      </w:pPr>
      <w:r>
        <w:rPr>
          <w:b/>
        </w:rPr>
        <w:t>Model fitting</w:t>
      </w:r>
    </w:p>
    <w:p w14:paraId="686B1977" w14:textId="655FB957" w:rsidR="00F82A6E" w:rsidRPr="006A55A8" w:rsidRDefault="005C7F45" w:rsidP="005539DD">
      <w:pPr>
        <w:pStyle w:val="Paragraph"/>
        <w:tabs>
          <w:tab w:val="left" w:pos="720"/>
          <w:tab w:val="left" w:pos="1196"/>
        </w:tabs>
        <w:ind w:firstLine="0"/>
      </w:pPr>
      <w:r>
        <w:tab/>
      </w:r>
      <w:del w:id="56" w:author="Fiery Cushman" w:date="2015-08-18T21:33:00Z">
        <w:r w:rsidR="00530074" w:rsidDel="00C83586">
          <w:delText xml:space="preserve">The </w:delText>
        </w:r>
      </w:del>
      <w:ins w:id="57" w:author="Fiery Cushman" w:date="2015-08-18T21:33:00Z">
        <w:r w:rsidR="00C83586">
          <w:t xml:space="preserve">Our analysis of the effect of setup trial reward on </w:t>
        </w:r>
      </w:ins>
      <w:r w:rsidR="00530074">
        <w:t>critical trial</w:t>
      </w:r>
      <w:ins w:id="58" w:author="Fiery Cushman" w:date="2015-08-18T21:33:00Z">
        <w:r w:rsidR="00C83586">
          <w:t xml:space="preserve"> choice,</w:t>
        </w:r>
      </w:ins>
      <w:r w:rsidR="00530074">
        <w:t xml:space="preserve"> </w:t>
      </w:r>
      <w:del w:id="59" w:author="Fiery Cushman" w:date="2015-08-18T21:33:00Z">
        <w:r w:rsidR="00262AB2" w:rsidDel="00C83586">
          <w:delText>analysis</w:delText>
        </w:r>
        <w:r w:rsidR="00396F99" w:rsidDel="00C83586">
          <w:delText xml:space="preserve"> in</w:delText>
        </w:r>
      </w:del>
      <w:ins w:id="60" w:author="Fiery Cushman" w:date="2015-08-18T21:33:00Z">
        <w:r w:rsidR="00C83586">
          <w:t>presented in</w:t>
        </w:r>
      </w:ins>
      <w:r w:rsidR="00396F99">
        <w:t xml:space="preserve"> the main text</w:t>
      </w:r>
      <w:ins w:id="61" w:author="Fiery Cushman" w:date="2015-08-18T21:33:00Z">
        <w:r w:rsidR="00C83586">
          <w:t>,</w:t>
        </w:r>
      </w:ins>
      <w:r w:rsidR="00396F99">
        <w:t xml:space="preserve"> </w:t>
      </w:r>
      <w:r w:rsidR="00530074">
        <w:t xml:space="preserve">suggests that </w:t>
      </w:r>
      <w:r w:rsidR="00262AB2">
        <w:t>participants spontaneously employ model-free control over goal selection</w:t>
      </w:r>
      <w:r>
        <w:t xml:space="preserve">. As an additional test of </w:t>
      </w:r>
      <w:r w:rsidR="00262AB2">
        <w:t>this</w:t>
      </w:r>
      <w:r>
        <w:t xml:space="preserve"> hypothesis, we fit </w:t>
      </w:r>
      <w:r w:rsidR="00262AB2">
        <w:t>the above</w:t>
      </w:r>
      <w:r>
        <w:t xml:space="preserve"> </w:t>
      </w:r>
      <w:r w:rsidR="00262AB2">
        <w:t xml:space="preserve">computational </w:t>
      </w:r>
      <w:r>
        <w:t xml:space="preserve">model to </w:t>
      </w:r>
      <w:r w:rsidR="002E35BD">
        <w:t>o</w:t>
      </w:r>
      <w:r w:rsidR="00544972">
        <w:t>bserved data</w:t>
      </w:r>
      <w:r>
        <w:t xml:space="preserve"> in Experiment</w:t>
      </w:r>
      <w:r w:rsidR="00F04063">
        <w:t xml:space="preserve"> 1b. </w:t>
      </w:r>
      <w:commentRangeStart w:id="62"/>
      <w:r w:rsidR="00F04063">
        <w:t xml:space="preserve">We fit the five free parameters </w:t>
      </w:r>
      <w:r w:rsidR="008904FE">
        <w:t>individually</w:t>
      </w:r>
      <w:r w:rsidR="0084328E">
        <w:t xml:space="preserve"> </w:t>
      </w:r>
      <w:r w:rsidR="00262AB2">
        <w:t xml:space="preserve">to </w:t>
      </w:r>
      <w:r w:rsidR="0035150D">
        <w:t xml:space="preserve">every </w:t>
      </w:r>
      <w:r w:rsidR="00262AB2">
        <w:t>participant by maximum likelihood</w:t>
      </w:r>
      <w:r w:rsidR="0084328E">
        <w:t xml:space="preserve">, </w:t>
      </w:r>
      <w:r w:rsidR="00CD14EC">
        <w:t xml:space="preserve">each time </w:t>
      </w:r>
      <w:r w:rsidR="0084328E">
        <w:t xml:space="preserve">taking the best out of 25 starts </w:t>
      </w:r>
      <w:r w:rsidR="00101F87">
        <w:t xml:space="preserve">distributed </w:t>
      </w:r>
      <w:r w:rsidR="0084328E">
        <w:t>across the parameter space</w:t>
      </w:r>
      <w:r w:rsidR="00262AB2">
        <w:t>.</w:t>
      </w:r>
      <w:r w:rsidR="0084328E">
        <w:t xml:space="preserve"> </w:t>
      </w:r>
      <w:commentRangeEnd w:id="62"/>
      <w:r w:rsidR="00C83586">
        <w:rPr>
          <w:rStyle w:val="CommentReference"/>
          <w:rFonts w:asciiTheme="minorHAnsi" w:eastAsiaTheme="minorEastAsia" w:hAnsiTheme="minorHAnsi" w:cstheme="minorBidi"/>
          <w:lang w:eastAsia="ja-JP"/>
        </w:rPr>
        <w:commentReference w:id="62"/>
      </w:r>
      <w:r w:rsidR="00145A62">
        <w:t>Parameter estimates</w:t>
      </w:r>
      <w:r w:rsidR="0084328E">
        <w:t xml:space="preserve"> and pseudo-R</w:t>
      </w:r>
      <w:r w:rsidR="0084328E">
        <w:rPr>
          <w:vertAlign w:val="superscript"/>
        </w:rPr>
        <w:t>2</w:t>
      </w:r>
      <w:r w:rsidR="0084328E">
        <w:t xml:space="preserve">s are presented </w:t>
      </w:r>
      <w:r w:rsidR="00145A62">
        <w:t>in Table S2.</w:t>
      </w:r>
      <w:r w:rsidR="007A4855">
        <w:t xml:space="preserve"> </w:t>
      </w:r>
      <w:r w:rsidR="007D0D16">
        <w:t>The</w:t>
      </w:r>
      <w:r w:rsidR="007A4855">
        <w:t xml:space="preserve"> model fit the data significantly better than a chance model</w:t>
      </w:r>
      <w:r w:rsidR="007D0D16">
        <w:t xml:space="preserve"> for every participant</w:t>
      </w:r>
      <w:r w:rsidR="007A4855">
        <w:t xml:space="preserve"> (</w:t>
      </w:r>
      <w:r w:rsidR="00754D60">
        <w:t>likelihood ratio test</w:t>
      </w:r>
      <w:r w:rsidR="007D0D16">
        <w:t>s</w:t>
      </w:r>
      <w:r w:rsidR="00754D60">
        <w:t xml:space="preserve">, all </w:t>
      </w:r>
      <w:proofErr w:type="spellStart"/>
      <w:r w:rsidR="00754D60">
        <w:rPr>
          <w:i/>
        </w:rPr>
        <w:t>p</w:t>
      </w:r>
      <w:r w:rsidR="00754D60">
        <w:t>s</w:t>
      </w:r>
      <w:proofErr w:type="spellEnd"/>
      <w:r w:rsidR="00754D60">
        <w:t xml:space="preserve"> &lt; .0001</w:t>
      </w:r>
      <w:r w:rsidR="007A4855">
        <w:t xml:space="preserve">), and </w:t>
      </w:r>
      <w:r w:rsidR="006A55A8">
        <w:t xml:space="preserve">our parameter of interest, the model-free goal weight </w:t>
      </w:r>
      <w:r w:rsidR="006A55A8">
        <w:rPr>
          <w:i/>
          <w:noProof/>
        </w:rPr>
        <w:t>w</w:t>
      </w:r>
      <w:r w:rsidR="006A55A8">
        <w:rPr>
          <w:i/>
          <w:noProof/>
          <w:vertAlign w:val="subscript"/>
        </w:rPr>
        <w:t>MFG</w:t>
      </w:r>
      <w:r w:rsidR="006A55A8">
        <w:rPr>
          <w:noProof/>
        </w:rPr>
        <w:t xml:space="preserve">, was </w:t>
      </w:r>
      <w:r w:rsidR="00754D60">
        <w:rPr>
          <w:noProof/>
        </w:rPr>
        <w:t xml:space="preserve">distributed </w:t>
      </w:r>
      <w:r w:rsidR="007D0D16">
        <w:rPr>
          <w:noProof/>
        </w:rPr>
        <w:t xml:space="preserve">significantly </w:t>
      </w:r>
      <w:r w:rsidR="006A55A8">
        <w:rPr>
          <w:noProof/>
        </w:rPr>
        <w:t>above zero (</w:t>
      </w:r>
      <w:r w:rsidR="007D0D16">
        <w:rPr>
          <w:noProof/>
        </w:rPr>
        <w:t>sign test, Z = 15.5, p &lt; .0001</w:t>
      </w:r>
      <w:r w:rsidR="006A55A8">
        <w:rPr>
          <w:noProof/>
        </w:rPr>
        <w:t xml:space="preserve">). </w:t>
      </w:r>
    </w:p>
    <w:p w14:paraId="7B491601" w14:textId="77777777" w:rsidR="002C3B40" w:rsidRDefault="002C3B40" w:rsidP="002C3B40">
      <w:pPr>
        <w:pStyle w:val="Paragraph"/>
        <w:tabs>
          <w:tab w:val="left" w:pos="720"/>
          <w:tab w:val="left" w:pos="1196"/>
        </w:tabs>
        <w:ind w:firstLine="0"/>
        <w:rPr>
          <w:i/>
        </w:rPr>
      </w:pPr>
    </w:p>
    <w:tbl>
      <w:tblPr>
        <w:tblStyle w:val="TableGrid"/>
        <w:tblW w:w="9648" w:type="dxa"/>
        <w:tblLook w:val="04A0" w:firstRow="1" w:lastRow="0" w:firstColumn="1" w:lastColumn="0" w:noHBand="0" w:noVBand="1"/>
      </w:tblPr>
      <w:tblGrid>
        <w:gridCol w:w="1243"/>
        <w:gridCol w:w="1189"/>
        <w:gridCol w:w="1188"/>
        <w:gridCol w:w="1188"/>
        <w:gridCol w:w="1192"/>
        <w:gridCol w:w="1191"/>
        <w:gridCol w:w="1190"/>
        <w:gridCol w:w="1267"/>
      </w:tblGrid>
      <w:tr w:rsidR="002C3B40" w14:paraId="53E42BF1" w14:textId="77777777" w:rsidTr="002C3B40">
        <w:tc>
          <w:tcPr>
            <w:tcW w:w="1243" w:type="dxa"/>
          </w:tcPr>
          <w:p w14:paraId="0E457A89" w14:textId="7B8792A6" w:rsidR="002C3B40" w:rsidRPr="002C3B40" w:rsidRDefault="002C3B40" w:rsidP="002C3B40">
            <w:pPr>
              <w:pStyle w:val="Paragraph"/>
              <w:tabs>
                <w:tab w:val="left" w:pos="720"/>
                <w:tab w:val="left" w:pos="1196"/>
              </w:tabs>
              <w:ind w:firstLine="0"/>
              <w:rPr>
                <w:b/>
              </w:rPr>
            </w:pPr>
            <w:r>
              <w:rPr>
                <w:b/>
              </w:rPr>
              <w:t>Percentile</w:t>
            </w:r>
          </w:p>
        </w:tc>
        <w:tc>
          <w:tcPr>
            <w:tcW w:w="1189" w:type="dxa"/>
          </w:tcPr>
          <w:p w14:paraId="1A7A9125" w14:textId="1747A708" w:rsidR="002C3B40" w:rsidRPr="002C3B40" w:rsidRDefault="002C3B40" w:rsidP="002C3B40">
            <w:pPr>
              <w:pStyle w:val="Paragraph"/>
              <w:tabs>
                <w:tab w:val="left" w:pos="720"/>
                <w:tab w:val="left" w:pos="1196"/>
              </w:tabs>
              <w:ind w:firstLine="0"/>
            </w:pPr>
            <w:r w:rsidRPr="004204D4">
              <w:rPr>
                <w:i/>
                <w:noProof/>
              </w:rPr>
              <w:t>α</w:t>
            </w:r>
          </w:p>
        </w:tc>
        <w:tc>
          <w:tcPr>
            <w:tcW w:w="1188" w:type="dxa"/>
          </w:tcPr>
          <w:p w14:paraId="6B1EF4D5" w14:textId="62FEE666" w:rsidR="002C3B40" w:rsidRDefault="002C3B40" w:rsidP="002C3B40">
            <w:pPr>
              <w:pStyle w:val="Paragraph"/>
              <w:tabs>
                <w:tab w:val="left" w:pos="720"/>
                <w:tab w:val="left" w:pos="1196"/>
              </w:tabs>
              <w:ind w:firstLine="0"/>
              <w:rPr>
                <w:i/>
              </w:rPr>
            </w:pPr>
            <w:r w:rsidRPr="004204D4">
              <w:rPr>
                <w:i/>
                <w:noProof/>
              </w:rPr>
              <w:t>λ</w:t>
            </w:r>
          </w:p>
        </w:tc>
        <w:tc>
          <w:tcPr>
            <w:tcW w:w="1188" w:type="dxa"/>
          </w:tcPr>
          <w:p w14:paraId="1DA378A8" w14:textId="1E77A488" w:rsidR="002C3B40" w:rsidRDefault="002C3B40" w:rsidP="002C3B40">
            <w:pPr>
              <w:pStyle w:val="Paragraph"/>
              <w:tabs>
                <w:tab w:val="left" w:pos="720"/>
                <w:tab w:val="left" w:pos="1196"/>
              </w:tabs>
              <w:ind w:firstLine="0"/>
              <w:rPr>
                <w:i/>
              </w:rPr>
            </w:pPr>
            <w:r w:rsidRPr="004204D4">
              <w:rPr>
                <w:i/>
                <w:noProof/>
              </w:rPr>
              <w:t>β</w:t>
            </w:r>
          </w:p>
        </w:tc>
        <w:tc>
          <w:tcPr>
            <w:tcW w:w="1192" w:type="dxa"/>
          </w:tcPr>
          <w:p w14:paraId="23588074" w14:textId="4C530190" w:rsidR="002C3B40" w:rsidRDefault="002C3B40" w:rsidP="002C3B40">
            <w:pPr>
              <w:pStyle w:val="Paragraph"/>
              <w:tabs>
                <w:tab w:val="left" w:pos="720"/>
                <w:tab w:val="left" w:pos="1196"/>
              </w:tabs>
              <w:ind w:firstLine="0"/>
              <w:rPr>
                <w:i/>
              </w:rPr>
            </w:pPr>
            <w:r>
              <w:rPr>
                <w:i/>
                <w:noProof/>
              </w:rPr>
              <w:t>w</w:t>
            </w:r>
            <w:r>
              <w:rPr>
                <w:i/>
                <w:noProof/>
                <w:vertAlign w:val="subscript"/>
              </w:rPr>
              <w:t>MFG</w:t>
            </w:r>
          </w:p>
        </w:tc>
        <w:tc>
          <w:tcPr>
            <w:tcW w:w="1191" w:type="dxa"/>
          </w:tcPr>
          <w:p w14:paraId="15449731" w14:textId="7ADA6C09" w:rsidR="002C3B40" w:rsidRDefault="002C3B40" w:rsidP="002C3B40">
            <w:pPr>
              <w:pStyle w:val="Paragraph"/>
              <w:tabs>
                <w:tab w:val="left" w:pos="720"/>
                <w:tab w:val="left" w:pos="1196"/>
              </w:tabs>
              <w:ind w:firstLine="0"/>
              <w:rPr>
                <w:i/>
              </w:rPr>
            </w:pPr>
            <w:r>
              <w:rPr>
                <w:i/>
                <w:noProof/>
              </w:rPr>
              <w:t>w</w:t>
            </w:r>
            <w:r>
              <w:rPr>
                <w:i/>
                <w:noProof/>
                <w:vertAlign w:val="subscript"/>
              </w:rPr>
              <w:t>MB</w:t>
            </w:r>
          </w:p>
        </w:tc>
        <w:tc>
          <w:tcPr>
            <w:tcW w:w="1190" w:type="dxa"/>
          </w:tcPr>
          <w:p w14:paraId="0368FD5C" w14:textId="286F8969" w:rsidR="002C3B40" w:rsidRPr="002C3B40" w:rsidRDefault="002C3B40" w:rsidP="002C3B40">
            <w:pPr>
              <w:pStyle w:val="Paragraph"/>
              <w:tabs>
                <w:tab w:val="left" w:pos="720"/>
                <w:tab w:val="left" w:pos="1196"/>
              </w:tabs>
              <w:ind w:firstLine="0"/>
            </w:pPr>
            <w:r>
              <w:t>-LL</w:t>
            </w:r>
          </w:p>
        </w:tc>
        <w:tc>
          <w:tcPr>
            <w:tcW w:w="1267" w:type="dxa"/>
          </w:tcPr>
          <w:p w14:paraId="6DCC5BA1" w14:textId="7EC9A57A" w:rsidR="002C3B40" w:rsidRPr="002C3B40" w:rsidRDefault="002C3B40" w:rsidP="002C3B40">
            <w:pPr>
              <w:pStyle w:val="Paragraph"/>
              <w:tabs>
                <w:tab w:val="left" w:pos="720"/>
                <w:tab w:val="left" w:pos="1196"/>
              </w:tabs>
              <w:ind w:firstLine="0"/>
              <w:rPr>
                <w:vertAlign w:val="superscript"/>
              </w:rPr>
            </w:pPr>
            <w:r>
              <w:t>Pseudo-R</w:t>
            </w:r>
            <w:r>
              <w:rPr>
                <w:vertAlign w:val="superscript"/>
              </w:rPr>
              <w:t>2</w:t>
            </w:r>
          </w:p>
        </w:tc>
      </w:tr>
      <w:tr w:rsidR="002C3B40" w14:paraId="72A4AC20" w14:textId="77777777" w:rsidTr="002C3B40">
        <w:tc>
          <w:tcPr>
            <w:tcW w:w="1243" w:type="dxa"/>
          </w:tcPr>
          <w:p w14:paraId="7376B183" w14:textId="18DE3E52" w:rsidR="002C3B40" w:rsidRPr="002C3B40" w:rsidRDefault="002C3B40" w:rsidP="002C3B40">
            <w:pPr>
              <w:pStyle w:val="Paragraph"/>
              <w:tabs>
                <w:tab w:val="left" w:pos="720"/>
                <w:tab w:val="left" w:pos="1196"/>
              </w:tabs>
              <w:ind w:firstLine="0"/>
            </w:pPr>
            <w:r>
              <w:t>25</w:t>
            </w:r>
            <w:r w:rsidRPr="002C3B40">
              <w:rPr>
                <w:vertAlign w:val="superscript"/>
              </w:rPr>
              <w:t>th</w:t>
            </w:r>
          </w:p>
        </w:tc>
        <w:tc>
          <w:tcPr>
            <w:tcW w:w="1189" w:type="dxa"/>
          </w:tcPr>
          <w:p w14:paraId="2B84DD30" w14:textId="76A774AD" w:rsidR="002C3B40" w:rsidRPr="002C3B40" w:rsidRDefault="00B02375" w:rsidP="002C3B40">
            <w:pPr>
              <w:pStyle w:val="Paragraph"/>
              <w:tabs>
                <w:tab w:val="left" w:pos="720"/>
                <w:tab w:val="left" w:pos="1196"/>
              </w:tabs>
              <w:ind w:firstLine="0"/>
            </w:pPr>
            <w:r>
              <w:t>.54</w:t>
            </w:r>
          </w:p>
        </w:tc>
        <w:tc>
          <w:tcPr>
            <w:tcW w:w="1188" w:type="dxa"/>
          </w:tcPr>
          <w:p w14:paraId="232631D0" w14:textId="0A97B223" w:rsidR="002C3B40" w:rsidRPr="002C3B40" w:rsidRDefault="00B02375" w:rsidP="002C3B40">
            <w:pPr>
              <w:pStyle w:val="Paragraph"/>
              <w:tabs>
                <w:tab w:val="left" w:pos="720"/>
                <w:tab w:val="left" w:pos="1196"/>
              </w:tabs>
              <w:ind w:firstLine="0"/>
            </w:pPr>
            <w:r>
              <w:t>.25</w:t>
            </w:r>
          </w:p>
        </w:tc>
        <w:tc>
          <w:tcPr>
            <w:tcW w:w="1188" w:type="dxa"/>
          </w:tcPr>
          <w:p w14:paraId="0B51B4F5" w14:textId="6C85AE9D" w:rsidR="002C3B40" w:rsidRPr="002C3B40" w:rsidRDefault="00B02375" w:rsidP="002C3B40">
            <w:pPr>
              <w:pStyle w:val="Paragraph"/>
              <w:tabs>
                <w:tab w:val="left" w:pos="720"/>
                <w:tab w:val="left" w:pos="1196"/>
              </w:tabs>
              <w:ind w:firstLine="0"/>
            </w:pPr>
            <w:r>
              <w:t>.37</w:t>
            </w:r>
          </w:p>
        </w:tc>
        <w:tc>
          <w:tcPr>
            <w:tcW w:w="1192" w:type="dxa"/>
          </w:tcPr>
          <w:p w14:paraId="5897DDEA" w14:textId="260129B5" w:rsidR="002C3B40" w:rsidRPr="002C3B40" w:rsidRDefault="00B02375" w:rsidP="002C3B40">
            <w:pPr>
              <w:pStyle w:val="Paragraph"/>
              <w:tabs>
                <w:tab w:val="left" w:pos="720"/>
                <w:tab w:val="left" w:pos="1196"/>
              </w:tabs>
              <w:ind w:firstLine="0"/>
            </w:pPr>
            <w:r>
              <w:t>.41</w:t>
            </w:r>
          </w:p>
        </w:tc>
        <w:tc>
          <w:tcPr>
            <w:tcW w:w="1191" w:type="dxa"/>
          </w:tcPr>
          <w:p w14:paraId="55293BB7" w14:textId="31261C1A" w:rsidR="002C3B40" w:rsidRPr="002C3B40" w:rsidRDefault="002C3B40" w:rsidP="002C3B40">
            <w:pPr>
              <w:pStyle w:val="Paragraph"/>
              <w:tabs>
                <w:tab w:val="left" w:pos="720"/>
                <w:tab w:val="left" w:pos="1196"/>
              </w:tabs>
              <w:ind w:firstLine="0"/>
            </w:pPr>
            <w:r>
              <w:t>.00</w:t>
            </w:r>
          </w:p>
        </w:tc>
        <w:tc>
          <w:tcPr>
            <w:tcW w:w="1190" w:type="dxa"/>
          </w:tcPr>
          <w:p w14:paraId="29E4AFED" w14:textId="5044BB87" w:rsidR="002C3B40" w:rsidRPr="002C3B40" w:rsidRDefault="00B02375" w:rsidP="002C3B40">
            <w:pPr>
              <w:pStyle w:val="Paragraph"/>
              <w:tabs>
                <w:tab w:val="left" w:pos="720"/>
                <w:tab w:val="left" w:pos="1196"/>
              </w:tabs>
              <w:ind w:firstLine="0"/>
            </w:pPr>
            <w:r>
              <w:t>209</w:t>
            </w:r>
          </w:p>
        </w:tc>
        <w:tc>
          <w:tcPr>
            <w:tcW w:w="1267" w:type="dxa"/>
          </w:tcPr>
          <w:p w14:paraId="453DE5C6" w14:textId="1DA897EC" w:rsidR="002C3B40" w:rsidRPr="002C3B40" w:rsidRDefault="002C3B40" w:rsidP="002C3B40">
            <w:pPr>
              <w:pStyle w:val="Paragraph"/>
              <w:tabs>
                <w:tab w:val="left" w:pos="720"/>
                <w:tab w:val="left" w:pos="1196"/>
              </w:tabs>
              <w:ind w:firstLine="0"/>
            </w:pPr>
            <w:r>
              <w:t>.39</w:t>
            </w:r>
          </w:p>
        </w:tc>
      </w:tr>
      <w:tr w:rsidR="002C3B40" w14:paraId="5C5C1F5C" w14:textId="77777777" w:rsidTr="002C3B40">
        <w:tc>
          <w:tcPr>
            <w:tcW w:w="1243" w:type="dxa"/>
          </w:tcPr>
          <w:p w14:paraId="326C479B" w14:textId="21099327" w:rsidR="002C3B40" w:rsidRPr="002C3B40" w:rsidRDefault="002C3B40" w:rsidP="002C3B40">
            <w:pPr>
              <w:pStyle w:val="Paragraph"/>
              <w:tabs>
                <w:tab w:val="left" w:pos="720"/>
                <w:tab w:val="left" w:pos="1196"/>
              </w:tabs>
              <w:ind w:firstLine="0"/>
            </w:pPr>
            <w:r>
              <w:t>Median</w:t>
            </w:r>
          </w:p>
        </w:tc>
        <w:tc>
          <w:tcPr>
            <w:tcW w:w="1189" w:type="dxa"/>
          </w:tcPr>
          <w:p w14:paraId="7F03C212" w14:textId="4A36AADF" w:rsidR="002C3B40" w:rsidRPr="002C3B40" w:rsidRDefault="00B02375" w:rsidP="002C3B40">
            <w:pPr>
              <w:pStyle w:val="Paragraph"/>
              <w:tabs>
                <w:tab w:val="left" w:pos="720"/>
                <w:tab w:val="left" w:pos="1196"/>
              </w:tabs>
              <w:ind w:firstLine="0"/>
            </w:pPr>
            <w:r>
              <w:t>.73</w:t>
            </w:r>
          </w:p>
        </w:tc>
        <w:tc>
          <w:tcPr>
            <w:tcW w:w="1188" w:type="dxa"/>
          </w:tcPr>
          <w:p w14:paraId="4E3938A8" w14:textId="3760D44F" w:rsidR="002C3B40" w:rsidRPr="002C3B40" w:rsidRDefault="00B02375" w:rsidP="002C3B40">
            <w:pPr>
              <w:pStyle w:val="Paragraph"/>
              <w:tabs>
                <w:tab w:val="left" w:pos="720"/>
                <w:tab w:val="left" w:pos="1196"/>
              </w:tabs>
              <w:ind w:firstLine="0"/>
            </w:pPr>
            <w:r>
              <w:t>.53</w:t>
            </w:r>
          </w:p>
        </w:tc>
        <w:tc>
          <w:tcPr>
            <w:tcW w:w="1188" w:type="dxa"/>
          </w:tcPr>
          <w:p w14:paraId="043F5223" w14:textId="33DC6579" w:rsidR="002C3B40" w:rsidRPr="002C3B40" w:rsidRDefault="00B02375" w:rsidP="002C3B40">
            <w:pPr>
              <w:pStyle w:val="Paragraph"/>
              <w:tabs>
                <w:tab w:val="left" w:pos="720"/>
                <w:tab w:val="left" w:pos="1196"/>
              </w:tabs>
              <w:ind w:firstLine="0"/>
            </w:pPr>
            <w:r>
              <w:t>.53</w:t>
            </w:r>
          </w:p>
        </w:tc>
        <w:tc>
          <w:tcPr>
            <w:tcW w:w="1192" w:type="dxa"/>
          </w:tcPr>
          <w:p w14:paraId="0C3EB8AC" w14:textId="713F822F" w:rsidR="002C3B40" w:rsidRPr="002C3B40" w:rsidRDefault="00B02375" w:rsidP="002C3B40">
            <w:pPr>
              <w:pStyle w:val="Paragraph"/>
              <w:tabs>
                <w:tab w:val="left" w:pos="720"/>
                <w:tab w:val="left" w:pos="1196"/>
              </w:tabs>
              <w:ind w:firstLine="0"/>
            </w:pPr>
            <w:r>
              <w:t>.67</w:t>
            </w:r>
          </w:p>
        </w:tc>
        <w:tc>
          <w:tcPr>
            <w:tcW w:w="1191" w:type="dxa"/>
          </w:tcPr>
          <w:p w14:paraId="5D3F5B8D" w14:textId="1E10E884" w:rsidR="002C3B40" w:rsidRPr="002C3B40" w:rsidRDefault="002C3B40" w:rsidP="002C3B40">
            <w:pPr>
              <w:pStyle w:val="Paragraph"/>
              <w:tabs>
                <w:tab w:val="left" w:pos="720"/>
                <w:tab w:val="left" w:pos="1196"/>
              </w:tabs>
              <w:ind w:firstLine="0"/>
            </w:pPr>
            <w:r>
              <w:t>.00</w:t>
            </w:r>
          </w:p>
        </w:tc>
        <w:tc>
          <w:tcPr>
            <w:tcW w:w="1190" w:type="dxa"/>
          </w:tcPr>
          <w:p w14:paraId="62A80B7C" w14:textId="0FA79C1B" w:rsidR="002C3B40" w:rsidRPr="002C3B40" w:rsidRDefault="00B02375" w:rsidP="002C3B40">
            <w:pPr>
              <w:pStyle w:val="Paragraph"/>
              <w:tabs>
                <w:tab w:val="left" w:pos="720"/>
                <w:tab w:val="left" w:pos="1196"/>
              </w:tabs>
              <w:ind w:firstLine="0"/>
            </w:pPr>
            <w:r>
              <w:t>182</w:t>
            </w:r>
          </w:p>
        </w:tc>
        <w:tc>
          <w:tcPr>
            <w:tcW w:w="1267" w:type="dxa"/>
          </w:tcPr>
          <w:p w14:paraId="63CD7706" w14:textId="67D8F68C" w:rsidR="002C3B40" w:rsidRPr="002C3B40" w:rsidRDefault="002C3B40" w:rsidP="002C3B40">
            <w:pPr>
              <w:pStyle w:val="Paragraph"/>
              <w:tabs>
                <w:tab w:val="left" w:pos="720"/>
                <w:tab w:val="left" w:pos="1196"/>
              </w:tabs>
              <w:ind w:firstLine="0"/>
            </w:pPr>
            <w:r>
              <w:t>.47</w:t>
            </w:r>
          </w:p>
        </w:tc>
      </w:tr>
      <w:tr w:rsidR="002C3B40" w14:paraId="6F07063F" w14:textId="77777777" w:rsidTr="002C3B40">
        <w:tc>
          <w:tcPr>
            <w:tcW w:w="1243" w:type="dxa"/>
          </w:tcPr>
          <w:p w14:paraId="552BE1C4" w14:textId="075EFDF6" w:rsidR="002C3B40" w:rsidRPr="002C3B40" w:rsidRDefault="002C3B40" w:rsidP="002C3B40">
            <w:pPr>
              <w:pStyle w:val="Paragraph"/>
              <w:tabs>
                <w:tab w:val="left" w:pos="720"/>
                <w:tab w:val="left" w:pos="1196"/>
              </w:tabs>
              <w:ind w:firstLine="0"/>
            </w:pPr>
            <w:r>
              <w:t>75</w:t>
            </w:r>
            <w:r w:rsidRPr="002C3B40">
              <w:rPr>
                <w:vertAlign w:val="superscript"/>
              </w:rPr>
              <w:t>th</w:t>
            </w:r>
          </w:p>
        </w:tc>
        <w:tc>
          <w:tcPr>
            <w:tcW w:w="1189" w:type="dxa"/>
          </w:tcPr>
          <w:p w14:paraId="0F80F1C6" w14:textId="3A9DFBFA" w:rsidR="002C3B40" w:rsidRPr="002C3B40" w:rsidRDefault="00B02375" w:rsidP="002C3B40">
            <w:pPr>
              <w:pStyle w:val="Paragraph"/>
              <w:tabs>
                <w:tab w:val="left" w:pos="720"/>
                <w:tab w:val="left" w:pos="1196"/>
              </w:tabs>
              <w:ind w:firstLine="0"/>
            </w:pPr>
            <w:r>
              <w:t>.91</w:t>
            </w:r>
          </w:p>
        </w:tc>
        <w:tc>
          <w:tcPr>
            <w:tcW w:w="1188" w:type="dxa"/>
          </w:tcPr>
          <w:p w14:paraId="60C7FD0A" w14:textId="03771713" w:rsidR="002C3B40" w:rsidRPr="002C3B40" w:rsidRDefault="00B02375" w:rsidP="002C3B40">
            <w:pPr>
              <w:pStyle w:val="Paragraph"/>
              <w:tabs>
                <w:tab w:val="left" w:pos="720"/>
                <w:tab w:val="left" w:pos="1196"/>
              </w:tabs>
              <w:ind w:firstLine="0"/>
            </w:pPr>
            <w:r>
              <w:t>1.00</w:t>
            </w:r>
          </w:p>
        </w:tc>
        <w:tc>
          <w:tcPr>
            <w:tcW w:w="1188" w:type="dxa"/>
          </w:tcPr>
          <w:p w14:paraId="734346BD" w14:textId="1C5D163C" w:rsidR="002C3B40" w:rsidRPr="002C3B40" w:rsidRDefault="00B02375" w:rsidP="002C3B40">
            <w:pPr>
              <w:pStyle w:val="Paragraph"/>
              <w:tabs>
                <w:tab w:val="left" w:pos="720"/>
                <w:tab w:val="left" w:pos="1196"/>
              </w:tabs>
              <w:ind w:firstLine="0"/>
            </w:pPr>
            <w:r>
              <w:t>.67</w:t>
            </w:r>
          </w:p>
        </w:tc>
        <w:tc>
          <w:tcPr>
            <w:tcW w:w="1192" w:type="dxa"/>
          </w:tcPr>
          <w:p w14:paraId="76FDC641" w14:textId="4FDC175A" w:rsidR="002C3B40" w:rsidRPr="002C3B40" w:rsidRDefault="00B02375" w:rsidP="002C3B40">
            <w:pPr>
              <w:pStyle w:val="Paragraph"/>
              <w:tabs>
                <w:tab w:val="left" w:pos="720"/>
                <w:tab w:val="left" w:pos="1196"/>
              </w:tabs>
              <w:ind w:firstLine="0"/>
            </w:pPr>
            <w:r>
              <w:t>.85</w:t>
            </w:r>
          </w:p>
        </w:tc>
        <w:tc>
          <w:tcPr>
            <w:tcW w:w="1191" w:type="dxa"/>
          </w:tcPr>
          <w:p w14:paraId="00ABA6BA" w14:textId="09B4C5FB" w:rsidR="002C3B40" w:rsidRPr="002C3B40" w:rsidRDefault="002C3B40" w:rsidP="002C3B40">
            <w:pPr>
              <w:pStyle w:val="Paragraph"/>
              <w:tabs>
                <w:tab w:val="left" w:pos="720"/>
                <w:tab w:val="left" w:pos="1196"/>
              </w:tabs>
              <w:ind w:firstLine="0"/>
            </w:pPr>
            <w:r>
              <w:t>.10</w:t>
            </w:r>
          </w:p>
        </w:tc>
        <w:tc>
          <w:tcPr>
            <w:tcW w:w="1190" w:type="dxa"/>
          </w:tcPr>
          <w:p w14:paraId="5427CB77" w14:textId="3CD50C7B" w:rsidR="002C3B40" w:rsidRPr="002C3B40" w:rsidRDefault="00B02375" w:rsidP="002C3B40">
            <w:pPr>
              <w:pStyle w:val="Paragraph"/>
              <w:tabs>
                <w:tab w:val="left" w:pos="720"/>
                <w:tab w:val="left" w:pos="1196"/>
              </w:tabs>
              <w:ind w:firstLine="0"/>
            </w:pPr>
            <w:r>
              <w:t>157</w:t>
            </w:r>
          </w:p>
        </w:tc>
        <w:tc>
          <w:tcPr>
            <w:tcW w:w="1267" w:type="dxa"/>
          </w:tcPr>
          <w:p w14:paraId="15B58048" w14:textId="09775372" w:rsidR="002C3B40" w:rsidRPr="002C3B40" w:rsidRDefault="002C3B40" w:rsidP="002C3B40">
            <w:pPr>
              <w:pStyle w:val="Paragraph"/>
              <w:tabs>
                <w:tab w:val="left" w:pos="720"/>
                <w:tab w:val="left" w:pos="1196"/>
              </w:tabs>
              <w:ind w:firstLine="0"/>
            </w:pPr>
            <w:r>
              <w:t>.55</w:t>
            </w:r>
          </w:p>
        </w:tc>
      </w:tr>
    </w:tbl>
    <w:p w14:paraId="1B790369" w14:textId="6F617FD6" w:rsidR="002C3B40" w:rsidRPr="00E43CB9" w:rsidRDefault="002C3B40" w:rsidP="002C3B40">
      <w:pPr>
        <w:pStyle w:val="Paragraph"/>
        <w:tabs>
          <w:tab w:val="left" w:pos="720"/>
          <w:tab w:val="left" w:pos="1196"/>
        </w:tabs>
        <w:ind w:firstLine="0"/>
        <w:rPr>
          <w:i/>
          <w:sz w:val="20"/>
          <w:szCs w:val="20"/>
        </w:rPr>
      </w:pPr>
      <w:commentRangeStart w:id="63"/>
      <w:r w:rsidRPr="009E7581">
        <w:rPr>
          <w:i/>
          <w:sz w:val="20"/>
          <w:szCs w:val="20"/>
        </w:rPr>
        <w:t xml:space="preserve">Table S2: Best fit parameter estimates for participants in Experiment 1b. </w:t>
      </w:r>
      <w:r w:rsidRPr="009E7581">
        <w:rPr>
          <w:i/>
          <w:noProof/>
          <w:sz w:val="20"/>
          <w:szCs w:val="20"/>
        </w:rPr>
        <w:t>α is the learning rate, λ is the eligibility trace decay, β is the softmax temperature, w</w:t>
      </w:r>
      <w:r w:rsidRPr="009E7581">
        <w:rPr>
          <w:i/>
          <w:noProof/>
          <w:sz w:val="20"/>
          <w:szCs w:val="20"/>
          <w:vertAlign w:val="subscript"/>
        </w:rPr>
        <w:t>MFG</w:t>
      </w:r>
      <w:r w:rsidRPr="009E7581">
        <w:rPr>
          <w:i/>
          <w:noProof/>
          <w:sz w:val="20"/>
          <w:szCs w:val="20"/>
        </w:rPr>
        <w:t xml:space="preserve"> is the relative weight of the model-free goal controller, and w</w:t>
      </w:r>
      <w:r w:rsidRPr="009E7581">
        <w:rPr>
          <w:i/>
          <w:noProof/>
          <w:sz w:val="20"/>
          <w:szCs w:val="20"/>
          <w:vertAlign w:val="subscript"/>
        </w:rPr>
        <w:t>MB</w:t>
      </w:r>
      <w:r w:rsidRPr="009E7581">
        <w:rPr>
          <w:i/>
          <w:noProof/>
          <w:sz w:val="20"/>
          <w:szCs w:val="20"/>
        </w:rPr>
        <w:t xml:space="preserve"> is the relative weight</w:t>
      </w:r>
      <w:r w:rsidR="009E7581" w:rsidRPr="009E7581">
        <w:rPr>
          <w:i/>
          <w:noProof/>
          <w:sz w:val="20"/>
          <w:szCs w:val="20"/>
        </w:rPr>
        <w:t xml:space="preserve"> of the model-based controller. </w:t>
      </w:r>
      <w:r w:rsidR="00EA7599">
        <w:rPr>
          <w:i/>
          <w:noProof/>
          <w:sz w:val="20"/>
          <w:szCs w:val="20"/>
        </w:rPr>
        <w:t>Also shown are</w:t>
      </w:r>
      <w:r w:rsidR="009E7581" w:rsidRPr="009E7581">
        <w:rPr>
          <w:i/>
          <w:noProof/>
          <w:sz w:val="20"/>
          <w:szCs w:val="20"/>
        </w:rPr>
        <w:t xml:space="preserve"> negative log likelihoods and McFadden pseudo-R</w:t>
      </w:r>
      <w:r w:rsidR="009E7581" w:rsidRPr="009E7581">
        <w:rPr>
          <w:i/>
          <w:noProof/>
          <w:sz w:val="20"/>
          <w:szCs w:val="20"/>
          <w:vertAlign w:val="superscript"/>
        </w:rPr>
        <w:t>2</w:t>
      </w:r>
      <w:r w:rsidR="009E7581" w:rsidRPr="009E7581">
        <w:rPr>
          <w:i/>
          <w:noProof/>
          <w:sz w:val="20"/>
          <w:szCs w:val="20"/>
        </w:rPr>
        <w:t xml:space="preserve"> values (CITE), </w:t>
      </w:r>
      <w:del w:id="64" w:author="Fiery Cushman" w:date="2015-08-18T21:38:00Z">
        <w:r w:rsidR="009E7581" w:rsidRPr="009E7581" w:rsidDel="00C83586">
          <w:rPr>
            <w:i/>
            <w:noProof/>
            <w:sz w:val="20"/>
            <w:szCs w:val="20"/>
          </w:rPr>
          <w:delText>a rough</w:delText>
        </w:r>
      </w:del>
      <w:ins w:id="65" w:author="Fiery Cushman" w:date="2015-08-18T21:38:00Z">
        <w:r w:rsidR="00C83586">
          <w:rPr>
            <w:i/>
            <w:noProof/>
            <w:sz w:val="20"/>
            <w:szCs w:val="20"/>
          </w:rPr>
          <w:t>an approximate</w:t>
        </w:r>
      </w:ins>
      <w:r w:rsidR="009E7581" w:rsidRPr="009E7581">
        <w:rPr>
          <w:i/>
          <w:noProof/>
          <w:sz w:val="20"/>
          <w:szCs w:val="20"/>
        </w:rPr>
        <w:t xml:space="preserve"> measure of the </w:t>
      </w:r>
      <w:ins w:id="66" w:author="Fiery Cushman" w:date="2015-08-18T21:38:00Z">
        <w:r w:rsidR="00C83586">
          <w:rPr>
            <w:i/>
            <w:noProof/>
            <w:sz w:val="20"/>
            <w:szCs w:val="20"/>
          </w:rPr>
          <w:t xml:space="preserve">proportion of </w:t>
        </w:r>
      </w:ins>
      <w:r w:rsidR="009E7581" w:rsidRPr="009E7581">
        <w:rPr>
          <w:i/>
          <w:noProof/>
          <w:sz w:val="20"/>
          <w:szCs w:val="20"/>
        </w:rPr>
        <w:t>variance explained by the model.</w:t>
      </w:r>
      <w:commentRangeEnd w:id="63"/>
      <w:r w:rsidR="00213776">
        <w:rPr>
          <w:rStyle w:val="CommentReference"/>
          <w:rFonts w:asciiTheme="minorHAnsi" w:eastAsiaTheme="minorEastAsia" w:hAnsiTheme="minorHAnsi" w:cstheme="minorBidi"/>
          <w:lang w:eastAsia="ja-JP"/>
        </w:rPr>
        <w:commentReference w:id="63"/>
      </w:r>
    </w:p>
    <w:p w14:paraId="245157EA" w14:textId="3810AFD1" w:rsidR="00101F87" w:rsidRDefault="00572666" w:rsidP="002C3B40">
      <w:pPr>
        <w:pStyle w:val="Paragraph"/>
        <w:tabs>
          <w:tab w:val="left" w:pos="720"/>
          <w:tab w:val="left" w:pos="1196"/>
        </w:tabs>
        <w:ind w:firstLine="0"/>
      </w:pPr>
      <w:r>
        <w:tab/>
        <w:t>In order to determine whether the model-free goal learning mechanism explained enough participant data to justify inclusion in our model, we performed Bayesian model c</w:t>
      </w:r>
      <w:r w:rsidR="008818B6">
        <w:t xml:space="preserve">omparison, comparing our model to a null model with </w:t>
      </w:r>
      <w:r w:rsidR="008818B6">
        <w:rPr>
          <w:i/>
          <w:noProof/>
        </w:rPr>
        <w:t>w</w:t>
      </w:r>
      <w:r w:rsidR="008818B6">
        <w:rPr>
          <w:i/>
          <w:noProof/>
          <w:vertAlign w:val="subscript"/>
        </w:rPr>
        <w:t xml:space="preserve">MFG </w:t>
      </w:r>
      <w:r w:rsidR="008818B6">
        <w:t xml:space="preserve">set to zero. </w:t>
      </w:r>
      <w:r w:rsidR="00387D64">
        <w:t>By allowing a weighted mixture of the two considered alternative models,</w:t>
      </w:r>
      <w:r w:rsidR="00A92196">
        <w:t xml:space="preserve"> a hierarchical model-based controller and a flat model-free controller, </w:t>
      </w:r>
      <w:r w:rsidR="00387D64">
        <w:t>this null model</w:t>
      </w:r>
      <w:r w:rsidR="002D53E6">
        <w:t xml:space="preserve"> accommodate</w:t>
      </w:r>
      <w:r w:rsidR="00D041F6">
        <w:t>s</w:t>
      </w:r>
      <w:r w:rsidR="00387D64">
        <w:t xml:space="preserve"> participants who are entirely model-based, entirely model-free, or any </w:t>
      </w:r>
      <w:r w:rsidR="00DE72FD">
        <w:t>mixture</w:t>
      </w:r>
      <w:r w:rsidR="00387D64">
        <w:t xml:space="preserve"> thereof.</w:t>
      </w:r>
    </w:p>
    <w:p w14:paraId="2FDFE59E" w14:textId="725B29C3" w:rsidR="002C3B40" w:rsidRDefault="000E6548" w:rsidP="002C3B40">
      <w:pPr>
        <w:pStyle w:val="Paragraph"/>
        <w:tabs>
          <w:tab w:val="left" w:pos="720"/>
          <w:tab w:val="left" w:pos="1196"/>
        </w:tabs>
        <w:ind w:firstLine="0"/>
      </w:pPr>
      <w:r>
        <w:tab/>
      </w:r>
      <w:commentRangeStart w:id="67"/>
      <w:r w:rsidRPr="003142B4">
        <w:t xml:space="preserve">We computed the </w:t>
      </w:r>
      <w:proofErr w:type="spellStart"/>
      <w:r w:rsidRPr="003142B4">
        <w:t>Akaike</w:t>
      </w:r>
      <w:proofErr w:type="spellEnd"/>
      <w:r w:rsidRPr="003142B4">
        <w:t xml:space="preserve"> Information Cr</w:t>
      </w:r>
      <w:r>
        <w:t>iterion (AIC</w:t>
      </w:r>
      <w:r w:rsidRPr="003142B4">
        <w:t xml:space="preserve">) </w:t>
      </w:r>
      <w:r>
        <w:t xml:space="preserve">for each participant </w:t>
      </w:r>
      <w:r w:rsidRPr="003142B4">
        <w:t>as an approximation to the Bayesian model evidence</w:t>
      </w:r>
      <w:r>
        <w:t xml:space="preserve"> </w:t>
      </w:r>
      <w:r w:rsidR="008F5CDB">
        <w:t xml:space="preserve">for each model </w:t>
      </w:r>
      <w:r>
        <w:t xml:space="preserve">(CITE BURNHAM &amp; ANDERSON 2002), and, following Stephan et al. (CITE), submitted the individual </w:t>
      </w:r>
      <w:r w:rsidR="00E43CB9">
        <w:t>participant</w:t>
      </w:r>
      <w:r>
        <w:t xml:space="preserve"> AICs to the </w:t>
      </w:r>
      <w:proofErr w:type="spellStart"/>
      <w:r>
        <w:t>spm_BMS</w:t>
      </w:r>
      <w:proofErr w:type="spellEnd"/>
      <w:r w:rsidRPr="003142B4">
        <w:t xml:space="preserve"> routine </w:t>
      </w:r>
      <w:r>
        <w:t>in SPM8 to calculate the exceedance probabilities of the two models (CITE</w:t>
      </w:r>
      <w:r w:rsidR="00BF1323">
        <w:t xml:space="preserve"> SPM8</w:t>
      </w:r>
      <w:r>
        <w:t xml:space="preserve">). The results are presented in Table S3. </w:t>
      </w:r>
      <w:r w:rsidR="005359AC">
        <w:t>The full</w:t>
      </w:r>
      <w:r>
        <w:t xml:space="preserve"> model has an exceedance probability of 1, indicating that </w:t>
      </w:r>
      <w:r w:rsidR="005359AC">
        <w:t>the</w:t>
      </w:r>
      <w:r w:rsidR="00F82408">
        <w:t xml:space="preserve"> model </w:t>
      </w:r>
      <w:r w:rsidR="005359AC">
        <w:t xml:space="preserve">with model-free goal selection </w:t>
      </w:r>
      <w:r w:rsidR="00F61CC3">
        <w:t>definitively provid</w:t>
      </w:r>
      <w:r w:rsidR="005F0B2C">
        <w:t xml:space="preserve">es </w:t>
      </w:r>
      <w:r w:rsidR="005359AC">
        <w:t>a</w:t>
      </w:r>
      <w:r w:rsidR="005F0B2C">
        <w:t xml:space="preserve"> </w:t>
      </w:r>
      <w:r w:rsidR="005359AC">
        <w:t>better</w:t>
      </w:r>
      <w:r w:rsidR="005F0B2C">
        <w:t xml:space="preserve"> fit to the observed data.</w:t>
      </w:r>
      <w:r w:rsidR="005359AC">
        <w:t xml:space="preserve"> These results </w:t>
      </w:r>
      <w:r w:rsidR="00AC688D">
        <w:t xml:space="preserve">strongly support the conclusion that </w:t>
      </w:r>
      <w:r w:rsidR="006D69CF">
        <w:t>participants are employing model-free control of goal selection.</w:t>
      </w:r>
      <w:commentRangeEnd w:id="67"/>
      <w:r w:rsidR="00213776">
        <w:rPr>
          <w:rStyle w:val="CommentReference"/>
          <w:rFonts w:asciiTheme="minorHAnsi" w:eastAsiaTheme="minorEastAsia" w:hAnsiTheme="minorHAnsi" w:cstheme="minorBidi"/>
          <w:lang w:eastAsia="ja-JP"/>
        </w:rPr>
        <w:commentReference w:id="67"/>
      </w:r>
    </w:p>
    <w:p w14:paraId="33C3426F" w14:textId="77777777" w:rsidR="00D33EC3" w:rsidRDefault="00D33EC3" w:rsidP="002C3B40">
      <w:pPr>
        <w:pStyle w:val="Paragraph"/>
        <w:tabs>
          <w:tab w:val="left" w:pos="720"/>
          <w:tab w:val="left" w:pos="1196"/>
        </w:tabs>
        <w:ind w:firstLine="0"/>
      </w:pPr>
    </w:p>
    <w:tbl>
      <w:tblPr>
        <w:tblStyle w:val="TableGrid"/>
        <w:tblW w:w="9577" w:type="dxa"/>
        <w:tblLook w:val="04A0" w:firstRow="1" w:lastRow="0" w:firstColumn="1" w:lastColumn="0" w:noHBand="0" w:noVBand="1"/>
      </w:tblPr>
      <w:tblGrid>
        <w:gridCol w:w="1915"/>
        <w:gridCol w:w="1915"/>
        <w:gridCol w:w="1915"/>
        <w:gridCol w:w="1916"/>
        <w:gridCol w:w="1916"/>
      </w:tblGrid>
      <w:tr w:rsidR="00EA7599" w14:paraId="75C0E5BA" w14:textId="252F4606" w:rsidTr="00EA7599">
        <w:tc>
          <w:tcPr>
            <w:tcW w:w="1915" w:type="dxa"/>
          </w:tcPr>
          <w:p w14:paraId="47E34B8B" w14:textId="64D87244" w:rsidR="00EA7599" w:rsidRPr="00D33EC3" w:rsidRDefault="00EA7599" w:rsidP="002C3B40">
            <w:pPr>
              <w:pStyle w:val="Paragraph"/>
              <w:tabs>
                <w:tab w:val="left" w:pos="720"/>
                <w:tab w:val="left" w:pos="1196"/>
              </w:tabs>
              <w:ind w:firstLine="0"/>
              <w:rPr>
                <w:b/>
              </w:rPr>
            </w:pPr>
            <w:r>
              <w:rPr>
                <w:b/>
              </w:rPr>
              <w:t>Model</w:t>
            </w:r>
          </w:p>
        </w:tc>
        <w:tc>
          <w:tcPr>
            <w:tcW w:w="1915" w:type="dxa"/>
          </w:tcPr>
          <w:p w14:paraId="75D5FF2A" w14:textId="6563FD48" w:rsidR="00EA7599" w:rsidRDefault="00EA7599" w:rsidP="002C3B40">
            <w:pPr>
              <w:pStyle w:val="Paragraph"/>
              <w:tabs>
                <w:tab w:val="left" w:pos="720"/>
                <w:tab w:val="left" w:pos="1196"/>
              </w:tabs>
              <w:ind w:firstLine="0"/>
            </w:pPr>
            <w:r>
              <w:t>Aggregate -LL</w:t>
            </w:r>
          </w:p>
        </w:tc>
        <w:tc>
          <w:tcPr>
            <w:tcW w:w="1915" w:type="dxa"/>
          </w:tcPr>
          <w:p w14:paraId="11A4D561" w14:textId="6FAB9428" w:rsidR="00EA7599" w:rsidRDefault="00EA7599" w:rsidP="002C3B40">
            <w:pPr>
              <w:pStyle w:val="Paragraph"/>
              <w:tabs>
                <w:tab w:val="left" w:pos="720"/>
                <w:tab w:val="left" w:pos="1196"/>
              </w:tabs>
              <w:ind w:firstLine="0"/>
            </w:pPr>
            <w:r>
              <w:t>Aggregate AIC</w:t>
            </w:r>
          </w:p>
        </w:tc>
        <w:tc>
          <w:tcPr>
            <w:tcW w:w="1916" w:type="dxa"/>
          </w:tcPr>
          <w:p w14:paraId="7B9A9E89" w14:textId="245FC49C" w:rsidR="00EA7599" w:rsidRDefault="00EA7599" w:rsidP="002C3B40">
            <w:pPr>
              <w:pStyle w:val="Paragraph"/>
              <w:tabs>
                <w:tab w:val="left" w:pos="720"/>
                <w:tab w:val="left" w:pos="1196"/>
              </w:tabs>
              <w:ind w:firstLine="0"/>
            </w:pPr>
            <w:r>
              <w:t>Exceedance probability</w:t>
            </w:r>
          </w:p>
        </w:tc>
        <w:tc>
          <w:tcPr>
            <w:tcW w:w="1916" w:type="dxa"/>
          </w:tcPr>
          <w:p w14:paraId="219E257B" w14:textId="7F6481A7" w:rsidR="00EA7599" w:rsidRDefault="00EA7599" w:rsidP="00DB24E5">
            <w:pPr>
              <w:pStyle w:val="Paragraph"/>
              <w:tabs>
                <w:tab w:val="left" w:pos="720"/>
                <w:tab w:val="left" w:pos="1196"/>
              </w:tabs>
              <w:ind w:firstLine="0"/>
            </w:pPr>
            <w:r>
              <w:t>Number favoring full model</w:t>
            </w:r>
          </w:p>
        </w:tc>
      </w:tr>
      <w:tr w:rsidR="00EA7599" w14:paraId="677E1ED8" w14:textId="4B10963B" w:rsidTr="00EA7599">
        <w:tc>
          <w:tcPr>
            <w:tcW w:w="1915" w:type="dxa"/>
          </w:tcPr>
          <w:p w14:paraId="043A096F" w14:textId="5EA481A7" w:rsidR="00EA7599" w:rsidRDefault="00EA7599" w:rsidP="002C3B40">
            <w:pPr>
              <w:pStyle w:val="Paragraph"/>
              <w:tabs>
                <w:tab w:val="left" w:pos="720"/>
                <w:tab w:val="left" w:pos="1196"/>
              </w:tabs>
              <w:ind w:firstLine="0"/>
            </w:pPr>
            <w:r>
              <w:t>Full</w:t>
            </w:r>
          </w:p>
        </w:tc>
        <w:tc>
          <w:tcPr>
            <w:tcW w:w="1915" w:type="dxa"/>
          </w:tcPr>
          <w:p w14:paraId="41889A5A" w14:textId="03F34523" w:rsidR="00EA7599" w:rsidRDefault="00B02375" w:rsidP="002C3B40">
            <w:pPr>
              <w:pStyle w:val="Paragraph"/>
              <w:tabs>
                <w:tab w:val="left" w:pos="720"/>
                <w:tab w:val="left" w:pos="1196"/>
              </w:tabs>
              <w:ind w:firstLine="0"/>
            </w:pPr>
            <w:r>
              <w:t>43820</w:t>
            </w:r>
          </w:p>
        </w:tc>
        <w:tc>
          <w:tcPr>
            <w:tcW w:w="1915" w:type="dxa"/>
          </w:tcPr>
          <w:p w14:paraId="0EABF57D" w14:textId="261D3DF1" w:rsidR="00EA7599" w:rsidRDefault="00B02375" w:rsidP="002C3B40">
            <w:pPr>
              <w:pStyle w:val="Paragraph"/>
              <w:tabs>
                <w:tab w:val="left" w:pos="720"/>
                <w:tab w:val="left" w:pos="1196"/>
              </w:tabs>
              <w:ind w:firstLine="0"/>
            </w:pPr>
            <w:r>
              <w:t>90059</w:t>
            </w:r>
          </w:p>
        </w:tc>
        <w:tc>
          <w:tcPr>
            <w:tcW w:w="1916" w:type="dxa"/>
          </w:tcPr>
          <w:p w14:paraId="75F58862" w14:textId="6A19C26C" w:rsidR="00EA7599" w:rsidRDefault="00EA7599" w:rsidP="002C3B40">
            <w:pPr>
              <w:pStyle w:val="Paragraph"/>
              <w:tabs>
                <w:tab w:val="left" w:pos="720"/>
                <w:tab w:val="left" w:pos="1196"/>
              </w:tabs>
              <w:ind w:firstLine="0"/>
            </w:pPr>
            <w:r>
              <w:t>1.000</w:t>
            </w:r>
          </w:p>
        </w:tc>
        <w:tc>
          <w:tcPr>
            <w:tcW w:w="1916" w:type="dxa"/>
          </w:tcPr>
          <w:p w14:paraId="56603843" w14:textId="40999764" w:rsidR="00EA7599" w:rsidRDefault="00EA7599" w:rsidP="002C3B40">
            <w:pPr>
              <w:pStyle w:val="Paragraph"/>
              <w:tabs>
                <w:tab w:val="left" w:pos="720"/>
                <w:tab w:val="left" w:pos="1196"/>
              </w:tabs>
              <w:ind w:firstLine="0"/>
            </w:pPr>
            <w:r>
              <w:t>--</w:t>
            </w:r>
          </w:p>
        </w:tc>
      </w:tr>
      <w:tr w:rsidR="00EA7599" w14:paraId="28CBF6AE" w14:textId="445B5295" w:rsidTr="00EA7599">
        <w:tc>
          <w:tcPr>
            <w:tcW w:w="1915" w:type="dxa"/>
          </w:tcPr>
          <w:p w14:paraId="6C723F6C" w14:textId="67DB9EBC" w:rsidR="00EA7599" w:rsidRDefault="00EA7599" w:rsidP="00EA7599">
            <w:pPr>
              <w:pStyle w:val="Paragraph"/>
              <w:tabs>
                <w:tab w:val="left" w:pos="720"/>
                <w:tab w:val="left" w:pos="1196"/>
              </w:tabs>
              <w:ind w:firstLine="0"/>
            </w:pPr>
            <w:r>
              <w:t xml:space="preserve">Without </w:t>
            </w:r>
            <w:r>
              <w:rPr>
                <w:i/>
                <w:noProof/>
              </w:rPr>
              <w:t>w</w:t>
            </w:r>
            <w:r>
              <w:rPr>
                <w:i/>
                <w:noProof/>
                <w:vertAlign w:val="subscript"/>
              </w:rPr>
              <w:t>MFG</w:t>
            </w:r>
          </w:p>
        </w:tc>
        <w:tc>
          <w:tcPr>
            <w:tcW w:w="1915" w:type="dxa"/>
          </w:tcPr>
          <w:p w14:paraId="75F81535" w14:textId="71D25935" w:rsidR="00EA7599" w:rsidRDefault="00B02375" w:rsidP="002C3B40">
            <w:pPr>
              <w:pStyle w:val="Paragraph"/>
              <w:tabs>
                <w:tab w:val="left" w:pos="720"/>
                <w:tab w:val="left" w:pos="1196"/>
              </w:tabs>
              <w:ind w:firstLine="0"/>
            </w:pPr>
            <w:r>
              <w:t>46973</w:t>
            </w:r>
          </w:p>
        </w:tc>
        <w:tc>
          <w:tcPr>
            <w:tcW w:w="1915" w:type="dxa"/>
          </w:tcPr>
          <w:p w14:paraId="7CF504D6" w14:textId="1FA4E212" w:rsidR="00EA7599" w:rsidRDefault="00B02375" w:rsidP="002C3B40">
            <w:pPr>
              <w:pStyle w:val="Paragraph"/>
              <w:tabs>
                <w:tab w:val="left" w:pos="720"/>
                <w:tab w:val="left" w:pos="1196"/>
              </w:tabs>
              <w:ind w:firstLine="0"/>
            </w:pPr>
            <w:r>
              <w:t>95883</w:t>
            </w:r>
          </w:p>
        </w:tc>
        <w:tc>
          <w:tcPr>
            <w:tcW w:w="1916" w:type="dxa"/>
          </w:tcPr>
          <w:p w14:paraId="5EC78F29" w14:textId="59EE61D1" w:rsidR="00EA7599" w:rsidRDefault="00EA7599" w:rsidP="002C3B40">
            <w:pPr>
              <w:pStyle w:val="Paragraph"/>
              <w:tabs>
                <w:tab w:val="left" w:pos="720"/>
                <w:tab w:val="left" w:pos="1196"/>
              </w:tabs>
              <w:ind w:firstLine="0"/>
            </w:pPr>
            <w:r>
              <w:t>0.000</w:t>
            </w:r>
          </w:p>
        </w:tc>
        <w:tc>
          <w:tcPr>
            <w:tcW w:w="1916" w:type="dxa"/>
          </w:tcPr>
          <w:p w14:paraId="7E7BFBB6" w14:textId="33499C6A" w:rsidR="00EA7599" w:rsidRDefault="00B02375" w:rsidP="002C3B40">
            <w:pPr>
              <w:pStyle w:val="Paragraph"/>
              <w:tabs>
                <w:tab w:val="left" w:pos="720"/>
                <w:tab w:val="left" w:pos="1196"/>
              </w:tabs>
              <w:ind w:firstLine="0"/>
            </w:pPr>
            <w:r>
              <w:t>194</w:t>
            </w:r>
          </w:p>
        </w:tc>
      </w:tr>
    </w:tbl>
    <w:p w14:paraId="3F238353" w14:textId="1916C6C1" w:rsidR="002C3B40" w:rsidRPr="00E43CB9" w:rsidRDefault="0004660B" w:rsidP="002C3B40">
      <w:pPr>
        <w:pStyle w:val="Paragraph"/>
        <w:tabs>
          <w:tab w:val="left" w:pos="720"/>
          <w:tab w:val="left" w:pos="1196"/>
        </w:tabs>
        <w:ind w:firstLine="0"/>
        <w:rPr>
          <w:i/>
          <w:noProof/>
          <w:sz w:val="20"/>
          <w:szCs w:val="20"/>
        </w:rPr>
      </w:pPr>
      <w:r w:rsidRPr="00E43CB9">
        <w:rPr>
          <w:i/>
          <w:sz w:val="20"/>
          <w:szCs w:val="20"/>
        </w:rPr>
        <w:t xml:space="preserve">Table S3: </w:t>
      </w:r>
      <w:r w:rsidR="00EA7599" w:rsidRPr="00E43CB9">
        <w:rPr>
          <w:i/>
          <w:sz w:val="20"/>
          <w:szCs w:val="20"/>
        </w:rPr>
        <w:t xml:space="preserve">Model comparison between full model with model-free goal selection, and null model with </w:t>
      </w:r>
      <w:r w:rsidR="00EA7599" w:rsidRPr="00E43CB9">
        <w:rPr>
          <w:i/>
          <w:noProof/>
          <w:sz w:val="20"/>
          <w:szCs w:val="20"/>
        </w:rPr>
        <w:t>w</w:t>
      </w:r>
      <w:r w:rsidR="00EA7599" w:rsidRPr="00E43CB9">
        <w:rPr>
          <w:i/>
          <w:noProof/>
          <w:sz w:val="20"/>
          <w:szCs w:val="20"/>
          <w:vertAlign w:val="subscript"/>
        </w:rPr>
        <w:t xml:space="preserve">MFG </w:t>
      </w:r>
      <w:r w:rsidR="00EA7599" w:rsidRPr="00E43CB9">
        <w:rPr>
          <w:i/>
          <w:noProof/>
          <w:sz w:val="20"/>
          <w:szCs w:val="20"/>
        </w:rPr>
        <w:t>set to zero. Shown are the aggregate negative log likelihood, aggregate AIC, and exceedance probability for each model. We also report one classical model comparison metric, the number of subjects favoring the full model over the null model by individual likelihood ratio tests (at p &lt; .05).</w:t>
      </w:r>
      <w:r w:rsidR="00DB24E5">
        <w:rPr>
          <w:i/>
          <w:noProof/>
          <w:sz w:val="20"/>
          <w:szCs w:val="20"/>
        </w:rPr>
        <w:t xml:space="preserve"> 194 out of 242 subjects favored </w:t>
      </w:r>
      <w:r w:rsidR="000314FB">
        <w:rPr>
          <w:i/>
          <w:noProof/>
          <w:sz w:val="20"/>
          <w:szCs w:val="20"/>
        </w:rPr>
        <w:t>the full model.</w:t>
      </w:r>
    </w:p>
    <w:p w14:paraId="4D694C99" w14:textId="4528DC01" w:rsidR="00E43CB9" w:rsidRDefault="00E43CB9" w:rsidP="002C3B40">
      <w:pPr>
        <w:pStyle w:val="Paragraph"/>
        <w:tabs>
          <w:tab w:val="left" w:pos="720"/>
          <w:tab w:val="left" w:pos="1196"/>
        </w:tabs>
        <w:ind w:firstLine="0"/>
      </w:pPr>
      <w:r>
        <w:t xml:space="preserve">We validate this approach by fitting </w:t>
      </w:r>
      <w:r w:rsidR="0085074C">
        <w:t>the two</w:t>
      </w:r>
      <w:r w:rsidR="00AF55A9">
        <w:t xml:space="preserve"> model</w:t>
      </w:r>
      <w:r w:rsidR="0085074C">
        <w:t>s</w:t>
      </w:r>
      <w:r>
        <w:t xml:space="preserve"> to simulated data. </w:t>
      </w:r>
      <w:r w:rsidR="00AF55A9">
        <w:t xml:space="preserve">Using the same </w:t>
      </w:r>
      <w:r w:rsidR="008A5187">
        <w:t>methods</w:t>
      </w:r>
      <w:r w:rsidR="00AF55A9">
        <w:t xml:space="preserve"> as </w:t>
      </w:r>
      <w:r w:rsidR="0085074C">
        <w:t>above,</w:t>
      </w:r>
      <w:r w:rsidR="00AF55A9">
        <w:t xml:space="preserve"> we simulated 100 agents with model-free goal learning and 100 agents with </w:t>
      </w:r>
      <w:r w:rsidR="00AF55A9">
        <w:rPr>
          <w:i/>
          <w:noProof/>
        </w:rPr>
        <w:t>w</w:t>
      </w:r>
      <w:r w:rsidR="00AF55A9">
        <w:rPr>
          <w:i/>
          <w:noProof/>
          <w:vertAlign w:val="subscript"/>
        </w:rPr>
        <w:t>MFG</w:t>
      </w:r>
      <w:r w:rsidR="00AF55A9">
        <w:t xml:space="preserve"> set to zero. </w:t>
      </w:r>
      <w:r w:rsidR="0085074C">
        <w:t>When fitti</w:t>
      </w:r>
      <w:r w:rsidR="00B40DAB">
        <w:t xml:space="preserve">ng </w:t>
      </w:r>
      <w:r w:rsidR="0085074C">
        <w:t>the former data, w</w:t>
      </w:r>
      <w:r>
        <w:t>e were able to recover the true parameters with sufficient accuracy (correlation between true paramet</w:t>
      </w:r>
      <w:r w:rsidR="00B745C5">
        <w:t>er values</w:t>
      </w:r>
      <w:r>
        <w:t xml:space="preserve"> and </w:t>
      </w:r>
      <w:r w:rsidR="00AF55A9">
        <w:t>parameter estimates</w:t>
      </w:r>
      <w:r w:rsidR="00B40DAB">
        <w:t xml:space="preserve"> in full model</w:t>
      </w:r>
      <w:r w:rsidR="00AF55A9">
        <w:t xml:space="preserve"> was </w:t>
      </w:r>
      <w:r w:rsidR="00AF55A9">
        <w:rPr>
          <w:i/>
        </w:rPr>
        <w:t xml:space="preserve">r </w:t>
      </w:r>
      <w:r w:rsidR="0085074C">
        <w:t>= .87), and Bayesian model comparison indicated that the full model was heavily preferred to the null model (exceedance prob</w:t>
      </w:r>
      <w:r w:rsidR="003C169A">
        <w:t xml:space="preserve">. </w:t>
      </w:r>
      <w:r w:rsidR="0085074C">
        <w:t>= 1).</w:t>
      </w:r>
      <w:r w:rsidR="00B40DAB">
        <w:t xml:space="preserve"> In contrast, when </w:t>
      </w:r>
      <w:r w:rsidR="003C169A">
        <w:t>fitting to the data produced with no model-free goal selection, Bayesian model comparison indicated that the null model was heavily preferred (exceedance prob. = 1). These results demonstrate that our model comparison approach would only indicate a preference for the full model in the presence of model-free goal selecti</w:t>
      </w:r>
      <w:r w:rsidR="004220AE">
        <w:t>on, validating the above results.</w:t>
      </w:r>
    </w:p>
    <w:p w14:paraId="530382A3" w14:textId="77777777" w:rsidR="00FF12DD" w:rsidRDefault="00FF12DD" w:rsidP="002C3B40">
      <w:pPr>
        <w:pStyle w:val="Paragraph"/>
        <w:tabs>
          <w:tab w:val="left" w:pos="720"/>
          <w:tab w:val="left" w:pos="1196"/>
        </w:tabs>
        <w:ind w:firstLine="0"/>
      </w:pPr>
    </w:p>
    <w:sectPr w:rsidR="00FF12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Fiery Cushman" w:date="2015-08-19T09:10:00Z" w:initials="FC">
    <w:p w14:paraId="38FDF30A" w14:textId="7436B964" w:rsidR="00DC76A3" w:rsidRDefault="00DC76A3">
      <w:pPr>
        <w:pStyle w:val="CommentText"/>
      </w:pPr>
      <w:r>
        <w:rPr>
          <w:rStyle w:val="CommentReference"/>
        </w:rPr>
        <w:annotationRef/>
      </w:r>
      <w:r>
        <w:t>I think we should be consistent with the exact task parameters.</w:t>
      </w:r>
    </w:p>
  </w:comment>
  <w:comment w:id="37" w:author="Fiery Cushman" w:date="2015-08-19T09:27:00Z" w:initials="FC">
    <w:p w14:paraId="5071751B" w14:textId="045D1C6F" w:rsidR="00DC76A3" w:rsidRDefault="00DC76A3">
      <w:pPr>
        <w:pStyle w:val="CommentText"/>
      </w:pPr>
      <w:r>
        <w:rPr>
          <w:rStyle w:val="CommentReference"/>
        </w:rPr>
        <w:annotationRef/>
      </w:r>
      <w:r>
        <w:rPr>
          <w:rStyle w:val="CommentReference"/>
        </w:rPr>
        <w:t xml:space="preserve">Shouldn’t there be an element of temporal difference learning here, since the </w:t>
      </w:r>
      <w:r w:rsidR="007B1ED2">
        <w:rPr>
          <w:rStyle w:val="CommentReference"/>
        </w:rPr>
        <w:t xml:space="preserve">stage 1 </w:t>
      </w:r>
      <w:r>
        <w:rPr>
          <w:rStyle w:val="CommentReference"/>
        </w:rPr>
        <w:t>option terminates prior to the receipt of reward?  And some kind of eligibility trace?</w:t>
      </w:r>
    </w:p>
  </w:comment>
  <w:comment w:id="62" w:author="Fiery Cushman" w:date="2015-08-18T21:37:00Z" w:initials="FC">
    <w:p w14:paraId="2E82FD71" w14:textId="12343244" w:rsidR="00DC76A3" w:rsidRDefault="00DC76A3">
      <w:pPr>
        <w:pStyle w:val="CommentText"/>
      </w:pPr>
      <w:r>
        <w:rPr>
          <w:rStyle w:val="CommentReference"/>
        </w:rPr>
        <w:annotationRef/>
      </w:r>
      <w:r>
        <w:t xml:space="preserve">Can you name the </w:t>
      </w:r>
      <w:proofErr w:type="spellStart"/>
      <w:r>
        <w:t>matlab</w:t>
      </w:r>
      <w:proofErr w:type="spellEnd"/>
      <w:r>
        <w:t xml:space="preserve"> function?</w:t>
      </w:r>
    </w:p>
  </w:comment>
  <w:comment w:id="63" w:author="Fiery Cushman" w:date="2015-08-19T10:52:00Z" w:initials="FC">
    <w:p w14:paraId="47A31FDE" w14:textId="1F81BEA6" w:rsidR="00213776" w:rsidRDefault="00213776">
      <w:pPr>
        <w:pStyle w:val="CommentText"/>
      </w:pPr>
      <w:r>
        <w:rPr>
          <w:rStyle w:val="CommentReference"/>
        </w:rPr>
        <w:annotationRef/>
      </w:r>
      <w:r>
        <w:t>Edit to make more clear.</w:t>
      </w:r>
    </w:p>
  </w:comment>
  <w:comment w:id="67" w:author="Fiery Cushman" w:date="2015-08-19T10:53:00Z" w:initials="FC">
    <w:p w14:paraId="4F7B9C67" w14:textId="36416D14" w:rsidR="00213776" w:rsidRDefault="00213776">
      <w:pPr>
        <w:pStyle w:val="CommentText"/>
      </w:pPr>
      <w:r>
        <w:rPr>
          <w:rStyle w:val="CommentReference"/>
        </w:rPr>
        <w:annotationRef/>
      </w:r>
      <w:r>
        <w:t xml:space="preserve">Replace citations with numbers per ordering in main </w:t>
      </w:r>
      <w:r>
        <w:t>text.</w:t>
      </w:r>
      <w:bookmarkStart w:id="68" w:name="_GoBack"/>
      <w:bookmarkEnd w:id="68"/>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35798" w14:textId="77777777" w:rsidR="00DC76A3" w:rsidRDefault="00DC76A3" w:rsidP="00187D7B">
      <w:r>
        <w:separator/>
      </w:r>
    </w:p>
  </w:endnote>
  <w:endnote w:type="continuationSeparator" w:id="0">
    <w:p w14:paraId="1CCDD3A4" w14:textId="77777777" w:rsidR="00DC76A3" w:rsidRDefault="00DC76A3" w:rsidP="0018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B0614" w14:textId="77777777" w:rsidR="00DC76A3" w:rsidRDefault="00DC76A3" w:rsidP="00187D7B">
      <w:r>
        <w:separator/>
      </w:r>
    </w:p>
  </w:footnote>
  <w:footnote w:type="continuationSeparator" w:id="0">
    <w:p w14:paraId="655D6992" w14:textId="77777777" w:rsidR="00DC76A3" w:rsidRDefault="00DC76A3" w:rsidP="00187D7B">
      <w:r>
        <w:continuationSeparator/>
      </w:r>
    </w:p>
  </w:footnote>
  <w:footnote w:id="1">
    <w:p w14:paraId="5B65CE64" w14:textId="33C11C50" w:rsidR="00DC76A3" w:rsidRPr="00914B0A" w:rsidRDefault="00DC76A3">
      <w:pPr>
        <w:pStyle w:val="FootnoteText"/>
        <w:rPr>
          <w:rFonts w:ascii="Times New Roman" w:hAnsi="Times New Roman" w:cs="Times New Roman"/>
          <w:sz w:val="24"/>
          <w:szCs w:val="24"/>
        </w:rPr>
      </w:pPr>
      <w:r w:rsidRPr="00914B0A">
        <w:rPr>
          <w:rStyle w:val="FootnoteReference"/>
          <w:rFonts w:ascii="Times New Roman" w:hAnsi="Times New Roman" w:cs="Times New Roman"/>
          <w:sz w:val="24"/>
          <w:szCs w:val="24"/>
        </w:rPr>
        <w:footnoteRef/>
      </w:r>
      <w:r w:rsidRPr="00914B0A">
        <w:rPr>
          <w:rFonts w:ascii="Times New Roman" w:hAnsi="Times New Roman" w:cs="Times New Roman"/>
          <w:sz w:val="24"/>
          <w:szCs w:val="24"/>
        </w:rPr>
        <w:t xml:space="preserve"> Action values under Stage 2 options were calculated similarly, using transition probabilities from Stage 2 actions to terminating reward states.</w:t>
      </w:r>
    </w:p>
  </w:footnote>
  <w:footnote w:id="2">
    <w:p w14:paraId="6B7DB715" w14:textId="6D764E62" w:rsidR="00DC76A3" w:rsidRDefault="00DC76A3">
      <w:pPr>
        <w:pStyle w:val="FootnoteText"/>
      </w:pPr>
      <w:r w:rsidRPr="00914B0A">
        <w:rPr>
          <w:rStyle w:val="FootnoteReference"/>
          <w:rFonts w:ascii="Times New Roman" w:hAnsi="Times New Roman" w:cs="Times New Roman"/>
          <w:sz w:val="24"/>
          <w:szCs w:val="24"/>
        </w:rPr>
        <w:footnoteRef/>
      </w:r>
      <w:r w:rsidRPr="00914B0A">
        <w:rPr>
          <w:rFonts w:ascii="Times New Roman" w:hAnsi="Times New Roman" w:cs="Times New Roman"/>
          <w:sz w:val="24"/>
          <w:szCs w:val="24"/>
        </w:rPr>
        <w:t xml:space="preserve"> Since Stage 2 options terminated in reward states, the value of option </w:t>
      </w:r>
      <w:r w:rsidRPr="00914B0A">
        <w:rPr>
          <w:rFonts w:ascii="Times New Roman" w:hAnsi="Times New Roman" w:cs="Times New Roman"/>
          <w:i/>
          <w:sz w:val="24"/>
          <w:szCs w:val="24"/>
        </w:rPr>
        <w:t>O</w:t>
      </w:r>
      <w:r w:rsidRPr="00914B0A">
        <w:rPr>
          <w:rFonts w:ascii="Times New Roman" w:hAnsi="Times New Roman" w:cs="Times New Roman"/>
          <w:i/>
          <w:sz w:val="24"/>
          <w:szCs w:val="24"/>
          <w:vertAlign w:val="subscript"/>
        </w:rPr>
        <w:t>i</w:t>
      </w:r>
      <w:r w:rsidRPr="00914B0A">
        <w:rPr>
          <w:rFonts w:ascii="Times New Roman" w:hAnsi="Times New Roman" w:cs="Times New Roman"/>
          <w:sz w:val="24"/>
          <w:szCs w:val="24"/>
        </w:rPr>
        <w:t xml:space="preserve"> </w:t>
      </w:r>
      <w:r>
        <w:rPr>
          <w:rFonts w:ascii="Times New Roman" w:hAnsi="Times New Roman" w:cs="Times New Roman"/>
          <w:sz w:val="24"/>
          <w:szCs w:val="24"/>
        </w:rPr>
        <w:t>from</w:t>
      </w:r>
      <w:r w:rsidRPr="00914B0A">
        <w:rPr>
          <w:rFonts w:ascii="Times New Roman" w:hAnsi="Times New Roman" w:cs="Times New Roman"/>
          <w:sz w:val="24"/>
          <w:szCs w:val="24"/>
        </w:rPr>
        <w:t xml:space="preserve"> </w:t>
      </w:r>
      <w:r>
        <w:rPr>
          <w:rFonts w:ascii="Times New Roman" w:hAnsi="Times New Roman" w:cs="Times New Roman"/>
          <w:sz w:val="24"/>
          <w:szCs w:val="24"/>
        </w:rPr>
        <w:t xml:space="preserve">Stage 2 state </w:t>
      </w:r>
      <w:r>
        <w:rPr>
          <w:rFonts w:ascii="Times New Roman" w:hAnsi="Times New Roman" w:cs="Times New Roman"/>
          <w:i/>
          <w:sz w:val="24"/>
          <w:szCs w:val="24"/>
        </w:rPr>
        <w:t>s’</w:t>
      </w:r>
      <w:r w:rsidRPr="00914B0A">
        <w:rPr>
          <w:rFonts w:ascii="Times New Roman" w:hAnsi="Times New Roman" w:cs="Times New Roman"/>
          <w:i/>
          <w:sz w:val="24"/>
          <w:szCs w:val="24"/>
        </w:rPr>
        <w:t xml:space="preserve"> </w:t>
      </w:r>
      <w:r w:rsidRPr="00914B0A">
        <w:rPr>
          <w:rFonts w:ascii="Times New Roman" w:hAnsi="Times New Roman" w:cs="Times New Roman"/>
          <w:sz w:val="24"/>
          <w:szCs w:val="24"/>
        </w:rPr>
        <w:t xml:space="preserve">which terminated in reward state </w:t>
      </w:r>
      <w:proofErr w:type="spellStart"/>
      <w:r>
        <w:rPr>
          <w:rFonts w:ascii="Times New Roman" w:hAnsi="Times New Roman" w:cs="Times New Roman"/>
          <w:i/>
          <w:sz w:val="24"/>
          <w:szCs w:val="24"/>
        </w:rPr>
        <w:t>z</w:t>
      </w:r>
      <w:r w:rsidRPr="00914B0A">
        <w:rPr>
          <w:rFonts w:ascii="Times New Roman" w:hAnsi="Times New Roman" w:cs="Times New Roman"/>
          <w:i/>
          <w:sz w:val="24"/>
          <w:szCs w:val="24"/>
          <w:vertAlign w:val="subscript"/>
        </w:rPr>
        <w:t>j</w:t>
      </w:r>
      <w:proofErr w:type="spellEnd"/>
      <w:r w:rsidRPr="00914B0A">
        <w:rPr>
          <w:rFonts w:ascii="Times New Roman" w:hAnsi="Times New Roman" w:cs="Times New Roman"/>
          <w:i/>
          <w:sz w:val="24"/>
          <w:szCs w:val="24"/>
        </w:rPr>
        <w:t xml:space="preserve"> </w:t>
      </w:r>
      <w:r w:rsidRPr="00914B0A">
        <w:rPr>
          <w:rFonts w:ascii="Times New Roman" w:hAnsi="Times New Roman" w:cs="Times New Roman"/>
          <w:sz w:val="24"/>
          <w:szCs w:val="24"/>
        </w:rPr>
        <w:t xml:space="preserve">was simply </w:t>
      </w: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oMath>
      <w:r w:rsidRPr="00914B0A">
        <w:rPr>
          <w:rFonts w:ascii="Times New Roman" w:hAnsi="Times New Roman" w:cs="Times New Roman"/>
          <w:sz w:val="24"/>
          <w:szCs w:val="24"/>
        </w:rPr>
        <w:t>.</w:t>
      </w:r>
    </w:p>
  </w:footnote>
  <w:footnote w:id="3">
    <w:p w14:paraId="11A0C54E" w14:textId="2FFDDDFD" w:rsidR="00DC76A3" w:rsidRPr="00F20FF3" w:rsidRDefault="00DC76A3" w:rsidP="00297330">
      <w:pPr>
        <w:pStyle w:val="Paragraph"/>
        <w:ind w:firstLine="0"/>
      </w:pPr>
      <w:r>
        <w:rPr>
          <w:rStyle w:val="FootnoteReference"/>
        </w:rPr>
        <w:footnoteRef/>
      </w:r>
      <w:r>
        <w:t xml:space="preserve"> We include a flat, not hierarchical, model-free action controller. In the task we chose to model, a hierarchical model-free action mechanism could produce qualitatively similar results to our proposed mechanism through learned associations between shared-goal actions in the option-specific policies.  However, by using novel action sets on critical trials, Experiments 2a and 2b rule out the possibility that our results could be entirely produced by a hierarchical model-free action controller. Therefore, we exclude this controller from our present analysis for simplicity of exposition.</w:t>
      </w:r>
    </w:p>
    <w:p w14:paraId="5FBDE8F9" w14:textId="77777777" w:rsidR="00DC76A3" w:rsidRDefault="00DC76A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622"/>
    <w:rsid w:val="000058F8"/>
    <w:rsid w:val="00006ED8"/>
    <w:rsid w:val="000150F1"/>
    <w:rsid w:val="0002035D"/>
    <w:rsid w:val="00027BB1"/>
    <w:rsid w:val="000314FB"/>
    <w:rsid w:val="000370CF"/>
    <w:rsid w:val="0004660B"/>
    <w:rsid w:val="00050050"/>
    <w:rsid w:val="00051BAF"/>
    <w:rsid w:val="00053577"/>
    <w:rsid w:val="00070A52"/>
    <w:rsid w:val="00070CC2"/>
    <w:rsid w:val="000824A2"/>
    <w:rsid w:val="00090C72"/>
    <w:rsid w:val="00093D9C"/>
    <w:rsid w:val="000940D2"/>
    <w:rsid w:val="000947BC"/>
    <w:rsid w:val="00095C0A"/>
    <w:rsid w:val="000A109E"/>
    <w:rsid w:val="000B0F8D"/>
    <w:rsid w:val="000B633F"/>
    <w:rsid w:val="000C5A55"/>
    <w:rsid w:val="000D2974"/>
    <w:rsid w:val="000D3E3F"/>
    <w:rsid w:val="000D486F"/>
    <w:rsid w:val="000D70B7"/>
    <w:rsid w:val="000E6548"/>
    <w:rsid w:val="000E6A6A"/>
    <w:rsid w:val="000F01C2"/>
    <w:rsid w:val="000F1DB4"/>
    <w:rsid w:val="00101F87"/>
    <w:rsid w:val="00105B36"/>
    <w:rsid w:val="00110872"/>
    <w:rsid w:val="00110912"/>
    <w:rsid w:val="001324D1"/>
    <w:rsid w:val="00132F25"/>
    <w:rsid w:val="0013591E"/>
    <w:rsid w:val="00136628"/>
    <w:rsid w:val="00145A62"/>
    <w:rsid w:val="0014777F"/>
    <w:rsid w:val="00157241"/>
    <w:rsid w:val="00171B28"/>
    <w:rsid w:val="00173A35"/>
    <w:rsid w:val="00187D7B"/>
    <w:rsid w:val="001957FE"/>
    <w:rsid w:val="001965F2"/>
    <w:rsid w:val="001A451E"/>
    <w:rsid w:val="001B1969"/>
    <w:rsid w:val="001B7B95"/>
    <w:rsid w:val="001C0A9E"/>
    <w:rsid w:val="001C6D6A"/>
    <w:rsid w:val="001D13CB"/>
    <w:rsid w:val="001D64E0"/>
    <w:rsid w:val="001E0D85"/>
    <w:rsid w:val="001F349A"/>
    <w:rsid w:val="001F4B94"/>
    <w:rsid w:val="00213776"/>
    <w:rsid w:val="00223970"/>
    <w:rsid w:val="0022486A"/>
    <w:rsid w:val="00227C49"/>
    <w:rsid w:val="0023055A"/>
    <w:rsid w:val="00233AED"/>
    <w:rsid w:val="00244A5A"/>
    <w:rsid w:val="00247FA0"/>
    <w:rsid w:val="002537FF"/>
    <w:rsid w:val="00254433"/>
    <w:rsid w:val="00262AB2"/>
    <w:rsid w:val="00296790"/>
    <w:rsid w:val="00297330"/>
    <w:rsid w:val="002A2F83"/>
    <w:rsid w:val="002A443C"/>
    <w:rsid w:val="002C1E5E"/>
    <w:rsid w:val="002C246B"/>
    <w:rsid w:val="002C3B40"/>
    <w:rsid w:val="002C4DCF"/>
    <w:rsid w:val="002D53E6"/>
    <w:rsid w:val="002E35BD"/>
    <w:rsid w:val="002F40BD"/>
    <w:rsid w:val="0031669E"/>
    <w:rsid w:val="00326FC0"/>
    <w:rsid w:val="0034189B"/>
    <w:rsid w:val="0035150D"/>
    <w:rsid w:val="00373717"/>
    <w:rsid w:val="00387D64"/>
    <w:rsid w:val="0039453F"/>
    <w:rsid w:val="00396F99"/>
    <w:rsid w:val="003B6D2B"/>
    <w:rsid w:val="003C169A"/>
    <w:rsid w:val="003C1832"/>
    <w:rsid w:val="003C20AF"/>
    <w:rsid w:val="003D6038"/>
    <w:rsid w:val="003E2A26"/>
    <w:rsid w:val="003F1A41"/>
    <w:rsid w:val="003F37CE"/>
    <w:rsid w:val="00401860"/>
    <w:rsid w:val="004066E2"/>
    <w:rsid w:val="00415746"/>
    <w:rsid w:val="00416047"/>
    <w:rsid w:val="004170DF"/>
    <w:rsid w:val="004204D4"/>
    <w:rsid w:val="004220AE"/>
    <w:rsid w:val="00424794"/>
    <w:rsid w:val="00433920"/>
    <w:rsid w:val="00442CAB"/>
    <w:rsid w:val="00451E02"/>
    <w:rsid w:val="00457446"/>
    <w:rsid w:val="00463BE4"/>
    <w:rsid w:val="00470201"/>
    <w:rsid w:val="00475622"/>
    <w:rsid w:val="00486CF9"/>
    <w:rsid w:val="00492A96"/>
    <w:rsid w:val="00494E49"/>
    <w:rsid w:val="004A0ED5"/>
    <w:rsid w:val="004A2BA7"/>
    <w:rsid w:val="004D33D9"/>
    <w:rsid w:val="004D57E7"/>
    <w:rsid w:val="004E57D2"/>
    <w:rsid w:val="004F6964"/>
    <w:rsid w:val="005026DD"/>
    <w:rsid w:val="005054AA"/>
    <w:rsid w:val="005141A1"/>
    <w:rsid w:val="00530074"/>
    <w:rsid w:val="005307DB"/>
    <w:rsid w:val="005359AC"/>
    <w:rsid w:val="00537F15"/>
    <w:rsid w:val="00542845"/>
    <w:rsid w:val="005445D6"/>
    <w:rsid w:val="00544972"/>
    <w:rsid w:val="005539DD"/>
    <w:rsid w:val="00557064"/>
    <w:rsid w:val="0056123F"/>
    <w:rsid w:val="00572666"/>
    <w:rsid w:val="00577861"/>
    <w:rsid w:val="00581220"/>
    <w:rsid w:val="00583A6E"/>
    <w:rsid w:val="005853DF"/>
    <w:rsid w:val="00591199"/>
    <w:rsid w:val="00593A9D"/>
    <w:rsid w:val="005A5D0D"/>
    <w:rsid w:val="005A7F32"/>
    <w:rsid w:val="005C7E5F"/>
    <w:rsid w:val="005C7F45"/>
    <w:rsid w:val="005E62CD"/>
    <w:rsid w:val="005F0B2C"/>
    <w:rsid w:val="00606E2A"/>
    <w:rsid w:val="00611929"/>
    <w:rsid w:val="00616F92"/>
    <w:rsid w:val="00622C31"/>
    <w:rsid w:val="00627185"/>
    <w:rsid w:val="00627A85"/>
    <w:rsid w:val="00662D9A"/>
    <w:rsid w:val="00672672"/>
    <w:rsid w:val="00672C3A"/>
    <w:rsid w:val="006824B2"/>
    <w:rsid w:val="0069308F"/>
    <w:rsid w:val="006A2689"/>
    <w:rsid w:val="006A55A8"/>
    <w:rsid w:val="006C214E"/>
    <w:rsid w:val="006D69CF"/>
    <w:rsid w:val="006E029C"/>
    <w:rsid w:val="006E238F"/>
    <w:rsid w:val="006E2EBB"/>
    <w:rsid w:val="0071207C"/>
    <w:rsid w:val="00713F8F"/>
    <w:rsid w:val="00737305"/>
    <w:rsid w:val="00754D60"/>
    <w:rsid w:val="00760032"/>
    <w:rsid w:val="007606D7"/>
    <w:rsid w:val="00771A3B"/>
    <w:rsid w:val="0078407A"/>
    <w:rsid w:val="0079558B"/>
    <w:rsid w:val="007968C4"/>
    <w:rsid w:val="007A2286"/>
    <w:rsid w:val="007A33E7"/>
    <w:rsid w:val="007A4855"/>
    <w:rsid w:val="007A62F7"/>
    <w:rsid w:val="007B1ED2"/>
    <w:rsid w:val="007B2138"/>
    <w:rsid w:val="007B3A80"/>
    <w:rsid w:val="007B7D04"/>
    <w:rsid w:val="007C3349"/>
    <w:rsid w:val="007C4E23"/>
    <w:rsid w:val="007D0D16"/>
    <w:rsid w:val="007D249A"/>
    <w:rsid w:val="007D32A8"/>
    <w:rsid w:val="007F3DD1"/>
    <w:rsid w:val="007F6C24"/>
    <w:rsid w:val="0082449A"/>
    <w:rsid w:val="00824CD7"/>
    <w:rsid w:val="00827FA2"/>
    <w:rsid w:val="00831018"/>
    <w:rsid w:val="00834FDC"/>
    <w:rsid w:val="0084328E"/>
    <w:rsid w:val="008472F2"/>
    <w:rsid w:val="0085074C"/>
    <w:rsid w:val="00852F3C"/>
    <w:rsid w:val="008818B6"/>
    <w:rsid w:val="00883BA3"/>
    <w:rsid w:val="008904FE"/>
    <w:rsid w:val="00896BB9"/>
    <w:rsid w:val="008A0661"/>
    <w:rsid w:val="008A261A"/>
    <w:rsid w:val="008A5187"/>
    <w:rsid w:val="008B3EB2"/>
    <w:rsid w:val="008C1EFA"/>
    <w:rsid w:val="008C7049"/>
    <w:rsid w:val="008D5E69"/>
    <w:rsid w:val="008E4137"/>
    <w:rsid w:val="008E52D6"/>
    <w:rsid w:val="008F3706"/>
    <w:rsid w:val="008F5CDB"/>
    <w:rsid w:val="00914B0A"/>
    <w:rsid w:val="00922F10"/>
    <w:rsid w:val="0092536D"/>
    <w:rsid w:val="00926E07"/>
    <w:rsid w:val="00944B92"/>
    <w:rsid w:val="00950322"/>
    <w:rsid w:val="0095696F"/>
    <w:rsid w:val="00963B3C"/>
    <w:rsid w:val="00965E71"/>
    <w:rsid w:val="0097605B"/>
    <w:rsid w:val="00990298"/>
    <w:rsid w:val="00995E47"/>
    <w:rsid w:val="009A7183"/>
    <w:rsid w:val="009B14B2"/>
    <w:rsid w:val="009B68C8"/>
    <w:rsid w:val="009C3252"/>
    <w:rsid w:val="009D4FE6"/>
    <w:rsid w:val="009D6F06"/>
    <w:rsid w:val="009E15DE"/>
    <w:rsid w:val="009E69C9"/>
    <w:rsid w:val="009E7581"/>
    <w:rsid w:val="009E75C8"/>
    <w:rsid w:val="009F333F"/>
    <w:rsid w:val="009F659E"/>
    <w:rsid w:val="009F7609"/>
    <w:rsid w:val="00A02A76"/>
    <w:rsid w:val="00A03B1B"/>
    <w:rsid w:val="00A136CE"/>
    <w:rsid w:val="00A1670A"/>
    <w:rsid w:val="00A17D9D"/>
    <w:rsid w:val="00A223B2"/>
    <w:rsid w:val="00A25772"/>
    <w:rsid w:val="00A306DB"/>
    <w:rsid w:val="00A33146"/>
    <w:rsid w:val="00A335D2"/>
    <w:rsid w:val="00A34936"/>
    <w:rsid w:val="00A57280"/>
    <w:rsid w:val="00A61C68"/>
    <w:rsid w:val="00A66881"/>
    <w:rsid w:val="00A73484"/>
    <w:rsid w:val="00A81339"/>
    <w:rsid w:val="00A8171F"/>
    <w:rsid w:val="00A82CC9"/>
    <w:rsid w:val="00A92196"/>
    <w:rsid w:val="00A95284"/>
    <w:rsid w:val="00AA082D"/>
    <w:rsid w:val="00AA76E4"/>
    <w:rsid w:val="00AC688D"/>
    <w:rsid w:val="00AC762C"/>
    <w:rsid w:val="00AD233D"/>
    <w:rsid w:val="00AD3CEA"/>
    <w:rsid w:val="00AD3F1C"/>
    <w:rsid w:val="00AD5078"/>
    <w:rsid w:val="00AD52C1"/>
    <w:rsid w:val="00AD7CCD"/>
    <w:rsid w:val="00AF220F"/>
    <w:rsid w:val="00AF55A9"/>
    <w:rsid w:val="00B02375"/>
    <w:rsid w:val="00B153F2"/>
    <w:rsid w:val="00B251D9"/>
    <w:rsid w:val="00B30B9A"/>
    <w:rsid w:val="00B3427D"/>
    <w:rsid w:val="00B40DAB"/>
    <w:rsid w:val="00B47C0D"/>
    <w:rsid w:val="00B511A3"/>
    <w:rsid w:val="00B541B0"/>
    <w:rsid w:val="00B72B4A"/>
    <w:rsid w:val="00B745C5"/>
    <w:rsid w:val="00B813C0"/>
    <w:rsid w:val="00B81CEF"/>
    <w:rsid w:val="00B8370A"/>
    <w:rsid w:val="00B85004"/>
    <w:rsid w:val="00B86430"/>
    <w:rsid w:val="00BA62EC"/>
    <w:rsid w:val="00BA79C1"/>
    <w:rsid w:val="00BC3976"/>
    <w:rsid w:val="00BC5613"/>
    <w:rsid w:val="00BC6920"/>
    <w:rsid w:val="00BE521A"/>
    <w:rsid w:val="00BE6DB0"/>
    <w:rsid w:val="00BF1323"/>
    <w:rsid w:val="00C111DF"/>
    <w:rsid w:val="00C14FF1"/>
    <w:rsid w:val="00C34085"/>
    <w:rsid w:val="00C40BBD"/>
    <w:rsid w:val="00C44225"/>
    <w:rsid w:val="00C44EDE"/>
    <w:rsid w:val="00C5483B"/>
    <w:rsid w:val="00C7208E"/>
    <w:rsid w:val="00C72116"/>
    <w:rsid w:val="00C83586"/>
    <w:rsid w:val="00C935DC"/>
    <w:rsid w:val="00CA11BA"/>
    <w:rsid w:val="00CD14EC"/>
    <w:rsid w:val="00CE4CEC"/>
    <w:rsid w:val="00D041F6"/>
    <w:rsid w:val="00D043BD"/>
    <w:rsid w:val="00D10FFE"/>
    <w:rsid w:val="00D15CE4"/>
    <w:rsid w:val="00D33EC3"/>
    <w:rsid w:val="00D36F89"/>
    <w:rsid w:val="00D373B8"/>
    <w:rsid w:val="00D476A8"/>
    <w:rsid w:val="00D6488B"/>
    <w:rsid w:val="00D655F3"/>
    <w:rsid w:val="00D6716E"/>
    <w:rsid w:val="00D74776"/>
    <w:rsid w:val="00DA1A1E"/>
    <w:rsid w:val="00DA4318"/>
    <w:rsid w:val="00DB24E5"/>
    <w:rsid w:val="00DB3453"/>
    <w:rsid w:val="00DC54B6"/>
    <w:rsid w:val="00DC76A3"/>
    <w:rsid w:val="00DE1EA6"/>
    <w:rsid w:val="00DE5475"/>
    <w:rsid w:val="00DE72FD"/>
    <w:rsid w:val="00DE7D77"/>
    <w:rsid w:val="00E06865"/>
    <w:rsid w:val="00E34E1B"/>
    <w:rsid w:val="00E36403"/>
    <w:rsid w:val="00E428EA"/>
    <w:rsid w:val="00E43CB9"/>
    <w:rsid w:val="00E557E8"/>
    <w:rsid w:val="00E563F3"/>
    <w:rsid w:val="00E7323F"/>
    <w:rsid w:val="00E91993"/>
    <w:rsid w:val="00E935B4"/>
    <w:rsid w:val="00E935CF"/>
    <w:rsid w:val="00E97ACA"/>
    <w:rsid w:val="00EA26EF"/>
    <w:rsid w:val="00EA2B3D"/>
    <w:rsid w:val="00EA7599"/>
    <w:rsid w:val="00EB14B8"/>
    <w:rsid w:val="00EC131C"/>
    <w:rsid w:val="00ED2729"/>
    <w:rsid w:val="00ED5608"/>
    <w:rsid w:val="00EE4B4C"/>
    <w:rsid w:val="00F03A19"/>
    <w:rsid w:val="00F04063"/>
    <w:rsid w:val="00F04B1B"/>
    <w:rsid w:val="00F0526A"/>
    <w:rsid w:val="00F126A5"/>
    <w:rsid w:val="00F20FF3"/>
    <w:rsid w:val="00F22A2B"/>
    <w:rsid w:val="00F2625F"/>
    <w:rsid w:val="00F3355B"/>
    <w:rsid w:val="00F3574D"/>
    <w:rsid w:val="00F500AC"/>
    <w:rsid w:val="00F5622B"/>
    <w:rsid w:val="00F612AB"/>
    <w:rsid w:val="00F61CC3"/>
    <w:rsid w:val="00F62766"/>
    <w:rsid w:val="00F705C3"/>
    <w:rsid w:val="00F7293E"/>
    <w:rsid w:val="00F759A8"/>
    <w:rsid w:val="00F77FA5"/>
    <w:rsid w:val="00F82408"/>
    <w:rsid w:val="00F82A6E"/>
    <w:rsid w:val="00F94116"/>
    <w:rsid w:val="00F97CD2"/>
    <w:rsid w:val="00FA0407"/>
    <w:rsid w:val="00FA5D22"/>
    <w:rsid w:val="00FB408B"/>
    <w:rsid w:val="00FC76D0"/>
    <w:rsid w:val="00FD550B"/>
    <w:rsid w:val="00FE7609"/>
    <w:rsid w:val="00FF12DD"/>
    <w:rsid w:val="00FF2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7C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00203">
      <w:bodyDiv w:val="1"/>
      <w:marLeft w:val="0"/>
      <w:marRight w:val="0"/>
      <w:marTop w:val="0"/>
      <w:marBottom w:val="0"/>
      <w:divBdr>
        <w:top w:val="none" w:sz="0" w:space="0" w:color="auto"/>
        <w:left w:val="none" w:sz="0" w:space="0" w:color="auto"/>
        <w:bottom w:val="none" w:sz="0" w:space="0" w:color="auto"/>
        <w:right w:val="none" w:sz="0" w:space="0" w:color="auto"/>
      </w:divBdr>
      <w:divsChild>
        <w:div w:id="1007288347">
          <w:marLeft w:val="0"/>
          <w:marRight w:val="0"/>
          <w:marTop w:val="0"/>
          <w:marBottom w:val="0"/>
          <w:divBdr>
            <w:top w:val="none" w:sz="0" w:space="0" w:color="auto"/>
            <w:left w:val="none" w:sz="0" w:space="0" w:color="auto"/>
            <w:bottom w:val="none" w:sz="0" w:space="0" w:color="auto"/>
            <w:right w:val="none" w:sz="0" w:space="0" w:color="auto"/>
          </w:divBdr>
        </w:div>
      </w:divsChild>
    </w:div>
    <w:div w:id="1262109095">
      <w:bodyDiv w:val="1"/>
      <w:marLeft w:val="0"/>
      <w:marRight w:val="0"/>
      <w:marTop w:val="0"/>
      <w:marBottom w:val="0"/>
      <w:divBdr>
        <w:top w:val="none" w:sz="0" w:space="0" w:color="auto"/>
        <w:left w:val="none" w:sz="0" w:space="0" w:color="auto"/>
        <w:bottom w:val="none" w:sz="0" w:space="0" w:color="auto"/>
        <w:right w:val="none" w:sz="0" w:space="0" w:color="auto"/>
      </w:divBdr>
      <w:divsChild>
        <w:div w:id="62516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wmf"/><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wmf"/><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40EE5-B332-EE48-A782-47BCFDC8F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2169</Words>
  <Characters>12366</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Fiery Cushman</cp:lastModifiedBy>
  <cp:revision>2</cp:revision>
  <dcterms:created xsi:type="dcterms:W3CDTF">2015-08-19T14:53:00Z</dcterms:created>
  <dcterms:modified xsi:type="dcterms:W3CDTF">2015-08-19T14:53:00Z</dcterms:modified>
</cp:coreProperties>
</file>