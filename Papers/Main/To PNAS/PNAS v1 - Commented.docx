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E6EFC" w14:textId="77777777" w:rsidR="004A1D04" w:rsidRPr="00D40E3B" w:rsidRDefault="004A1D04" w:rsidP="004A1D04">
      <w:pPr>
        <w:pStyle w:val="Head"/>
        <w:rPr>
          <w:sz w:val="24"/>
          <w:szCs w:val="24"/>
        </w:rPr>
      </w:pPr>
      <w:bookmarkStart w:id="0" w:name="_GoBack"/>
      <w:bookmarkEnd w:id="0"/>
      <w:r w:rsidRPr="00D40E3B">
        <w:rPr>
          <w:sz w:val="24"/>
          <w:szCs w:val="24"/>
        </w:rPr>
        <w:t xml:space="preserve">Habitual Control of Goal Selection in Humans </w:t>
      </w:r>
    </w:p>
    <w:p w14:paraId="7F04BFE4" w14:textId="171B4390" w:rsidR="004A1D04" w:rsidRPr="00D40E3B" w:rsidRDefault="004A1D04" w:rsidP="004A1D04">
      <w:pPr>
        <w:pStyle w:val="Authors"/>
        <w:rPr>
          <w:vertAlign w:val="superscript"/>
        </w:rPr>
      </w:pPr>
      <w:r w:rsidRPr="00D40E3B">
        <w:t>Fiery Cushman</w:t>
      </w:r>
      <w:r w:rsidR="003663F3">
        <w:t xml:space="preserve"> and Adam</w:t>
      </w:r>
      <w:r w:rsidRPr="00D40E3B">
        <w:t xml:space="preserve"> Morris</w:t>
      </w:r>
    </w:p>
    <w:p w14:paraId="744281E4" w14:textId="4F8BB71B" w:rsidR="004A1D04" w:rsidRPr="00D40E3B" w:rsidRDefault="004A1D04" w:rsidP="004A1D04">
      <w:pPr>
        <w:pStyle w:val="Paragraph"/>
        <w:ind w:firstLine="0"/>
        <w:jc w:val="center"/>
      </w:pPr>
      <w:r w:rsidRPr="00D40E3B">
        <w:t>Department of Psychology, Harvard University</w:t>
      </w:r>
    </w:p>
    <w:p w14:paraId="185DD6D1" w14:textId="77777777" w:rsidR="004A1D04" w:rsidRPr="00D40E3B" w:rsidRDefault="004A1D04" w:rsidP="004A1D04">
      <w:pPr>
        <w:pStyle w:val="AbstractSummary"/>
        <w:rPr>
          <w:b/>
        </w:rPr>
      </w:pPr>
    </w:p>
    <w:p w14:paraId="59DC5899" w14:textId="28D62CF6" w:rsidR="00D40E3B" w:rsidRPr="00D40E3B" w:rsidRDefault="00D40E3B" w:rsidP="004A1D04">
      <w:pPr>
        <w:pStyle w:val="AbstractSummary"/>
        <w:rPr>
          <w:b/>
        </w:rPr>
      </w:pPr>
      <w:r>
        <w:rPr>
          <w:b/>
        </w:rPr>
        <w:t>Abstract</w:t>
      </w:r>
    </w:p>
    <w:p w14:paraId="753FBA2C" w14:textId="77777777" w:rsidR="00D40E3B" w:rsidRDefault="00D40E3B" w:rsidP="004A1D04">
      <w:pPr>
        <w:pStyle w:val="AbstractSummary"/>
      </w:pPr>
    </w:p>
    <w:p w14:paraId="6306CAAB" w14:textId="537C6EF8" w:rsidR="004A1D04" w:rsidRPr="00D40E3B" w:rsidRDefault="004A1D04" w:rsidP="004A1D04">
      <w:pPr>
        <w:pStyle w:val="AbstractSummary"/>
      </w:pPr>
      <w:r w:rsidRPr="00D40E3B">
        <w:t xml:space="preserve">Goal-directed planning is a hallmark of human behavior. Yet, formal models of goal selection </w:t>
      </w:r>
      <w:r w:rsidR="00CD0AB4">
        <w:t>show that it often carries</w:t>
      </w:r>
      <w:r w:rsidRPr="00D40E3B">
        <w:t xml:space="preserve"> severe computational costs.  Thus, a key challenge is to understand how humans efficiently select goals from the infinite space of potential candidates.</w:t>
      </w:r>
      <w:r w:rsidRPr="00D40E3B">
        <w:rPr>
          <w:bCs/>
        </w:rPr>
        <w:t xml:space="preserve"> We describe a solution grounded in computational models of reinforcement learning: Habitual control over the process of goal selection. This approach exploits the computational efficiency of habits to select a goal, while preserving the flexibility of planning processes once a goal has been selected. We find experimental evidence that human participants spontaneously employ this solution. While many existing treatments of the distinction between habitual and goal-directed action emphasize their competition over behavioral control, our results illustrate a codependence between the systems in guiding human </w:t>
      </w:r>
      <w:commentRangeStart w:id="1"/>
      <w:r w:rsidRPr="00D40E3B">
        <w:rPr>
          <w:bCs/>
        </w:rPr>
        <w:t>action</w:t>
      </w:r>
      <w:commentRangeEnd w:id="1"/>
      <w:r w:rsidR="00635F48">
        <w:rPr>
          <w:rStyle w:val="CommentReference"/>
          <w:rFonts w:asciiTheme="minorHAnsi" w:eastAsiaTheme="minorEastAsia" w:hAnsiTheme="minorHAnsi" w:cstheme="minorBidi"/>
          <w:lang w:eastAsia="ja-JP"/>
        </w:rPr>
        <w:commentReference w:id="1"/>
      </w:r>
      <w:r w:rsidRPr="00D40E3B">
        <w:rPr>
          <w:bCs/>
        </w:rPr>
        <w:t>.</w:t>
      </w:r>
    </w:p>
    <w:p w14:paraId="1699EB8C" w14:textId="77777777" w:rsidR="004A1D04" w:rsidRPr="00D40E3B" w:rsidRDefault="004A1D04" w:rsidP="004A1D04">
      <w:pPr>
        <w:pStyle w:val="Paragraph"/>
        <w:ind w:firstLine="0"/>
        <w:rPr>
          <w:bCs/>
        </w:rPr>
      </w:pPr>
    </w:p>
    <w:p w14:paraId="2FBB289C" w14:textId="09AB31BF" w:rsidR="005E2B77" w:rsidRPr="005E2B77" w:rsidRDefault="004A1D04" w:rsidP="005E2B77">
      <w:pPr>
        <w:pStyle w:val="Paragraph"/>
        <w:ind w:firstLine="0"/>
        <w:rPr>
          <w:b/>
          <w:bCs/>
        </w:rPr>
      </w:pPr>
      <w:r w:rsidRPr="00D40E3B">
        <w:rPr>
          <w:b/>
          <w:bCs/>
        </w:rPr>
        <w:t>Introduction</w:t>
      </w:r>
    </w:p>
    <w:p w14:paraId="5152D5E5" w14:textId="24ED406F" w:rsidR="00741881" w:rsidRDefault="00741881" w:rsidP="00CD0AB4">
      <w:pPr>
        <w:pStyle w:val="Paragraph"/>
        <w:rPr>
          <w:bCs/>
        </w:rPr>
      </w:pPr>
      <w:r>
        <w:rPr>
          <w:bCs/>
        </w:rPr>
        <w:t xml:space="preserve">Humans have a remarkable capacity to </w:t>
      </w:r>
      <w:r w:rsidR="009C33FD">
        <w:rPr>
          <w:bCs/>
        </w:rPr>
        <w:t>plan</w:t>
      </w:r>
      <w:r>
        <w:rPr>
          <w:bCs/>
        </w:rPr>
        <w:t xml:space="preserve"> </w:t>
      </w:r>
      <w:r w:rsidR="009C33FD">
        <w:rPr>
          <w:bCs/>
        </w:rPr>
        <w:t>towards</w:t>
      </w:r>
      <w:r>
        <w:rPr>
          <w:bCs/>
        </w:rPr>
        <w:t xml:space="preserve"> goals</w:t>
      </w:r>
      <w:r w:rsidR="00D3771A">
        <w:rPr>
          <w:bCs/>
        </w:rPr>
        <w:t xml:space="preserve">.  </w:t>
      </w:r>
      <w:commentRangeStart w:id="2"/>
      <w:r>
        <w:rPr>
          <w:bCs/>
        </w:rPr>
        <w:t xml:space="preserve">Our plans are far-sighted, </w:t>
      </w:r>
      <w:r w:rsidR="009C33FD">
        <w:rPr>
          <w:bCs/>
        </w:rPr>
        <w:t>aligning</w:t>
      </w:r>
      <w:r>
        <w:rPr>
          <w:bCs/>
        </w:rPr>
        <w:t xml:space="preserve"> present behavior </w:t>
      </w:r>
      <w:r w:rsidR="009C33FD">
        <w:rPr>
          <w:bCs/>
        </w:rPr>
        <w:t>with temporally distant aims</w:t>
      </w:r>
      <w:r w:rsidR="00716F7A">
        <w:rPr>
          <w:bCs/>
        </w:rPr>
        <w:t xml:space="preserve"> (CITE)</w:t>
      </w:r>
      <w:r>
        <w:rPr>
          <w:bCs/>
        </w:rPr>
        <w:t xml:space="preserve">.  </w:t>
      </w:r>
      <w:r w:rsidR="009C33FD">
        <w:rPr>
          <w:bCs/>
        </w:rPr>
        <w:t>They</w:t>
      </w:r>
      <w:r>
        <w:rPr>
          <w:bCs/>
        </w:rPr>
        <w:t xml:space="preserve"> are </w:t>
      </w:r>
      <w:r w:rsidR="00563BAF">
        <w:rPr>
          <w:bCs/>
        </w:rPr>
        <w:t>creative</w:t>
      </w:r>
      <w:r>
        <w:rPr>
          <w:bCs/>
        </w:rPr>
        <w:t xml:space="preserve">, flexibly </w:t>
      </w:r>
      <w:r w:rsidR="009C33FD">
        <w:rPr>
          <w:bCs/>
        </w:rPr>
        <w:t>combining</w:t>
      </w:r>
      <w:r>
        <w:rPr>
          <w:bCs/>
        </w:rPr>
        <w:t xml:space="preserve"> familiar actions to </w:t>
      </w:r>
      <w:r w:rsidR="009C33FD">
        <w:rPr>
          <w:bCs/>
        </w:rPr>
        <w:t>achieve novel purposes</w:t>
      </w:r>
      <w:r w:rsidR="00716F7A">
        <w:rPr>
          <w:bCs/>
        </w:rPr>
        <w:t xml:space="preserve"> (CITE)</w:t>
      </w:r>
      <w:r w:rsidR="007B4BC6">
        <w:rPr>
          <w:bCs/>
        </w:rPr>
        <w:t>.  And,</w:t>
      </w:r>
      <w:r>
        <w:rPr>
          <w:bCs/>
        </w:rPr>
        <w:t xml:space="preserve"> </w:t>
      </w:r>
      <w:r w:rsidR="009C33FD">
        <w:rPr>
          <w:bCs/>
        </w:rPr>
        <w:t>they</w:t>
      </w:r>
      <w:r>
        <w:rPr>
          <w:bCs/>
        </w:rPr>
        <w:t xml:space="preserve"> are complex, exploiting means-end relations to construct hiera</w:t>
      </w:r>
      <w:r w:rsidR="00FC08D1">
        <w:rPr>
          <w:bCs/>
        </w:rPr>
        <w:t>rchies of goals and sub</w:t>
      </w:r>
      <w:r w:rsidR="00CE69FC">
        <w:rPr>
          <w:bCs/>
        </w:rPr>
        <w:t>-</w:t>
      </w:r>
      <w:r w:rsidR="00FC08D1">
        <w:rPr>
          <w:bCs/>
        </w:rPr>
        <w:t>goals</w:t>
      </w:r>
      <w:r w:rsidR="00716F7A">
        <w:rPr>
          <w:bCs/>
        </w:rPr>
        <w:t xml:space="preserve"> (CITE)</w:t>
      </w:r>
      <w:r w:rsidR="00FC08D1">
        <w:rPr>
          <w:bCs/>
        </w:rPr>
        <w:t xml:space="preserve">.  </w:t>
      </w:r>
      <w:commentRangeEnd w:id="2"/>
      <w:r w:rsidR="00635F48">
        <w:rPr>
          <w:rStyle w:val="CommentReference"/>
          <w:rFonts w:asciiTheme="minorHAnsi" w:eastAsiaTheme="minorEastAsia" w:hAnsiTheme="minorHAnsi" w:cstheme="minorBidi"/>
          <w:lang w:eastAsia="ja-JP"/>
        </w:rPr>
        <w:commentReference w:id="2"/>
      </w:r>
      <w:r w:rsidR="00FC08D1">
        <w:rPr>
          <w:bCs/>
        </w:rPr>
        <w:t>T</w:t>
      </w:r>
      <w:r>
        <w:rPr>
          <w:bCs/>
        </w:rPr>
        <w:t xml:space="preserve">hese features </w:t>
      </w:r>
      <w:r w:rsidR="009C33FD">
        <w:rPr>
          <w:bCs/>
        </w:rPr>
        <w:t>help to explain the astonishing productivity of human cogn</w:t>
      </w:r>
      <w:r w:rsidR="00563BAF">
        <w:rPr>
          <w:bCs/>
        </w:rPr>
        <w:t>i</w:t>
      </w:r>
      <w:r w:rsidR="009C33FD">
        <w:rPr>
          <w:bCs/>
        </w:rPr>
        <w:t>tion</w:t>
      </w:r>
      <w:r w:rsidR="00FC08D1">
        <w:rPr>
          <w:bCs/>
        </w:rPr>
        <w:t>, but</w:t>
      </w:r>
      <w:r w:rsidR="009C33FD">
        <w:rPr>
          <w:bCs/>
        </w:rPr>
        <w:t xml:space="preserve"> they also </w:t>
      </w:r>
      <w:r w:rsidR="00CE69FC">
        <w:rPr>
          <w:bCs/>
        </w:rPr>
        <w:t>present a vexing problem:</w:t>
      </w:r>
      <w:r w:rsidR="009C33FD">
        <w:rPr>
          <w:bCs/>
        </w:rPr>
        <w:t xml:space="preserve"> How do we make goal-directed planning computationally tractable? </w:t>
      </w:r>
    </w:p>
    <w:p w14:paraId="6B2451D1" w14:textId="627FD646" w:rsidR="00741881" w:rsidRDefault="00FC08D1" w:rsidP="00CD0AB4">
      <w:pPr>
        <w:pStyle w:val="Paragraph"/>
        <w:rPr>
          <w:bCs/>
        </w:rPr>
      </w:pPr>
      <w:commentRangeStart w:id="3"/>
      <w:r>
        <w:rPr>
          <w:bCs/>
        </w:rPr>
        <w:t>This problem arises because formal</w:t>
      </w:r>
      <w:r w:rsidR="009C33FD">
        <w:rPr>
          <w:bCs/>
        </w:rPr>
        <w:t xml:space="preserve"> models </w:t>
      </w:r>
      <w:r>
        <w:rPr>
          <w:bCs/>
        </w:rPr>
        <w:t>of</w:t>
      </w:r>
      <w:r w:rsidR="009C33FD">
        <w:rPr>
          <w:bCs/>
        </w:rPr>
        <w:t xml:space="preserve"> goal-directed </w:t>
      </w:r>
      <w:r w:rsidR="00563BAF">
        <w:rPr>
          <w:bCs/>
        </w:rPr>
        <w:t>planning</w:t>
      </w:r>
      <w:r>
        <w:rPr>
          <w:bCs/>
        </w:rPr>
        <w:t xml:space="preserve"> show that it often</w:t>
      </w:r>
      <w:r w:rsidR="009C33FD">
        <w:rPr>
          <w:bCs/>
        </w:rPr>
        <w:t xml:space="preserve"> </w:t>
      </w:r>
      <w:r>
        <w:rPr>
          <w:bCs/>
        </w:rPr>
        <w:t>carries</w:t>
      </w:r>
      <w:r w:rsidR="00563BAF">
        <w:rPr>
          <w:bCs/>
        </w:rPr>
        <w:t xml:space="preserve"> severe computational costs</w:t>
      </w:r>
      <w:commentRangeEnd w:id="3"/>
      <w:r w:rsidR="00635F48">
        <w:rPr>
          <w:rStyle w:val="CommentReference"/>
          <w:rFonts w:asciiTheme="minorHAnsi" w:eastAsiaTheme="minorEastAsia" w:hAnsiTheme="minorHAnsi" w:cstheme="minorBidi"/>
          <w:lang w:eastAsia="ja-JP"/>
        </w:rPr>
        <w:commentReference w:id="3"/>
      </w:r>
      <w:r w:rsidR="00EC740A">
        <w:rPr>
          <w:bCs/>
        </w:rPr>
        <w:t xml:space="preserve"> (CITE)</w:t>
      </w:r>
      <w:r w:rsidR="00563BAF">
        <w:rPr>
          <w:bCs/>
        </w:rPr>
        <w:t xml:space="preserve">.  </w:t>
      </w:r>
      <w:r>
        <w:rPr>
          <w:bCs/>
        </w:rPr>
        <w:t>Suppose</w:t>
      </w:r>
      <w:r w:rsidR="00CE69FC">
        <w:rPr>
          <w:bCs/>
        </w:rPr>
        <w:t>, for instance,</w:t>
      </w:r>
      <w:r>
        <w:rPr>
          <w:bCs/>
        </w:rPr>
        <w:t xml:space="preserve"> that your goal is </w:t>
      </w:r>
      <w:r w:rsidR="00CE69FC">
        <w:rPr>
          <w:bCs/>
        </w:rPr>
        <w:t xml:space="preserve">to make </w:t>
      </w:r>
      <w:r>
        <w:rPr>
          <w:bCs/>
        </w:rPr>
        <w:t xml:space="preserve">a cup of coffee.  What is </w:t>
      </w:r>
      <w:r w:rsidR="00CE69FC">
        <w:rPr>
          <w:bCs/>
        </w:rPr>
        <w:t>an</w:t>
      </w:r>
      <w:r>
        <w:rPr>
          <w:bCs/>
        </w:rPr>
        <w:t xml:space="preserve"> appropriate</w:t>
      </w:r>
      <w:r w:rsidR="00CE69FC">
        <w:rPr>
          <w:bCs/>
        </w:rPr>
        <w:t xml:space="preserve"> sub-</w:t>
      </w:r>
      <w:r>
        <w:rPr>
          <w:bCs/>
        </w:rPr>
        <w:t>goal to pursue?</w:t>
      </w:r>
      <w:r w:rsidR="00563BAF">
        <w:rPr>
          <w:bCs/>
        </w:rPr>
        <w:t xml:space="preserve">  In principle</w:t>
      </w:r>
      <w:r>
        <w:rPr>
          <w:bCs/>
        </w:rPr>
        <w:t>,</w:t>
      </w:r>
      <w:r w:rsidR="009C33FD" w:rsidRPr="00D40E3B">
        <w:rPr>
          <w:bCs/>
        </w:rPr>
        <w:t xml:space="preserve"> an infinite number of </w:t>
      </w:r>
      <w:r>
        <w:rPr>
          <w:bCs/>
        </w:rPr>
        <w:t>possibilities</w:t>
      </w:r>
      <w:r w:rsidR="009C33FD" w:rsidRPr="00D40E3B">
        <w:rPr>
          <w:bCs/>
        </w:rPr>
        <w:t xml:space="preserve"> might be entertained</w:t>
      </w:r>
      <w:r>
        <w:rPr>
          <w:bCs/>
        </w:rPr>
        <w:t>,</w:t>
      </w:r>
      <w:r w:rsidR="009C33FD" w:rsidRPr="00D40E3B">
        <w:rPr>
          <w:bCs/>
        </w:rPr>
        <w:t xml:space="preserve"> and</w:t>
      </w:r>
      <w:r>
        <w:rPr>
          <w:bCs/>
        </w:rPr>
        <w:t xml:space="preserve"> each one</w:t>
      </w:r>
      <w:r w:rsidR="009C33FD" w:rsidRPr="00D40E3B">
        <w:rPr>
          <w:bCs/>
        </w:rPr>
        <w:t xml:space="preserve"> evaluated</w:t>
      </w:r>
      <w:r>
        <w:rPr>
          <w:bCs/>
        </w:rPr>
        <w:t xml:space="preserve"> for its utility</w:t>
      </w:r>
      <w:r w:rsidR="00563BAF">
        <w:rPr>
          <w:bCs/>
        </w:rPr>
        <w:t xml:space="preserve">. </w:t>
      </w:r>
      <w:r>
        <w:rPr>
          <w:bCs/>
        </w:rPr>
        <w:t>Clearly, exhaustive search is not feasible. How, then, do we</w:t>
      </w:r>
      <w:r w:rsidR="009C33FD" w:rsidRPr="00D40E3B">
        <w:rPr>
          <w:bCs/>
        </w:rPr>
        <w:t xml:space="preserve"> efficiently</w:t>
      </w:r>
      <w:r w:rsidR="00CE69FC">
        <w:rPr>
          <w:bCs/>
        </w:rPr>
        <w:t xml:space="preserve"> alight upon an appropriate sub-goal: </w:t>
      </w:r>
      <w:r w:rsidR="009C33FD" w:rsidRPr="00D40E3B">
        <w:rPr>
          <w:bCs/>
        </w:rPr>
        <w:t>getting ground beans?</w:t>
      </w:r>
    </w:p>
    <w:p w14:paraId="580D6B00" w14:textId="40A03E58" w:rsidR="00563BAF" w:rsidRPr="00563BAF" w:rsidRDefault="00563BAF" w:rsidP="00563BAF">
      <w:pPr>
        <w:pStyle w:val="Paragraph"/>
        <w:rPr>
          <w:bCs/>
        </w:rPr>
      </w:pPr>
      <w:r>
        <w:rPr>
          <w:bCs/>
        </w:rPr>
        <w:t xml:space="preserve">Our approach </w:t>
      </w:r>
      <w:r w:rsidR="00FC08D1">
        <w:rPr>
          <w:bCs/>
        </w:rPr>
        <w:t xml:space="preserve">to this problem </w:t>
      </w:r>
      <w:r>
        <w:rPr>
          <w:bCs/>
        </w:rPr>
        <w:t xml:space="preserve">depends on </w:t>
      </w:r>
      <w:r w:rsidRPr="00563BAF">
        <w:rPr>
          <w:bCs/>
        </w:rPr>
        <w:t>formalization of goal-directed</w:t>
      </w:r>
      <w:r w:rsidR="00FC08D1">
        <w:rPr>
          <w:bCs/>
        </w:rPr>
        <w:t xml:space="preserve"> behavio</w:t>
      </w:r>
      <w:r w:rsidR="003F500A">
        <w:rPr>
          <w:bCs/>
        </w:rPr>
        <w:t>r</w:t>
      </w:r>
      <w:r w:rsidR="007B4BC6">
        <w:rPr>
          <w:bCs/>
        </w:rPr>
        <w:t>—</w:t>
      </w:r>
      <w:r w:rsidR="003F500A">
        <w:rPr>
          <w:bCs/>
        </w:rPr>
        <w:t xml:space="preserve">and contrasting mechanisms </w:t>
      </w:r>
      <w:r>
        <w:rPr>
          <w:bCs/>
        </w:rPr>
        <w:t xml:space="preserve">of </w:t>
      </w:r>
      <w:r w:rsidRPr="00563BAF">
        <w:rPr>
          <w:bCs/>
        </w:rPr>
        <w:t>habitual behavior</w:t>
      </w:r>
      <w:r w:rsidR="007B4BC6">
        <w:rPr>
          <w:bCs/>
        </w:rPr>
        <w:t>—</w:t>
      </w:r>
      <w:r w:rsidRPr="00563BAF">
        <w:rPr>
          <w:bCs/>
        </w:rPr>
        <w:t>derived from the reinforcement learning (RL) framework</w:t>
      </w:r>
      <w:r w:rsidRPr="00563BAF">
        <w:rPr>
          <w:bCs/>
          <w:vertAlign w:val="superscript"/>
        </w:rPr>
        <w:t>9</w:t>
      </w:r>
      <w:r w:rsidRPr="00563BAF">
        <w:rPr>
          <w:bCs/>
        </w:rPr>
        <w:t>.  Model-based RL maintains an explicit causal model of the world and uses it to choose actions by assessing their likely consequences</w:t>
      </w:r>
      <w:r>
        <w:rPr>
          <w:bCs/>
        </w:rPr>
        <w:t>.  T</w:t>
      </w:r>
      <w:r w:rsidRPr="00563BAF">
        <w:rPr>
          <w:bCs/>
        </w:rPr>
        <w:t>hus</w:t>
      </w:r>
      <w:r>
        <w:rPr>
          <w:bCs/>
        </w:rPr>
        <w:t>, it</w:t>
      </w:r>
      <w:r w:rsidRPr="00563BAF">
        <w:rPr>
          <w:bCs/>
        </w:rPr>
        <w:t xml:space="preserve"> enabl</w:t>
      </w:r>
      <w:ins w:id="4" w:author="Adam Morris" w:date="2015-03-01T16:51:00Z">
        <w:r w:rsidR="00635F48">
          <w:rPr>
            <w:bCs/>
          </w:rPr>
          <w:t>es</w:t>
        </w:r>
      </w:ins>
      <w:del w:id="5" w:author="Adam Morris" w:date="2015-03-01T16:51:00Z">
        <w:r w:rsidRPr="00563BAF" w:rsidDel="00635F48">
          <w:rPr>
            <w:bCs/>
          </w:rPr>
          <w:delText>ing</w:delText>
        </w:r>
      </w:del>
      <w:r w:rsidRPr="00563BAF">
        <w:rPr>
          <w:bCs/>
        </w:rPr>
        <w:t xml:space="preserve"> goal-directed planning.  In contrast, model-free RL does not maintain an explicit causal model, and therefore does not allow planning.  Rather, like Thorndike’s law of effect</w:t>
      </w:r>
      <w:r w:rsidRPr="00563BAF">
        <w:rPr>
          <w:bCs/>
          <w:vertAlign w:val="superscript"/>
        </w:rPr>
        <w:t>2</w:t>
      </w:r>
      <w:r w:rsidRPr="00563BAF">
        <w:rPr>
          <w:bCs/>
        </w:rPr>
        <w:t xml:space="preserve">, it assigns value to candidate actions based on their context-dependent </w:t>
      </w:r>
      <w:r w:rsidRPr="00563BAF">
        <w:rPr>
          <w:bCs/>
        </w:rPr>
        <w:lastRenderedPageBreak/>
        <w:t>history of reward. The resulting stimulus-response habits are globally adaptive, but may exhibit local irrationality</w:t>
      </w:r>
      <w:r w:rsidRPr="00563BAF">
        <w:rPr>
          <w:bCs/>
          <w:vertAlign w:val="superscript"/>
        </w:rPr>
        <w:t>10</w:t>
      </w:r>
      <w:proofErr w:type="gramStart"/>
      <w:r w:rsidRPr="00563BAF">
        <w:rPr>
          <w:bCs/>
          <w:vertAlign w:val="superscript"/>
        </w:rPr>
        <w:t>,11</w:t>
      </w:r>
      <w:proofErr w:type="gramEnd"/>
      <w:r w:rsidRPr="00563BAF">
        <w:rPr>
          <w:bCs/>
        </w:rPr>
        <w:t xml:space="preserve">.    </w:t>
      </w:r>
    </w:p>
    <w:p w14:paraId="5E1119A7" w14:textId="6217B2B1" w:rsidR="00563BAF" w:rsidRDefault="00563BAF" w:rsidP="00563BAF">
      <w:pPr>
        <w:pStyle w:val="Paragraph"/>
        <w:rPr>
          <w:bCs/>
        </w:rPr>
      </w:pPr>
      <w:r w:rsidRPr="00563BAF">
        <w:rPr>
          <w:bCs/>
        </w:rPr>
        <w:t>RL models</w:t>
      </w:r>
      <w:r>
        <w:rPr>
          <w:bCs/>
        </w:rPr>
        <w:t xml:space="preserve"> are widely used in cognitive research because they</w:t>
      </w:r>
      <w:r w:rsidRPr="00563BAF">
        <w:rPr>
          <w:bCs/>
        </w:rPr>
        <w:t xml:space="preserve"> capture several core features of learning and choice</w:t>
      </w:r>
      <w:r>
        <w:rPr>
          <w:bCs/>
        </w:rPr>
        <w:t>, including</w:t>
      </w:r>
      <w:r w:rsidRPr="00563BAF">
        <w:rPr>
          <w:bCs/>
        </w:rPr>
        <w:t xml:space="preserve"> in humans</w:t>
      </w:r>
      <w:r w:rsidRPr="00563BAF">
        <w:rPr>
          <w:bCs/>
          <w:vertAlign w:val="superscript"/>
        </w:rPr>
        <w:t>1</w:t>
      </w:r>
      <w:proofErr w:type="gramStart"/>
      <w:r w:rsidRPr="00563BAF">
        <w:rPr>
          <w:bCs/>
          <w:vertAlign w:val="superscript"/>
        </w:rPr>
        <w:t>,10</w:t>
      </w:r>
      <w:proofErr w:type="gramEnd"/>
      <w:r w:rsidRPr="00563BAF">
        <w:rPr>
          <w:bCs/>
        </w:rPr>
        <w:t>. Elements of model-free RL, including prediction-error updating and temporal difference learning, are implemented in the midbrain dopamine system</w:t>
      </w:r>
      <w:r w:rsidRPr="00563BAF">
        <w:rPr>
          <w:bCs/>
          <w:vertAlign w:val="superscript"/>
        </w:rPr>
        <w:t>12-14</w:t>
      </w:r>
      <w:r>
        <w:rPr>
          <w:bCs/>
        </w:rPr>
        <w:t xml:space="preserve">.  </w:t>
      </w:r>
      <w:r w:rsidR="003F500A">
        <w:rPr>
          <w:bCs/>
        </w:rPr>
        <w:t>H</w:t>
      </w:r>
      <w:r w:rsidRPr="00563BAF">
        <w:rPr>
          <w:bCs/>
        </w:rPr>
        <w:t>uman behavior also relies extensively on model-based planning towards goals, often arranged hierarchically (plug in the machine to grind the beans to make the coffee, etc.)</w:t>
      </w:r>
      <w:r w:rsidR="003F500A">
        <w:rPr>
          <w:bCs/>
        </w:rPr>
        <w:t xml:space="preserve">, </w:t>
      </w:r>
      <w:r w:rsidR="00CE69FC">
        <w:rPr>
          <w:bCs/>
        </w:rPr>
        <w:t>which depends</w:t>
      </w:r>
      <w:r w:rsidR="003F500A">
        <w:rPr>
          <w:bCs/>
        </w:rPr>
        <w:t xml:space="preserve"> on diverse cortical and subcortical regions</w:t>
      </w:r>
      <w:r w:rsidRPr="00563BAF">
        <w:rPr>
          <w:bCs/>
          <w:vertAlign w:val="superscript"/>
        </w:rPr>
        <w:t>3</w:t>
      </w:r>
      <w:proofErr w:type="gramStart"/>
      <w:r w:rsidRPr="00563BAF">
        <w:rPr>
          <w:bCs/>
          <w:vertAlign w:val="superscript"/>
        </w:rPr>
        <w:t>,15,16</w:t>
      </w:r>
      <w:proofErr w:type="gramEnd"/>
      <w:r w:rsidRPr="00563BAF">
        <w:rPr>
          <w:bCs/>
        </w:rPr>
        <w:t xml:space="preserve">.  </w:t>
      </w:r>
    </w:p>
    <w:p w14:paraId="119F9C5D" w14:textId="18C64919" w:rsidR="004A1D04" w:rsidRPr="00D40E3B" w:rsidRDefault="00F66789" w:rsidP="00FC08D1">
      <w:pPr>
        <w:pStyle w:val="Paragraph"/>
        <w:rPr>
          <w:bCs/>
        </w:rPr>
      </w:pPr>
      <w:commentRangeStart w:id="6"/>
      <w:r>
        <w:rPr>
          <w:bCs/>
        </w:rPr>
        <w:t>Formalizing goal-directed behavior as model-based RL help</w:t>
      </w:r>
      <w:r w:rsidR="005A4A5B">
        <w:rPr>
          <w:bCs/>
        </w:rPr>
        <w:t>s</w:t>
      </w:r>
      <w:r>
        <w:rPr>
          <w:bCs/>
        </w:rPr>
        <w:t xml:space="preserve"> to identify the computational constraints on planning</w:t>
      </w:r>
      <w:r w:rsidR="005A4A5B">
        <w:rPr>
          <w:bCs/>
        </w:rPr>
        <w:t>,</w:t>
      </w:r>
      <w:r>
        <w:rPr>
          <w:bCs/>
        </w:rPr>
        <w:t xml:space="preserve"> </w:t>
      </w:r>
      <w:r w:rsidR="009D1FE1">
        <w:rPr>
          <w:bCs/>
        </w:rPr>
        <w:t>and also the</w:t>
      </w:r>
      <w:r w:rsidR="005A4A5B">
        <w:rPr>
          <w:bCs/>
        </w:rPr>
        <w:t xml:space="preserve"> </w:t>
      </w:r>
      <w:r>
        <w:rPr>
          <w:bCs/>
        </w:rPr>
        <w:t>means to ameliorate</w:t>
      </w:r>
      <w:r w:rsidR="005A4A5B">
        <w:rPr>
          <w:bCs/>
        </w:rPr>
        <w:t xml:space="preserve"> </w:t>
      </w:r>
      <w:r w:rsidR="009D1FE1">
        <w:rPr>
          <w:bCs/>
        </w:rPr>
        <w:t>those constraints</w:t>
      </w:r>
      <w:r w:rsidR="005A4A5B">
        <w:rPr>
          <w:bCs/>
        </w:rPr>
        <w:t xml:space="preserve">.  </w:t>
      </w:r>
      <w:r w:rsidR="00BE6BE4">
        <w:rPr>
          <w:bCs/>
        </w:rPr>
        <w:t xml:space="preserve">For instance, </w:t>
      </w:r>
      <w:r>
        <w:rPr>
          <w:bCs/>
        </w:rPr>
        <w:t>it has been shown</w:t>
      </w:r>
      <w:r w:rsidR="00563BAF">
        <w:rPr>
          <w:bCs/>
        </w:rPr>
        <w:t xml:space="preserve"> </w:t>
      </w:r>
      <w:r w:rsidR="003F500A">
        <w:rPr>
          <w:bCs/>
        </w:rPr>
        <w:t xml:space="preserve">that </w:t>
      </w:r>
      <w:r w:rsidR="00563BAF">
        <w:rPr>
          <w:bCs/>
        </w:rPr>
        <w:t>selecting</w:t>
      </w:r>
      <w:r w:rsidR="00563BAF" w:rsidRPr="00563BAF">
        <w:rPr>
          <w:bCs/>
        </w:rPr>
        <w:t xml:space="preserve"> </w:t>
      </w:r>
      <w:r w:rsidR="00563BAF">
        <w:rPr>
          <w:bCs/>
        </w:rPr>
        <w:t xml:space="preserve">task-appropriate </w:t>
      </w:r>
      <w:r w:rsidR="00563BAF" w:rsidRPr="00563BAF">
        <w:rPr>
          <w:bCs/>
        </w:rPr>
        <w:t xml:space="preserve">goals can </w:t>
      </w:r>
      <w:r w:rsidR="003F500A">
        <w:rPr>
          <w:bCs/>
        </w:rPr>
        <w:t>yield dramatic computational savings</w:t>
      </w:r>
      <w:r w:rsidR="005A4A5B">
        <w:rPr>
          <w:bCs/>
        </w:rPr>
        <w:t xml:space="preserve"> for model-based RL</w:t>
      </w:r>
      <w:r w:rsidR="00563BAF" w:rsidRPr="00563BAF">
        <w:rPr>
          <w:bCs/>
          <w:vertAlign w:val="superscript"/>
        </w:rPr>
        <w:t>17</w:t>
      </w:r>
      <w:proofErr w:type="gramStart"/>
      <w:r w:rsidR="00563BAF" w:rsidRPr="00563BAF">
        <w:rPr>
          <w:bCs/>
          <w:vertAlign w:val="superscript"/>
        </w:rPr>
        <w:t>,18</w:t>
      </w:r>
      <w:proofErr w:type="gramEnd"/>
      <w:r w:rsidR="00563BAF" w:rsidRPr="00563BAF">
        <w:rPr>
          <w:bCs/>
        </w:rPr>
        <w:t>.  The resulting policies are then available for reuse and recombination, further reducing computational demands</w:t>
      </w:r>
      <w:r w:rsidR="00563BAF" w:rsidRPr="00563BAF">
        <w:rPr>
          <w:bCs/>
          <w:vertAlign w:val="superscript"/>
        </w:rPr>
        <w:t>19</w:t>
      </w:r>
      <w:r w:rsidR="00563BAF" w:rsidRPr="00563BAF">
        <w:rPr>
          <w:bCs/>
        </w:rPr>
        <w:t xml:space="preserve">.  </w:t>
      </w:r>
      <w:commentRangeEnd w:id="6"/>
      <w:r w:rsidR="00635F48">
        <w:rPr>
          <w:rStyle w:val="CommentReference"/>
          <w:rFonts w:asciiTheme="minorHAnsi" w:eastAsiaTheme="minorEastAsia" w:hAnsiTheme="minorHAnsi" w:cstheme="minorBidi"/>
          <w:lang w:eastAsia="ja-JP"/>
        </w:rPr>
        <w:commentReference w:id="6"/>
      </w:r>
      <w:r w:rsidR="00563BAF" w:rsidRPr="00563BAF">
        <w:rPr>
          <w:bCs/>
        </w:rPr>
        <w:t>First, however, an appropriate goal must be selecte</w:t>
      </w:r>
      <w:r w:rsidR="003F500A">
        <w:rPr>
          <w:bCs/>
        </w:rPr>
        <w:t xml:space="preserve">d.  </w:t>
      </w:r>
      <w:r>
        <w:rPr>
          <w:bCs/>
        </w:rPr>
        <w:t>A</w:t>
      </w:r>
      <w:r w:rsidR="003F500A">
        <w:rPr>
          <w:bCs/>
        </w:rPr>
        <w:t xml:space="preserve">s we have </w:t>
      </w:r>
      <w:r>
        <w:rPr>
          <w:bCs/>
        </w:rPr>
        <w:t>noted</w:t>
      </w:r>
      <w:r w:rsidR="003F500A">
        <w:rPr>
          <w:bCs/>
        </w:rPr>
        <w:t>, exhaustive search over all candidate goals is not</w:t>
      </w:r>
      <w:r>
        <w:rPr>
          <w:bCs/>
        </w:rPr>
        <w:t xml:space="preserve"> a</w:t>
      </w:r>
      <w:r w:rsidR="003F500A">
        <w:rPr>
          <w:bCs/>
        </w:rPr>
        <w:t xml:space="preserve"> feasible</w:t>
      </w:r>
      <w:r>
        <w:rPr>
          <w:bCs/>
        </w:rPr>
        <w:t xml:space="preserve"> approach</w:t>
      </w:r>
      <w:r w:rsidR="005A4A5B">
        <w:rPr>
          <w:bCs/>
        </w:rPr>
        <w:t>.</w:t>
      </w:r>
    </w:p>
    <w:p w14:paraId="4C8A0C38" w14:textId="31728A7C" w:rsidR="003F500A" w:rsidRDefault="004A1D04" w:rsidP="004A1D04">
      <w:pPr>
        <w:pStyle w:val="Paragraph"/>
      </w:pPr>
      <w:r w:rsidRPr="00D40E3B">
        <w:t xml:space="preserve">One potential solution is to allow model-free control over goal selection. </w:t>
      </w:r>
      <w:r w:rsidR="003F500A">
        <w:t>To return to our coffee example</w:t>
      </w:r>
      <w:r w:rsidRPr="00D40E3B">
        <w:t>,</w:t>
      </w:r>
      <w:r w:rsidR="003F500A">
        <w:t xml:space="preserve"> </w:t>
      </w:r>
      <w:r w:rsidRPr="00D40E3B">
        <w:t xml:space="preserve">the goal of getting ground beans might be “stamped in” due to the history of reward associated with this goal in past coffee-making episodes. Subsequent planning to achieve the selected goal could then proceed in a model-based fashion, or by other methods. This enables computationally tractable goal selection while maintaining the potential for flexible planning towards the selected goal. </w:t>
      </w:r>
    </w:p>
    <w:p w14:paraId="7B730C7A" w14:textId="69779F8D" w:rsidR="00486BF8" w:rsidRPr="00D40E3B" w:rsidRDefault="004A1D04" w:rsidP="003F500A">
      <w:pPr>
        <w:pStyle w:val="Paragraph"/>
      </w:pPr>
      <w:r w:rsidRPr="00D40E3B">
        <w:t xml:space="preserve">Colloquially, </w:t>
      </w:r>
      <w:r w:rsidR="009D1FE1">
        <w:t>this</w:t>
      </w:r>
      <w:r w:rsidRPr="00D40E3B">
        <w:t xml:space="preserve"> proposal captures the notion of a “habit of thought”: Model-free control can contribute to the effective deployment of model-based cognitive routines that ultimately transcend learned stimulus-response pairings. </w:t>
      </w:r>
      <w:r w:rsidR="003F500A">
        <w:t xml:space="preserve"> </w:t>
      </w:r>
      <w:r w:rsidRPr="00D40E3B">
        <w:t>Consistent with this proposal, recent research emphasizes the pervasive role of model-free control in related elements of higher-level cognition</w:t>
      </w:r>
      <w:r w:rsidRPr="00D40E3B">
        <w:rPr>
          <w:vertAlign w:val="superscript"/>
        </w:rPr>
        <w:t xml:space="preserve"> </w:t>
      </w:r>
      <w:r w:rsidRPr="00D40E3B">
        <w:t>(</w:t>
      </w:r>
      <w:r w:rsidRPr="00D40E3B">
        <w:rPr>
          <w:i/>
        </w:rPr>
        <w:t>16-17</w:t>
      </w:r>
      <w:r w:rsidRPr="00D40E3B">
        <w:t>), including the gating of working memory (</w:t>
      </w:r>
      <w:r w:rsidRPr="00D40E3B">
        <w:rPr>
          <w:i/>
        </w:rPr>
        <w:t>18</w:t>
      </w:r>
      <w:r w:rsidRPr="00D40E3B">
        <w:t>) and the construction of hierarchical task representations</w:t>
      </w:r>
      <w:r w:rsidRPr="00D40E3B">
        <w:rPr>
          <w:i/>
          <w:vertAlign w:val="superscript"/>
        </w:rPr>
        <w:t xml:space="preserve"> </w:t>
      </w:r>
      <w:r w:rsidRPr="00D40E3B">
        <w:t>(</w:t>
      </w:r>
      <w:r w:rsidRPr="00D40E3B">
        <w:rPr>
          <w:i/>
        </w:rPr>
        <w:t>19</w:t>
      </w:r>
      <w:r w:rsidRPr="00D40E3B">
        <w:t xml:space="preserve">). </w:t>
      </w:r>
      <w:r w:rsidR="009D1FE1">
        <w:t>Collectively, such models</w:t>
      </w:r>
      <w:r w:rsidRPr="00D40E3B">
        <w:t xml:space="preserve"> offer an appealing functional explanation for the neuronal connections between striatum and frontal cortex</w:t>
      </w:r>
      <w:r w:rsidRPr="00D40E3B">
        <w:rPr>
          <w:vertAlign w:val="superscript"/>
        </w:rPr>
        <w:t xml:space="preserve"> </w:t>
      </w:r>
      <w:r w:rsidRPr="00D40E3B">
        <w:t>(</w:t>
      </w:r>
      <w:r w:rsidRPr="00D40E3B">
        <w:rPr>
          <w:i/>
        </w:rPr>
        <w:t>20</w:t>
      </w:r>
      <w:r w:rsidRPr="00D40E3B">
        <w:t xml:space="preserve">). </w:t>
      </w:r>
    </w:p>
    <w:p w14:paraId="07B2B04A" w14:textId="6ED21F2C" w:rsidR="004A1D04" w:rsidRPr="00D40E3B" w:rsidRDefault="009D1FE1" w:rsidP="004A1D04">
      <w:pPr>
        <w:pStyle w:val="Paragraph"/>
        <w:rPr>
          <w:i/>
        </w:rPr>
      </w:pPr>
      <w:r>
        <w:t>T</w:t>
      </w:r>
      <w:r w:rsidR="004A1D04" w:rsidRPr="00D40E3B">
        <w:t xml:space="preserve">he possibility of </w:t>
      </w:r>
      <w:r w:rsidR="002F5B0F">
        <w:t>model-free control over sub-goal selection</w:t>
      </w:r>
      <w:r w:rsidR="004A1D04" w:rsidRPr="00D40E3B">
        <w:t xml:space="preserve"> </w:t>
      </w:r>
      <w:r w:rsidR="002F5B0F">
        <w:t xml:space="preserve">has been explored </w:t>
      </w:r>
      <w:r>
        <w:t xml:space="preserve">at a purely formal level </w:t>
      </w:r>
      <w:r w:rsidR="002F5B0F">
        <w:t xml:space="preserve">in </w:t>
      </w:r>
      <w:r w:rsidR="00834D16">
        <w:t xml:space="preserve">the </w:t>
      </w:r>
      <w:r w:rsidR="004A1D04" w:rsidRPr="00D40E3B">
        <w:t>RL</w:t>
      </w:r>
      <w:r w:rsidR="00834D16">
        <w:t xml:space="preserve"> literature</w:t>
      </w:r>
      <w:r w:rsidR="007B4BC6">
        <w:t>, and</w:t>
      </w:r>
      <w:r w:rsidR="00834D16">
        <w:t xml:space="preserve"> with promising results</w:t>
      </w:r>
      <w:r w:rsidR="004A1D04" w:rsidRPr="00D40E3B">
        <w:rPr>
          <w:vertAlign w:val="superscript"/>
        </w:rPr>
        <w:t xml:space="preserve"> </w:t>
      </w:r>
      <w:r w:rsidR="004A1D04" w:rsidRPr="00D40E3B">
        <w:t>(</w:t>
      </w:r>
      <w:r w:rsidR="004A1D04" w:rsidRPr="00D40E3B">
        <w:rPr>
          <w:i/>
        </w:rPr>
        <w:t>21</w:t>
      </w:r>
      <w:r w:rsidR="004A1D04" w:rsidRPr="00D40E3B">
        <w:t>)</w:t>
      </w:r>
      <w:r w:rsidR="00834D16">
        <w:t xml:space="preserve">.  </w:t>
      </w:r>
      <w:r w:rsidR="004A1D04" w:rsidRPr="00D40E3B">
        <w:t xml:space="preserve"> </w:t>
      </w:r>
      <w:r w:rsidR="00834D16">
        <w:t xml:space="preserve">Meanwhile, </w:t>
      </w:r>
      <w:r w:rsidR="007B4BC6">
        <w:t xml:space="preserve">several </w:t>
      </w:r>
      <w:r w:rsidR="00834D16">
        <w:t>psychological models of hierarchical task representation have propose</w:t>
      </w:r>
      <w:ins w:id="7" w:author="Adam Morris" w:date="2015-03-01T16:53:00Z">
        <w:r w:rsidR="00EA42E6">
          <w:t>d</w:t>
        </w:r>
      </w:ins>
      <w:r w:rsidR="00834D16">
        <w:t xml:space="preserve"> that chunks of planning processes may become </w:t>
      </w:r>
      <w:del w:id="8" w:author="Adam Morris" w:date="2015-03-01T16:53:00Z">
        <w:r w:rsidR="00834D16" w:rsidDel="00EA42E6">
          <w:delText xml:space="preserve">habitized </w:delText>
        </w:r>
      </w:del>
      <w:proofErr w:type="spellStart"/>
      <w:ins w:id="9" w:author="Adam Morris" w:date="2015-03-01T16:53:00Z">
        <w:r w:rsidR="00EA42E6">
          <w:t>habitualized</w:t>
        </w:r>
        <w:proofErr w:type="spellEnd"/>
        <w:r w:rsidR="00EA42E6">
          <w:t xml:space="preserve"> </w:t>
        </w:r>
      </w:ins>
      <w:r w:rsidR="00834D16">
        <w:t xml:space="preserve">over time </w:t>
      </w:r>
      <w:r w:rsidR="004A1D04" w:rsidRPr="00D40E3B">
        <w:t>(</w:t>
      </w:r>
      <w:r w:rsidR="004A1D04" w:rsidRPr="00D40E3B">
        <w:rPr>
          <w:i/>
        </w:rPr>
        <w:t>4</w:t>
      </w:r>
      <w:r w:rsidR="00834D16">
        <w:rPr>
          <w:i/>
        </w:rPr>
        <w:t xml:space="preserve"> – ALSO CITE ANDERSON</w:t>
      </w:r>
      <w:r w:rsidR="00834D16">
        <w:t>)</w:t>
      </w:r>
      <w:r w:rsidR="00486BF8" w:rsidRPr="00D40E3B">
        <w:rPr>
          <w:i/>
        </w:rPr>
        <w:t>.</w:t>
      </w:r>
      <w:r w:rsidR="00834D16">
        <w:rPr>
          <w:i/>
        </w:rPr>
        <w:t xml:space="preserve">  </w:t>
      </w:r>
      <w:r w:rsidR="00834D16">
        <w:t xml:space="preserve">Here, we </w:t>
      </w:r>
      <w:r w:rsidR="007B4BC6">
        <w:t xml:space="preserve">construct a task that directly links formal accounts of habitual goal selection to human performance in an experimental setting.  This </w:t>
      </w:r>
      <w:r w:rsidR="00FA201D">
        <w:t>provides a novel opportunity to</w:t>
      </w:r>
      <w:r w:rsidR="007B4BC6">
        <w:t xml:space="preserve"> dissociate the proposed influence of habit learning on goal selection from pure model-based planning, as well as from model-free value assignment at the level of actions rather than goals.</w:t>
      </w:r>
    </w:p>
    <w:p w14:paraId="610A3EE4" w14:textId="1B1C38B4" w:rsidR="007B4BC6" w:rsidRDefault="007B4BC6" w:rsidP="004A1D04">
      <w:pPr>
        <w:pStyle w:val="Paragraph"/>
      </w:pPr>
      <w:r>
        <w:t>Our task is adapted from</w:t>
      </w:r>
      <w:r w:rsidR="004A1D04" w:rsidRPr="00D40E3B">
        <w:t xml:space="preserve"> a multistep choice paradigm </w:t>
      </w:r>
      <w:r>
        <w:t>used in</w:t>
      </w:r>
      <w:r w:rsidR="004A1D04" w:rsidRPr="00D40E3B">
        <w:t xml:space="preserve"> prior research</w:t>
      </w:r>
      <w:r w:rsidR="004A1D04" w:rsidRPr="00D40E3B">
        <w:rPr>
          <w:vertAlign w:val="superscript"/>
        </w:rPr>
        <w:t xml:space="preserve"> </w:t>
      </w:r>
      <w:r w:rsidR="004A1D04" w:rsidRPr="00D40E3B">
        <w:t>(</w:t>
      </w:r>
      <w:r w:rsidR="004A1D04" w:rsidRPr="00D40E3B">
        <w:rPr>
          <w:i/>
        </w:rPr>
        <w:t>6</w:t>
      </w:r>
      <w:r w:rsidR="004A1D04" w:rsidRPr="00D40E3B">
        <w:t>). The original paradigm behaviorally dissociates the influence of habitual (model-free) and goal-directed (model-based) control on choice</w:t>
      </w:r>
      <w:r w:rsidR="00CC1A21">
        <w:t xml:space="preserve">. </w:t>
      </w:r>
      <w:r>
        <w:t xml:space="preserve"> The key feature of this task is that it exploits low-probability </w:t>
      </w:r>
      <w:r w:rsidR="00501DE9">
        <w:t xml:space="preserve">connections between behavior and reward.  A mechanism employing model-free methods is sensitive to such rewards, stamping in the </w:t>
      </w:r>
      <w:r w:rsidR="004E36F8">
        <w:t>participant’s</w:t>
      </w:r>
      <w:r w:rsidR="00501DE9">
        <w:t xml:space="preserve"> </w:t>
      </w:r>
      <w:r w:rsidR="00501DE9">
        <w:lastRenderedPageBreak/>
        <w:t xml:space="preserve">prior choice.  </w:t>
      </w:r>
      <w:commentRangeStart w:id="10"/>
      <w:r w:rsidR="00501DE9">
        <w:t xml:space="preserve">In contrast, a </w:t>
      </w:r>
      <w:r w:rsidR="004E36F8">
        <w:t>model-based</w:t>
      </w:r>
      <w:r w:rsidR="00501DE9">
        <w:t xml:space="preserve"> mechanism planning over a known causal model of the task </w:t>
      </w:r>
      <w:r w:rsidR="004E36F8">
        <w:t>would discount such rewards</w:t>
      </w:r>
      <w:r w:rsidR="00501DE9">
        <w:t xml:space="preserve"> because of their known low probability of </w:t>
      </w:r>
      <w:r w:rsidR="004E36F8">
        <w:t>occurrence</w:t>
      </w:r>
      <w:r w:rsidR="00501DE9">
        <w:t>.</w:t>
      </w:r>
      <w:commentRangeEnd w:id="10"/>
      <w:r w:rsidR="00EA42E6">
        <w:rPr>
          <w:rStyle w:val="CommentReference"/>
          <w:rFonts w:asciiTheme="minorHAnsi" w:eastAsiaTheme="minorEastAsia" w:hAnsiTheme="minorHAnsi" w:cstheme="minorBidi"/>
          <w:lang w:eastAsia="ja-JP"/>
        </w:rPr>
        <w:commentReference w:id="10"/>
      </w:r>
      <w:r w:rsidR="00501DE9">
        <w:t xml:space="preserve">  By giving participants repeated choice opportunities, the influence of </w:t>
      </w:r>
      <w:r w:rsidR="004E36F8">
        <w:t>model-free</w:t>
      </w:r>
      <w:r w:rsidR="00501DE9">
        <w:t xml:space="preserve"> and </w:t>
      </w:r>
      <w:r w:rsidR="004E36F8">
        <w:t>model-based</w:t>
      </w:r>
      <w:r w:rsidR="00501DE9">
        <w:t xml:space="preserve"> control </w:t>
      </w:r>
      <w:r w:rsidR="00FA201D">
        <w:t>can be dissociated.  Several lines of convergent evidence support the alignment of these mechanisms with habitual and goal-directed control, including functional neuroimaging (CITE), transcranial magnetic stimulation (CITE), and manipulations of cognitive load (CITE) and stress (CITE), among others (CITE).</w:t>
      </w:r>
    </w:p>
    <w:p w14:paraId="6D21C60C" w14:textId="09CD71C8" w:rsidR="004A1D04" w:rsidRPr="00D40E3B" w:rsidRDefault="00FA201D" w:rsidP="004A1D04">
      <w:pPr>
        <w:pStyle w:val="Paragraph"/>
      </w:pPr>
      <w:r>
        <w:t>We modified</w:t>
      </w:r>
      <w:r w:rsidR="00501DE9">
        <w:t xml:space="preserve"> this task </w:t>
      </w:r>
      <w:r>
        <w:t>so that it can</w:t>
      </w:r>
      <w:r w:rsidR="004A1D04" w:rsidRPr="00D40E3B">
        <w:t xml:space="preserve"> index not only model-free value assignment to actions (as in the original task) but also model-free value assignment to goals, which may be subsequently pursue</w:t>
      </w:r>
      <w:r w:rsidR="00501DE9">
        <w:t>d via model-based planning (Figure</w:t>
      </w:r>
      <w:r w:rsidR="004A1D04" w:rsidRPr="00D40E3B">
        <w:t xml:space="preserve"> 1A). At Stage 1 of each trial participants make a choice between two actions drawn from the set [1</w:t>
      </w:r>
      <w:proofErr w:type="gramStart"/>
      <w:r w:rsidR="004A1D04" w:rsidRPr="00D40E3B">
        <w:t>,2,3,4</w:t>
      </w:r>
      <w:proofErr w:type="gramEnd"/>
      <w:r w:rsidR="004A1D04" w:rsidRPr="00D40E3B">
        <w:t xml:space="preserve">]. These choices </w:t>
      </w:r>
      <w:r w:rsidR="009D1FE1">
        <w:t>trigger stochastic</w:t>
      </w:r>
      <w:r w:rsidR="004A1D04" w:rsidRPr="00D40E3B">
        <w:t xml:space="preserve"> transition</w:t>
      </w:r>
      <w:r w:rsidR="009D1FE1">
        <w:t>s</w:t>
      </w:r>
      <w:r w:rsidR="004A1D04" w:rsidRPr="00D40E3B">
        <w:t xml:space="preserve"> to Stage 2 states from the set [blue, red, green]. Finally, Stage 2 states deterministically transition to three unique reward distributions. The rewards change gradually over the course of the experiment. Thus, participants are motivated to choose Stage 1 options that maximize the likelihood of transitioning to the current reward-maximizing </w:t>
      </w:r>
      <w:r w:rsidR="009D1FE1">
        <w:t>Stage 2</w:t>
      </w:r>
      <w:r w:rsidR="004A1D04" w:rsidRPr="00D40E3B">
        <w:t xml:space="preserve"> state. Participants received detailed instructions and practice trials, including information about the stochastic transitions between Stage 1 and Stage 2.</w:t>
      </w:r>
    </w:p>
    <w:p w14:paraId="43B798EB" w14:textId="77777777" w:rsidR="004A1D04" w:rsidRPr="00D40E3B" w:rsidRDefault="004A1D04" w:rsidP="004A1D04">
      <w:pPr>
        <w:pStyle w:val="Paragraph"/>
        <w:ind w:firstLine="0"/>
      </w:pPr>
      <w:r w:rsidRPr="00D40E3B">
        <w:rPr>
          <w:noProof/>
        </w:rPr>
        <w:drawing>
          <wp:inline distT="0" distB="0" distL="0" distR="0" wp14:anchorId="55C447CC" wp14:editId="66034A6E">
            <wp:extent cx="3011661" cy="2915184"/>
            <wp:effectExtent l="0" t="0" r="1143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943" cy="2915456"/>
                    </a:xfrm>
                    <a:prstGeom prst="rect">
                      <a:avLst/>
                    </a:prstGeom>
                    <a:noFill/>
                    <a:ln>
                      <a:noFill/>
                    </a:ln>
                  </pic:spPr>
                </pic:pic>
              </a:graphicData>
            </a:graphic>
          </wp:inline>
        </w:drawing>
      </w:r>
    </w:p>
    <w:p w14:paraId="75725233" w14:textId="77777777" w:rsidR="004A1D04" w:rsidRPr="00D40E3B" w:rsidRDefault="004A1D04" w:rsidP="004A1D04">
      <w:pPr>
        <w:pStyle w:val="Paragraph"/>
        <w:ind w:firstLine="0"/>
      </w:pPr>
      <w:r w:rsidRPr="00D40E3B">
        <w:rPr>
          <w:b/>
        </w:rPr>
        <w:t xml:space="preserve">Fig. 1. </w:t>
      </w:r>
      <w:r w:rsidRPr="00D40E3B">
        <w:t>(</w:t>
      </w:r>
      <w:r w:rsidRPr="00D40E3B">
        <w:rPr>
          <w:b/>
        </w:rPr>
        <w:t>A</w:t>
      </w:r>
      <w:r w:rsidRPr="00D40E3B">
        <w:t>) In Experiment 1 participants performed a two-stage Markov decision task. They were presented with two possible Stage 1 actions drawn from a set of four. These transitioned with variable probabilities to a set of Stage 2 actions, which then transitioned deterministically to a set of drifting reward distributions. (</w:t>
      </w:r>
      <w:r w:rsidRPr="00D40E3B">
        <w:rPr>
          <w:b/>
        </w:rPr>
        <w:t>B</w:t>
      </w:r>
      <w:r w:rsidRPr="00D40E3B">
        <w:t>) The logic of the experiment depends on a subset of trials. For instance, participants might be presented with the choice set (1,2) in a setup trial. Upon selecting action 1, they experience a low-probability transition to the green state followed by a large reward. A model-free influence on goal selection uniquely predicts an increase in the selection of action 3 on the subsequent critical trial, because actions 1 and 3 share the common goal state of blue.</w:t>
      </w:r>
    </w:p>
    <w:p w14:paraId="3DC85EC5" w14:textId="77777777" w:rsidR="004A1D04" w:rsidRPr="00D40E3B" w:rsidRDefault="004A1D04" w:rsidP="004A1D04">
      <w:pPr>
        <w:pStyle w:val="Paragraph"/>
      </w:pPr>
      <w:r w:rsidRPr="00D40E3B">
        <w:tab/>
      </w:r>
    </w:p>
    <w:p w14:paraId="4AE8894D" w14:textId="77777777" w:rsidR="004A1D04" w:rsidRPr="00D40E3B" w:rsidRDefault="004A1D04" w:rsidP="004A1D04">
      <w:pPr>
        <w:pStyle w:val="Paragraph"/>
      </w:pPr>
      <w:r w:rsidRPr="00D40E3B">
        <w:lastRenderedPageBreak/>
        <w:t>Our analysis depends on a critical subset of trials (Fig. 1B). For example, a participant is presented with the choice set [1,2] at Stage 1 and chooses action 1. Because 1 typically leads to the blue state, we assume that this participant’s goal was to transition to blue. On our critical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value update would increase the likelihood of selecting 1 on subsequent trials due to the positive reward history</w:t>
      </w:r>
      <w:r w:rsidRPr="00D40E3B">
        <w:rPr>
          <w:vertAlign w:val="superscript"/>
        </w:rPr>
        <w:t>10</w:t>
      </w:r>
      <w:r w:rsidRPr="00D40E3B">
        <w:t>. Our interest, however, is in the model-free assignment of value to a goal; in this case, the goal of transitioning to blue. If the experience of reward increases the likelihood of selecting blue as a goal, then participants should exhibit a greater likelihood of choosing 3 on the subsequent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depends on the assignment of value to their shared goal (getting to blue).</w:t>
      </w:r>
    </w:p>
    <w:p w14:paraId="55E831BA" w14:textId="77777777" w:rsidR="004A1D04" w:rsidRPr="00D40E3B" w:rsidRDefault="004A1D04" w:rsidP="004A1D04">
      <w:pPr>
        <w:pStyle w:val="Paragraph"/>
      </w:pPr>
    </w:p>
    <w:p w14:paraId="47C895D8" w14:textId="77777777" w:rsidR="004A1D04" w:rsidRPr="00D40E3B" w:rsidRDefault="004A1D04" w:rsidP="004A1D04">
      <w:pPr>
        <w:pStyle w:val="Paragraph"/>
        <w:ind w:firstLine="0"/>
        <w:rPr>
          <w:b/>
        </w:rPr>
      </w:pPr>
      <w:r w:rsidRPr="00D40E3B">
        <w:rPr>
          <w:b/>
        </w:rPr>
        <w:t>Results</w:t>
      </w:r>
    </w:p>
    <w:p w14:paraId="7529612C" w14:textId="77777777" w:rsidR="004A1D04" w:rsidRPr="00D40E3B" w:rsidRDefault="004A1D04" w:rsidP="004A1D04">
      <w:pPr>
        <w:pStyle w:val="Paragraph"/>
        <w:ind w:firstLine="0"/>
      </w:pPr>
    </w:p>
    <w:p w14:paraId="420D6D7F" w14:textId="24B80192" w:rsidR="004A1D04" w:rsidRPr="00FA201D" w:rsidRDefault="004A1D04" w:rsidP="004A1D04">
      <w:pPr>
        <w:pStyle w:val="Paragraph"/>
        <w:ind w:firstLine="0"/>
        <w:rPr>
          <w:i/>
        </w:rPr>
      </w:pPr>
      <w:r w:rsidRPr="00D40E3B">
        <w:rPr>
          <w:i/>
        </w:rPr>
        <w:t>Experiment 1</w:t>
      </w:r>
    </w:p>
    <w:p w14:paraId="182E774F" w14:textId="3CD75D00" w:rsidR="004A1D04" w:rsidRPr="00D40E3B" w:rsidRDefault="004A1D04" w:rsidP="004A1D04">
      <w:pPr>
        <w:pStyle w:val="Paragraph"/>
        <w:ind w:firstLine="0"/>
      </w:pPr>
      <w:r w:rsidRPr="00D40E3B">
        <w:t xml:space="preserve">We assessed </w:t>
      </w:r>
      <w:r w:rsidR="00FA201D">
        <w:t>choice on critical trials by</w:t>
      </w:r>
      <w:r w:rsidRPr="00D40E3B">
        <w:t xml:space="preserve"> comparing instances when the participant experienced reward vs. punishment</w:t>
      </w:r>
      <w:r w:rsidR="00FA201D">
        <w:t xml:space="preserve"> on the preceding setup trial (i.e.</w:t>
      </w:r>
      <w:r w:rsidRPr="00D40E3B">
        <w:t xml:space="preserve"> following low-probability transition to the green state</w:t>
      </w:r>
      <w:r w:rsidR="00FA201D">
        <w:t>). Consistent with our prediction, t</w:t>
      </w:r>
      <w:r w:rsidRPr="00D40E3B">
        <w:t xml:space="preserve">he mean proportion of trials on which participants selected the congruent-goal action following positive reward (89%) was significantly greater than the proportion following negative reward (69%) </w:t>
      </w:r>
      <w:r w:rsidRPr="00D40E3B">
        <w:rPr>
          <w:i/>
          <w:iCs/>
        </w:rPr>
        <w:t>t</w:t>
      </w:r>
      <w:r w:rsidRPr="00D40E3B">
        <w:t xml:space="preserve">(134)=-12.5, </w:t>
      </w:r>
      <w:r w:rsidRPr="00D40E3B">
        <w:rPr>
          <w:i/>
          <w:iCs/>
        </w:rPr>
        <w:t>p</w:t>
      </w:r>
      <w:r w:rsidRPr="00D40E3B">
        <w:t xml:space="preserve">&lt;.0001 (Fig. 2A). </w:t>
      </w:r>
    </w:p>
    <w:p w14:paraId="49A3C0D4" w14:textId="77777777" w:rsidR="00486BF8" w:rsidRPr="00D40E3B" w:rsidRDefault="00486BF8" w:rsidP="004A1D04">
      <w:pPr>
        <w:pStyle w:val="Paragraph"/>
        <w:ind w:firstLine="0"/>
      </w:pPr>
    </w:p>
    <w:p w14:paraId="2A296886" w14:textId="77777777" w:rsidR="004A1D04" w:rsidRPr="00D40E3B" w:rsidRDefault="004A1D04" w:rsidP="004A1D04">
      <w:pPr>
        <w:pStyle w:val="Paragraph"/>
      </w:pPr>
    </w:p>
    <w:p w14:paraId="119B988D" w14:textId="77777777" w:rsidR="004A1D04" w:rsidRPr="00D40E3B" w:rsidRDefault="004A1D04" w:rsidP="004A1D04">
      <w:pPr>
        <w:pStyle w:val="Paragraph"/>
        <w:ind w:firstLine="0"/>
      </w:pPr>
      <w:r w:rsidRPr="00D40E3B">
        <w:rPr>
          <w:noProof/>
        </w:rPr>
        <w:lastRenderedPageBreak/>
        <w:drawing>
          <wp:inline distT="0" distB="0" distL="0" distR="0" wp14:anchorId="274B3854" wp14:editId="0BBCA43E">
            <wp:extent cx="3482345" cy="2669493"/>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876" cy="2669900"/>
                    </a:xfrm>
                    <a:prstGeom prst="rect">
                      <a:avLst/>
                    </a:prstGeom>
                    <a:noFill/>
                    <a:ln>
                      <a:noFill/>
                    </a:ln>
                  </pic:spPr>
                </pic:pic>
              </a:graphicData>
            </a:graphic>
          </wp:inline>
        </w:drawing>
      </w:r>
    </w:p>
    <w:p w14:paraId="193811B9" w14:textId="77777777" w:rsidR="004A1D04" w:rsidRPr="00D40E3B" w:rsidRDefault="004A1D04" w:rsidP="004A1D04">
      <w:pPr>
        <w:pStyle w:val="Paragraph"/>
        <w:ind w:firstLine="0"/>
      </w:pPr>
      <w:r w:rsidRPr="00D40E3B">
        <w:rPr>
          <w:b/>
        </w:rPr>
        <w:t xml:space="preserve">Fig. 2. </w:t>
      </w:r>
      <w:r w:rsidRPr="00D40E3B">
        <w:t>Bars represent the proportion of trials on which participants chose the congruent-goal action, averaged across participants. Whiskers indicate the standard error of the mean of these proportions across participants. (</w:t>
      </w:r>
      <w:r w:rsidRPr="00D40E3B">
        <w:rPr>
          <w:b/>
        </w:rPr>
        <w:t>A-C</w:t>
      </w:r>
      <w:r w:rsidRPr="00D40E3B">
        <w:t>) Results from Experiments 1-3, respectively.</w:t>
      </w:r>
    </w:p>
    <w:p w14:paraId="170C980A" w14:textId="77777777" w:rsidR="004A1D04" w:rsidRPr="00D40E3B" w:rsidRDefault="004A1D04" w:rsidP="004A1D04">
      <w:pPr>
        <w:pStyle w:val="Paragraph"/>
      </w:pPr>
    </w:p>
    <w:p w14:paraId="0A1B1538" w14:textId="7524F84A" w:rsidR="00002948" w:rsidRPr="00D40E3B" w:rsidRDefault="0086539C" w:rsidP="00FA201D">
      <w:pPr>
        <w:pStyle w:val="Paragraph"/>
      </w:pPr>
      <w:r w:rsidRPr="00D40E3B">
        <w:t>In order to capture trial-by-trial variation in the magnitude of the reward obtained on the setup trial</w:t>
      </w:r>
      <w:r w:rsidR="00486BF8" w:rsidRPr="00D40E3B">
        <w:t xml:space="preserve">, we </w:t>
      </w:r>
      <w:proofErr w:type="gramStart"/>
      <w:r w:rsidR="00486BF8" w:rsidRPr="00D40E3B">
        <w:t>regressed</w:t>
      </w:r>
      <w:proofErr w:type="gramEnd"/>
      <w:r w:rsidR="00486BF8" w:rsidRPr="00D40E3B">
        <w:t xml:space="preserve"> choice on the model-free goal value using a logistic mixed-effects model, estimating both random intercepts and random slopes at the subject level.</w:t>
      </w:r>
      <w:r w:rsidRPr="00D40E3B">
        <w:t xml:space="preserve">  </w:t>
      </w:r>
      <w:r w:rsidR="00002948" w:rsidRPr="00D40E3B">
        <w:t>All mixed-effects analyses were conducted in R (</w:t>
      </w:r>
      <w:r w:rsidR="00002948" w:rsidRPr="00D40E3B">
        <w:rPr>
          <w:i/>
        </w:rPr>
        <w:t>33</w:t>
      </w:r>
      <w:r w:rsidR="00002948" w:rsidRPr="00D40E3B">
        <w:t>), making use of the lme4 linear mixed effects package (</w:t>
      </w:r>
      <w:hyperlink r:id="rId11" w:anchor="bib7" w:history="1">
        <w:r w:rsidR="00002948" w:rsidRPr="00D40E3B">
          <w:rPr>
            <w:rStyle w:val="Hyperlink"/>
            <w:i/>
          </w:rPr>
          <w:t>34</w:t>
        </w:r>
      </w:hyperlink>
      <w:r w:rsidR="00002948" w:rsidRPr="00D40E3B">
        <w:t xml:space="preserve">).  </w:t>
      </w:r>
      <w:r w:rsidRPr="00D40E3B">
        <w:t xml:space="preserve">To estimate the models, we excluded 7 additional subjects who made the same choice on every </w:t>
      </w:r>
      <w:del w:id="11" w:author="Adam Morris" w:date="2015-03-01T16:56:00Z">
        <w:r w:rsidRPr="00D40E3B" w:rsidDel="00EA42E6">
          <w:delText xml:space="preserve">congruent goal </w:delText>
        </w:r>
      </w:del>
      <w:commentRangeStart w:id="12"/>
      <w:ins w:id="13" w:author="Adam Morris" w:date="2015-03-01T16:56:00Z">
        <w:r w:rsidR="00EA42E6">
          <w:t xml:space="preserve">critical </w:t>
        </w:r>
      </w:ins>
      <w:r w:rsidRPr="00D40E3B">
        <w:t>trial</w:t>
      </w:r>
      <w:commentRangeEnd w:id="12"/>
      <w:r w:rsidR="00EA42E6">
        <w:rPr>
          <w:rStyle w:val="CommentReference"/>
          <w:rFonts w:asciiTheme="minorHAnsi" w:eastAsiaTheme="minorEastAsia" w:hAnsiTheme="minorHAnsi" w:cstheme="minorBidi"/>
          <w:lang w:eastAsia="ja-JP"/>
        </w:rPr>
        <w:commentReference w:id="12"/>
      </w:r>
      <w:r w:rsidRPr="00D40E3B">
        <w:t xml:space="preserve">.  The model-free goal </w:t>
      </w:r>
      <w:proofErr w:type="spellStart"/>
      <w:r w:rsidRPr="00D40E3B">
        <w:t>regressor</w:t>
      </w:r>
      <w:proofErr w:type="spellEnd"/>
      <w:r w:rsidRPr="00D40E3B">
        <w:t xml:space="preserve"> significantly predicted choice </w:t>
      </w:r>
      <w:r w:rsidRPr="00D40E3B">
        <w:rPr>
          <w:i/>
        </w:rPr>
        <w:t>β</w:t>
      </w:r>
      <w:r w:rsidRPr="00D40E3B">
        <w:t xml:space="preserve"> = .191, z = 12.1, p &lt; .0001.  The model was preferred to a null model without the reward (Likelihood ratio test, </w:t>
      </w:r>
      <w:proofErr w:type="gramStart"/>
      <w:r w:rsidRPr="00D40E3B">
        <w:rPr>
          <w:i/>
        </w:rPr>
        <w:t>χ</w:t>
      </w:r>
      <w:r w:rsidRPr="00D40E3B">
        <w:rPr>
          <w:vertAlign w:val="superscript"/>
        </w:rPr>
        <w:t>2</w:t>
      </w:r>
      <w:r w:rsidRPr="00D40E3B">
        <w:t>(</w:t>
      </w:r>
      <w:proofErr w:type="gramEnd"/>
      <w:r w:rsidRPr="00D40E3B">
        <w:t xml:space="preserve">2) = 266.0, p &lt; .0001).  In a parametric bootstrap analysis, 0 out of 1000 randomly resampled null models had </w:t>
      </w:r>
      <w:proofErr w:type="gramStart"/>
      <w:r w:rsidRPr="00D40E3B">
        <w:t>a likelihood</w:t>
      </w:r>
      <w:proofErr w:type="gramEnd"/>
      <w:r w:rsidRPr="00D40E3B">
        <w:t xml:space="preserve"> as large as the full model.</w:t>
      </w:r>
    </w:p>
    <w:p w14:paraId="382B0F8F" w14:textId="166E3531" w:rsidR="00486BF8" w:rsidRPr="00D40E3B" w:rsidRDefault="00F0112C" w:rsidP="00F0112C">
      <w:pPr>
        <w:pStyle w:val="Paragraph"/>
      </w:pPr>
      <w:r w:rsidRPr="00D40E3B">
        <w:t>Next</w:t>
      </w:r>
      <w:r w:rsidR="00486BF8" w:rsidRPr="00D40E3B">
        <w:t xml:space="preserve">, we </w:t>
      </w:r>
      <w:r w:rsidRPr="00D40E3B">
        <w:t>re-</w:t>
      </w:r>
      <w:r w:rsidR="00486BF8" w:rsidRPr="00D40E3B">
        <w:t xml:space="preserve">estimated </w:t>
      </w:r>
      <w:r w:rsidRPr="00D40E3B">
        <w:t xml:space="preserve">this model while including additional </w:t>
      </w:r>
      <w:proofErr w:type="spellStart"/>
      <w:r w:rsidRPr="00D40E3B">
        <w:t>regressors</w:t>
      </w:r>
      <w:proofErr w:type="spellEnd"/>
      <w:r w:rsidR="00486BF8" w:rsidRPr="00D40E3B">
        <w:t xml:space="preserve"> </w:t>
      </w:r>
      <w:r w:rsidRPr="00D40E3B">
        <w:t>for</w:t>
      </w:r>
      <w:r w:rsidR="00486BF8" w:rsidRPr="00D40E3B">
        <w:t xml:space="preserve"> model-based and model-free action values.  </w:t>
      </w:r>
      <w:r w:rsidRPr="00D40E3B">
        <w:t>In this analysis</w:t>
      </w:r>
      <w:r w:rsidR="00486BF8" w:rsidRPr="00D40E3B">
        <w:t xml:space="preserve"> the model-free goal </w:t>
      </w:r>
      <w:proofErr w:type="spellStart"/>
      <w:r w:rsidR="00486BF8" w:rsidRPr="00D40E3B">
        <w:t>regressor</w:t>
      </w:r>
      <w:proofErr w:type="spellEnd"/>
      <w:r w:rsidR="00486BF8" w:rsidRPr="00D40E3B">
        <w:t xml:space="preserve"> again significantly predicted choice </w:t>
      </w:r>
      <w:r w:rsidR="00486BF8" w:rsidRPr="00D40E3B">
        <w:rPr>
          <w:i/>
        </w:rPr>
        <w:t>β</w:t>
      </w:r>
      <w:r w:rsidR="00486BF8" w:rsidRPr="00D40E3B">
        <w:t xml:space="preserve"> = .200, z = 12.3, p &lt; .0001.  The model was preferred to the null model (</w:t>
      </w:r>
      <w:proofErr w:type="gramStart"/>
      <w:r w:rsidR="00486BF8" w:rsidRPr="00D40E3B">
        <w:rPr>
          <w:i/>
        </w:rPr>
        <w:t>χ</w:t>
      </w:r>
      <w:r w:rsidR="00486BF8" w:rsidRPr="00D40E3B">
        <w:rPr>
          <w:vertAlign w:val="superscript"/>
        </w:rPr>
        <w:t>2</w:t>
      </w:r>
      <w:r w:rsidR="00486BF8" w:rsidRPr="00D40E3B">
        <w:t>(</w:t>
      </w:r>
      <w:proofErr w:type="gramEnd"/>
      <w:r w:rsidR="00486BF8" w:rsidRPr="00D40E3B">
        <w:t xml:space="preserve">4) = 298.2, p &lt; .0001).  In a bootstrap analysis, 0 out of 1000 randomly resampled null models had </w:t>
      </w:r>
      <w:proofErr w:type="gramStart"/>
      <w:r w:rsidR="00486BF8" w:rsidRPr="00D40E3B">
        <w:t>a likelihood</w:t>
      </w:r>
      <w:proofErr w:type="gramEnd"/>
      <w:r w:rsidR="00486BF8" w:rsidRPr="00D40E3B">
        <w:t xml:space="preserve"> as large as the full model.  The model based </w:t>
      </w:r>
      <w:r w:rsidRPr="00D40E3B">
        <w:t xml:space="preserve">action </w:t>
      </w:r>
      <w:r w:rsidR="00486BF8" w:rsidRPr="00D40E3B">
        <w:t>predictor (</w:t>
      </w:r>
      <w:r w:rsidR="00486BF8" w:rsidRPr="00D40E3B">
        <w:rPr>
          <w:i/>
        </w:rPr>
        <w:t>β</w:t>
      </w:r>
      <w:r w:rsidR="00486BF8" w:rsidRPr="00D40E3B">
        <w:t xml:space="preserve"> =.221, z = 7.3, p &lt; .0001) was significant, and the model-free </w:t>
      </w:r>
      <w:r w:rsidRPr="00D40E3B">
        <w:t xml:space="preserve">action </w:t>
      </w:r>
      <w:r w:rsidR="00486BF8" w:rsidRPr="00D40E3B">
        <w:t>predictor (</w:t>
      </w:r>
      <w:r w:rsidR="00486BF8" w:rsidRPr="00D40E3B">
        <w:rPr>
          <w:i/>
        </w:rPr>
        <w:t>β</w:t>
      </w:r>
      <w:r w:rsidR="00486BF8" w:rsidRPr="00D40E3B">
        <w:t xml:space="preserve"> = .054, z = 1.87, p = .062) predictor had a trending effect.</w:t>
      </w:r>
    </w:p>
    <w:p w14:paraId="6700AD73" w14:textId="77777777" w:rsidR="0086539C" w:rsidRPr="00D40E3B" w:rsidRDefault="0086539C" w:rsidP="004A1D04">
      <w:pPr>
        <w:pStyle w:val="Paragraph"/>
        <w:ind w:firstLine="0"/>
        <w:rPr>
          <w:i/>
        </w:rPr>
      </w:pPr>
    </w:p>
    <w:p w14:paraId="200B0014" w14:textId="77777777" w:rsidR="004A1D04" w:rsidRPr="00D40E3B" w:rsidRDefault="004A1D04" w:rsidP="004A1D04">
      <w:pPr>
        <w:pStyle w:val="Paragraph"/>
        <w:ind w:firstLine="0"/>
        <w:rPr>
          <w:i/>
        </w:rPr>
      </w:pPr>
      <w:r w:rsidRPr="00D40E3B">
        <w:rPr>
          <w:i/>
        </w:rPr>
        <w:t>Experiment 2</w:t>
      </w:r>
    </w:p>
    <w:p w14:paraId="3B543324" w14:textId="77777777" w:rsidR="00FA201D" w:rsidRDefault="00FA201D" w:rsidP="004A1D04">
      <w:pPr>
        <w:pStyle w:val="Paragraph"/>
        <w:ind w:firstLine="0"/>
      </w:pPr>
    </w:p>
    <w:p w14:paraId="610EB6F0" w14:textId="77777777" w:rsidR="0086539C" w:rsidRPr="00D40E3B" w:rsidRDefault="004A1D04" w:rsidP="00FA201D">
      <w:pPr>
        <w:pStyle w:val="Paragraph"/>
      </w:pPr>
      <w:r w:rsidRPr="00D40E3B">
        <w:t xml:space="preserve">The evidence from Experiment 1 is ambiguous between two interpretations. It may be that people assign value to the selection of a goal (e.g., “choose blue”), or it may </w:t>
      </w:r>
      <w:r w:rsidRPr="00D40E3B">
        <w:lastRenderedPageBreak/>
        <w:t xml:space="preserve">be that people assign value directly to the congruent-goal Stage 1 action (e.g., “choose option 3”). Experiment 2 was designed to disambiguate these possibilities (Fig. 3). </w:t>
      </w:r>
    </w:p>
    <w:p w14:paraId="0C8CED75" w14:textId="77777777" w:rsidR="0086539C" w:rsidRPr="00D40E3B" w:rsidRDefault="004A1D04" w:rsidP="00FA201D">
      <w:pPr>
        <w:pStyle w:val="Paragraph"/>
      </w:pPr>
      <w:r w:rsidRPr="00D40E3B">
        <w:t>Specifically, Stage 2 states were arranged in a 2(color: red vs. blue</w:t>
      </w:r>
      <w:proofErr w:type="gramStart"/>
      <w:r w:rsidRPr="00D40E3B">
        <w:t>)×</w:t>
      </w:r>
      <w:proofErr w:type="gramEnd"/>
      <w:r w:rsidRPr="00D40E3B">
        <w:t xml:space="preserve">2(shape: circle vs. square) design, with a fifth state that differed on both dimensions (a green triangle). Each trial was defined as a “color trial” or “shape trial”, with the trial type dictating the deterministic transitions to drifting rewards. Participants were cued to trial type at the beginning of each trial. Thus, three reward distributions were accessible on color trials, while three independent reward distributions were accessible on shape trials. This made color goals relevant only to color trials, and shape goals relevant only to shape trials. If model free value is assigned to goals, it should only influence choice on subsequent trials of the same type (i.e., “color trial” vs. “shape trial”). </w:t>
      </w:r>
    </w:p>
    <w:p w14:paraId="2A66B4AB" w14:textId="283AC2EC" w:rsidR="0086539C" w:rsidRPr="00D40E3B" w:rsidRDefault="004A1D04" w:rsidP="00FA201D">
      <w:pPr>
        <w:pStyle w:val="Paragraph"/>
      </w:pPr>
      <w:r w:rsidRPr="00D40E3B">
        <w:t xml:space="preserve">Consistent with this prediction, we replicated our result from Experiment 1 for same-type trials: After a low-probability transition to the green triangle state, participants were more likely to choose the congruent-goal Stage 1 action on a subsequent same-type trial following reward (83%) compared with punishment (76%) </w:t>
      </w:r>
      <w:r w:rsidRPr="00D40E3B">
        <w:rPr>
          <w:i/>
          <w:iCs/>
        </w:rPr>
        <w:t>t</w:t>
      </w:r>
      <w:r w:rsidRPr="00D40E3B">
        <w:t xml:space="preserve">(302)=-4.82, </w:t>
      </w:r>
      <w:r w:rsidRPr="00D40E3B">
        <w:rPr>
          <w:i/>
          <w:iCs/>
        </w:rPr>
        <w:t>p</w:t>
      </w:r>
      <w:r w:rsidRPr="00D40E3B">
        <w:t xml:space="preserve">&lt;.001. On different-type trials, however, there was no significant difference (positive: 50%; negative: 47%) </w:t>
      </w:r>
      <w:proofErr w:type="gramStart"/>
      <w:r w:rsidRPr="00D40E3B">
        <w:rPr>
          <w:i/>
          <w:iCs/>
        </w:rPr>
        <w:t>t</w:t>
      </w:r>
      <w:r w:rsidRPr="00D40E3B">
        <w:t>(</w:t>
      </w:r>
      <w:proofErr w:type="gramEnd"/>
      <w:r w:rsidRPr="00D40E3B">
        <w:t xml:space="preserve">282)=-.94, </w:t>
      </w:r>
      <w:r w:rsidRPr="00D40E3B">
        <w:rPr>
          <w:i/>
          <w:iCs/>
        </w:rPr>
        <w:t>p=.35</w:t>
      </w:r>
      <w:r w:rsidRPr="00D40E3B">
        <w:t xml:space="preserve"> (Fig. 2B). </w:t>
      </w:r>
    </w:p>
    <w:p w14:paraId="412DCA7B" w14:textId="77777777" w:rsidR="0086539C" w:rsidRPr="00D40E3B" w:rsidRDefault="00F0112C" w:rsidP="00F0112C">
      <w:pPr>
        <w:pStyle w:val="Paragraph"/>
      </w:pPr>
      <w:r w:rsidRPr="00D40E3B">
        <w:t>Following our analytic approach in Experiment 1</w:t>
      </w:r>
      <w:r w:rsidR="0086539C" w:rsidRPr="00D40E3B">
        <w:t>,</w:t>
      </w:r>
      <w:r w:rsidRPr="00D40E3B">
        <w:t xml:space="preserve"> in a mixed effects model</w:t>
      </w:r>
      <w:r w:rsidR="0086539C" w:rsidRPr="00D40E3B">
        <w:t xml:space="preserve"> </w:t>
      </w:r>
      <w:r w:rsidRPr="00D40E3B">
        <w:t xml:space="preserve">on congruent trials </w:t>
      </w:r>
      <w:r w:rsidR="0086539C" w:rsidRPr="00D40E3B">
        <w:t xml:space="preserve">the model-free goal </w:t>
      </w:r>
      <w:proofErr w:type="spellStart"/>
      <w:r w:rsidR="0086539C" w:rsidRPr="00D40E3B">
        <w:t>regressor</w:t>
      </w:r>
      <w:proofErr w:type="spellEnd"/>
      <w:r w:rsidR="0086539C" w:rsidRPr="00D40E3B">
        <w:t xml:space="preserve"> was significant </w:t>
      </w:r>
      <w:r w:rsidR="0086539C" w:rsidRPr="00D40E3B">
        <w:rPr>
          <w:i/>
        </w:rPr>
        <w:t>β</w:t>
      </w:r>
      <w:r w:rsidR="0086539C" w:rsidRPr="00D40E3B">
        <w:t xml:space="preserve"> = .056, z = 4.51, p &lt; .0001.  The model was preferred to a null model (</w:t>
      </w:r>
      <w:proofErr w:type="gramStart"/>
      <w:r w:rsidR="0086539C" w:rsidRPr="00D40E3B">
        <w:rPr>
          <w:i/>
        </w:rPr>
        <w:t>χ</w:t>
      </w:r>
      <w:r w:rsidR="0086539C" w:rsidRPr="00D40E3B">
        <w:rPr>
          <w:vertAlign w:val="superscript"/>
        </w:rPr>
        <w:t>2</w:t>
      </w:r>
      <w:r w:rsidR="0086539C" w:rsidRPr="00D40E3B">
        <w:t>(</w:t>
      </w:r>
      <w:proofErr w:type="gramEnd"/>
      <w:r w:rsidR="0086539C" w:rsidRPr="00D40E3B">
        <w:t>2) = 27.8, p &lt; .0001; by bootstrapping, p &lt; .001).</w:t>
      </w:r>
      <w:r w:rsidRPr="00D40E3B">
        <w:t xml:space="preserve">  This effect remained after controlling for model-based and model-free action values, as in Experiment 1.</w:t>
      </w:r>
    </w:p>
    <w:p w14:paraId="14BD99AB" w14:textId="77777777" w:rsidR="0086539C" w:rsidRPr="00D40E3B" w:rsidRDefault="0086539C" w:rsidP="0086539C">
      <w:pPr>
        <w:pStyle w:val="Paragraph"/>
      </w:pPr>
      <w:r w:rsidRPr="00D40E3B">
        <w:t xml:space="preserve">In the simple mixed-effects model on the incongruent goal trials, the model-free goal </w:t>
      </w:r>
      <w:proofErr w:type="spellStart"/>
      <w:r w:rsidRPr="00D40E3B">
        <w:t>regressor</w:t>
      </w:r>
      <w:proofErr w:type="spellEnd"/>
      <w:r w:rsidRPr="00D40E3B">
        <w:t xml:space="preserve"> was not significant </w:t>
      </w:r>
      <w:r w:rsidRPr="00D40E3B">
        <w:rPr>
          <w:i/>
        </w:rPr>
        <w:t>β</w:t>
      </w:r>
      <w:r w:rsidRPr="00D40E3B">
        <w:t xml:space="preserve"> = .009, z = .784, p = .433.  The model was not preferred to a null model (</w:t>
      </w:r>
      <w:proofErr w:type="gramStart"/>
      <w:r w:rsidRPr="00D40E3B">
        <w:rPr>
          <w:i/>
        </w:rPr>
        <w:t>χ</w:t>
      </w:r>
      <w:r w:rsidRPr="00D40E3B">
        <w:rPr>
          <w:vertAlign w:val="superscript"/>
        </w:rPr>
        <w:t>2</w:t>
      </w:r>
      <w:r w:rsidRPr="00D40E3B">
        <w:t>(</w:t>
      </w:r>
      <w:proofErr w:type="gramEnd"/>
      <w:r w:rsidRPr="00D40E3B">
        <w:t xml:space="preserve">2) = .615, p = .74; by bootstrapping, p = .55).  We also estimated a model with both congruent and incongruent goal trials, which included the model-free goal value and an interaction between that value and the trial type.  In that model, the interaction was significant </w:t>
      </w:r>
      <w:r w:rsidRPr="00D40E3B">
        <w:rPr>
          <w:i/>
        </w:rPr>
        <w:t>β</w:t>
      </w:r>
      <w:r w:rsidRPr="00D40E3B">
        <w:t xml:space="preserve"> = .049, z = 2.62, p &lt; .01, and the model was preferred to a null model with the interaction term removed (</w:t>
      </w:r>
      <w:proofErr w:type="gramStart"/>
      <w:r w:rsidRPr="00D40E3B">
        <w:rPr>
          <w:i/>
        </w:rPr>
        <w:t>χ</w:t>
      </w:r>
      <w:r w:rsidRPr="00D40E3B">
        <w:rPr>
          <w:vertAlign w:val="superscript"/>
        </w:rPr>
        <w:t>2</w:t>
      </w:r>
      <w:r w:rsidRPr="00D40E3B">
        <w:t>(</w:t>
      </w:r>
      <w:proofErr w:type="gramEnd"/>
      <w:r w:rsidRPr="00D40E3B">
        <w:t>4) = 10.7, p &lt; .05; by bootstrapping, p &lt; .01).  Congruent goal trials were coded as 1 and incongruent goal trials were coded as 0, so the positive interaction term indicates that the model-free goal effect was significantly stronger for congruent goal trials.</w:t>
      </w:r>
    </w:p>
    <w:p w14:paraId="48BCE573" w14:textId="77777777" w:rsidR="004A1D04" w:rsidRPr="00D40E3B" w:rsidRDefault="004A1D04" w:rsidP="004A1D04">
      <w:pPr>
        <w:pStyle w:val="Paragraph"/>
      </w:pPr>
    </w:p>
    <w:p w14:paraId="11BB4CB0" w14:textId="77777777" w:rsidR="004A1D04" w:rsidRPr="00D40E3B" w:rsidRDefault="004A1D04" w:rsidP="004A1D04">
      <w:pPr>
        <w:pStyle w:val="Paragraph"/>
        <w:ind w:firstLine="0"/>
      </w:pPr>
      <w:commentRangeStart w:id="14"/>
      <w:r w:rsidRPr="00D40E3B">
        <w:rPr>
          <w:noProof/>
        </w:rPr>
        <w:lastRenderedPageBreak/>
        <w:drawing>
          <wp:inline distT="0" distB="0" distL="0" distR="0" wp14:anchorId="5EF59B10" wp14:editId="0F4AAC07">
            <wp:extent cx="2774601" cy="21599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4792" cy="2160098"/>
                    </a:xfrm>
                    <a:prstGeom prst="rect">
                      <a:avLst/>
                    </a:prstGeom>
                    <a:noFill/>
                    <a:ln>
                      <a:noFill/>
                    </a:ln>
                  </pic:spPr>
                </pic:pic>
              </a:graphicData>
            </a:graphic>
          </wp:inline>
        </w:drawing>
      </w:r>
      <w:commentRangeEnd w:id="14"/>
      <w:r w:rsidR="00EA42E6">
        <w:rPr>
          <w:rStyle w:val="CommentReference"/>
          <w:rFonts w:asciiTheme="minorHAnsi" w:eastAsiaTheme="minorEastAsia" w:hAnsiTheme="minorHAnsi" w:cstheme="minorBidi"/>
          <w:lang w:eastAsia="ja-JP"/>
        </w:rPr>
        <w:commentReference w:id="14"/>
      </w:r>
    </w:p>
    <w:p w14:paraId="5979C298" w14:textId="77777777" w:rsidR="004A1D04" w:rsidRPr="00D40E3B" w:rsidRDefault="004A1D04" w:rsidP="004A1D04">
      <w:pPr>
        <w:pStyle w:val="Paragraph"/>
        <w:ind w:firstLine="0"/>
      </w:pPr>
      <w:r w:rsidRPr="00D40E3B">
        <w:rPr>
          <w:b/>
        </w:rPr>
        <w:t xml:space="preserve">Fig. 3. </w:t>
      </w:r>
      <w:r w:rsidRPr="00D40E3B">
        <w:t>In Experiment 2, Stage 2 states varied along two orthogonal dimensions: shape and color. On each trial the participant was cued whether rewards would be determined by shape or by color. We predicted that rewards obtained following low-probability transitions to the green state would only influence subsequent choice on critical trials of the same trial type (shape vs. color). This is because the goals selected in each of two trials can only match when their trial types are identical.</w:t>
      </w:r>
    </w:p>
    <w:p w14:paraId="2F2B2613" w14:textId="77777777" w:rsidR="00F0112C" w:rsidRPr="00D40E3B" w:rsidRDefault="00F0112C" w:rsidP="0086539C">
      <w:pPr>
        <w:pStyle w:val="Paragraph"/>
        <w:ind w:firstLine="0"/>
      </w:pPr>
    </w:p>
    <w:p w14:paraId="7F46AC93" w14:textId="71549F37" w:rsidR="0086539C" w:rsidRPr="00FA201D" w:rsidRDefault="0086539C" w:rsidP="00FA201D">
      <w:pPr>
        <w:pStyle w:val="Paragraph"/>
        <w:ind w:firstLine="0"/>
        <w:rPr>
          <w:i/>
        </w:rPr>
      </w:pPr>
      <w:r w:rsidRPr="00D40E3B">
        <w:rPr>
          <w:i/>
        </w:rPr>
        <w:t>Experiment 3</w:t>
      </w:r>
    </w:p>
    <w:p w14:paraId="555788B3" w14:textId="77777777" w:rsidR="004A1D04" w:rsidRPr="00D40E3B" w:rsidRDefault="004A1D04" w:rsidP="004A1D04">
      <w:pPr>
        <w:pStyle w:val="Paragraph"/>
      </w:pPr>
      <w:r w:rsidRPr="00D40E3B">
        <w:t>The results of Experiments 1 and 2 are consistent with model-free control over goal selection in which the habitually selected goal then participates in a process of forward planning over a causal model of the task’s transition structure. They are also consistent, however, with some hierarchical reinforcement learning models that do not invoke true model-based planning (</w:t>
      </w:r>
      <w:r w:rsidRPr="00D40E3B">
        <w:rPr>
          <w:i/>
        </w:rPr>
        <w:t>26,27</w:t>
      </w:r>
      <w:r w:rsidRPr="00D40E3B">
        <w:t>). These models assume that “goal states” establish internally represented contexts that bias model-free stimulus-response associations. We designed Experiment 3 to test whether the goals selected in our paradigm could be flexibly integrated with knowledge of independent state transitions, a hallmark of true planning.</w:t>
      </w:r>
    </w:p>
    <w:p w14:paraId="1A241A44" w14:textId="77777777" w:rsidR="0086539C" w:rsidRPr="00D40E3B" w:rsidRDefault="004A1D04" w:rsidP="004A1D04">
      <w:pPr>
        <w:pStyle w:val="Paragraph"/>
      </w:pPr>
      <w:r w:rsidRPr="00D40E3B">
        <w:t xml:space="preserve">Participants were first trained on a deterministic set of transitions between four Stage 0 options [A,B,C,D] and the same four Stage 1 options used in Experiment 1 (Fig. 4A). During this training phase the Stage 1 options comprised the terminal states. Then, participants trained on and performed the same task used in Experiment 1, without any involvement of Stage 0 choices. Finally, we tested each participant in a set of critical trials—those following the setup of a low-probability transition followed by a congruent-goal choice—but presented participants on critical trials with a pair of Stage 0 choices in place of the ordinary Stage 1 choices (Fig. 4b). In order to integrate information about a desired goal with the set of Stage 0 choices, participants were required to engage in forward planning over the learned transition structure between Stage 0 and Stage 1. </w:t>
      </w:r>
    </w:p>
    <w:p w14:paraId="76105101" w14:textId="77777777" w:rsidR="004A1D04" w:rsidRPr="00D40E3B" w:rsidRDefault="004A1D04" w:rsidP="004A1D04">
      <w:pPr>
        <w:pStyle w:val="Paragraph"/>
      </w:pPr>
      <w:r w:rsidRPr="00D40E3B">
        <w:t xml:space="preserve">Here, again, we found that participants were significantly more likely to choose the congruent-goal action following positive reward (85%) than following negative reward (69%) </w:t>
      </w:r>
      <w:r w:rsidRPr="00D40E3B">
        <w:rPr>
          <w:i/>
          <w:iCs/>
        </w:rPr>
        <w:t>t</w:t>
      </w:r>
      <w:r w:rsidRPr="00D40E3B">
        <w:t xml:space="preserve">(172)=-9.17, </w:t>
      </w:r>
      <w:r w:rsidRPr="00D40E3B">
        <w:rPr>
          <w:i/>
          <w:iCs/>
        </w:rPr>
        <w:t>p</w:t>
      </w:r>
      <w:r w:rsidRPr="00D40E3B">
        <w:t xml:space="preserve">&lt;.0001 (Fig. 2C). </w:t>
      </w:r>
    </w:p>
    <w:p w14:paraId="6B009D4E" w14:textId="77777777" w:rsidR="004A1D04" w:rsidRPr="00D40E3B" w:rsidRDefault="004A1D04" w:rsidP="004A1D04">
      <w:pPr>
        <w:pStyle w:val="Paragraph"/>
        <w:ind w:firstLine="0"/>
        <w:rPr>
          <w:noProof/>
        </w:rPr>
      </w:pPr>
    </w:p>
    <w:p w14:paraId="119FA29D" w14:textId="77777777" w:rsidR="004A1D04" w:rsidRPr="00D40E3B" w:rsidRDefault="004A1D04" w:rsidP="004A1D04">
      <w:pPr>
        <w:pStyle w:val="Paragraph"/>
        <w:ind w:firstLine="0"/>
      </w:pPr>
      <w:r w:rsidRPr="00D40E3B">
        <w:rPr>
          <w:noProof/>
        </w:rPr>
        <w:lastRenderedPageBreak/>
        <w:drawing>
          <wp:inline distT="0" distB="0" distL="0" distR="0" wp14:anchorId="3EB63BA5" wp14:editId="701AFE22">
            <wp:extent cx="2971800" cy="2464424"/>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2946" cy="2465375"/>
                    </a:xfrm>
                    <a:prstGeom prst="rect">
                      <a:avLst/>
                    </a:prstGeom>
                    <a:noFill/>
                    <a:ln>
                      <a:noFill/>
                    </a:ln>
                  </pic:spPr>
                </pic:pic>
              </a:graphicData>
            </a:graphic>
          </wp:inline>
        </w:drawing>
      </w:r>
    </w:p>
    <w:p w14:paraId="6806698D" w14:textId="491F5E11" w:rsidR="0086539C" w:rsidRPr="00D40E3B" w:rsidRDefault="004A1D04" w:rsidP="004A1D04">
      <w:pPr>
        <w:pStyle w:val="Paragraph"/>
        <w:ind w:firstLine="0"/>
      </w:pPr>
      <w:r w:rsidRPr="00D40E3B">
        <w:rPr>
          <w:b/>
        </w:rPr>
        <w:t xml:space="preserve">Fig. 4. </w:t>
      </w:r>
      <w:r w:rsidRPr="00D40E3B">
        <w:t>Experiment 3 was modeled on the design of Experiment 1, except that (</w:t>
      </w:r>
      <w:r w:rsidRPr="00D40E3B">
        <w:rPr>
          <w:b/>
        </w:rPr>
        <w:t>A</w:t>
      </w:r>
      <w:r w:rsidRPr="00D40E3B">
        <w:t>) participants performed a pre-training in which they learned deterministic transitions between Stage 0 and Stage 1 choices, and (</w:t>
      </w:r>
      <w:r w:rsidRPr="00D40E3B">
        <w:rPr>
          <w:b/>
        </w:rPr>
        <w:t>B</w:t>
      </w:r>
      <w:r w:rsidRPr="00D40E3B">
        <w:t>) on critical trials the Stage 0 choices were selectively reintroduced. Thus, in order to make successful choices on critical trials, participants were required to choose a Stage 0 option that would lead to their preferred Stage 1 state.</w:t>
      </w:r>
    </w:p>
    <w:p w14:paraId="590C3723" w14:textId="00CA8795" w:rsidR="0086539C" w:rsidRDefault="0086539C" w:rsidP="006C6818">
      <w:pPr>
        <w:pStyle w:val="Paragraph"/>
      </w:pPr>
      <w:r w:rsidRPr="00D40E3B">
        <w:t xml:space="preserve">To estimate the models, we excluded 8 additional subjects who made the same choice on every congruent goal trial.  In </w:t>
      </w:r>
      <w:r w:rsidR="00F0112C" w:rsidRPr="00D40E3B">
        <w:t>a</w:t>
      </w:r>
      <w:r w:rsidRPr="00D40E3B">
        <w:t xml:space="preserve"> mixed-effects model the model-free goal </w:t>
      </w:r>
      <w:proofErr w:type="spellStart"/>
      <w:r w:rsidRPr="00D40E3B">
        <w:t>regressor</w:t>
      </w:r>
      <w:proofErr w:type="spellEnd"/>
      <w:r w:rsidRPr="00D40E3B">
        <w:t xml:space="preserve"> significantly predicted choice </w:t>
      </w:r>
      <w:r w:rsidRPr="00D40E3B">
        <w:rPr>
          <w:i/>
        </w:rPr>
        <w:t>β</w:t>
      </w:r>
      <w:r w:rsidRPr="00D40E3B">
        <w:t xml:space="preserve"> = .143, z = 9.62, p &lt; .0001, and the model was preferred to a null model (</w:t>
      </w:r>
      <w:proofErr w:type="gramStart"/>
      <w:r w:rsidRPr="00D40E3B">
        <w:rPr>
          <w:i/>
        </w:rPr>
        <w:t>χ</w:t>
      </w:r>
      <w:r w:rsidRPr="00D40E3B">
        <w:rPr>
          <w:vertAlign w:val="superscript"/>
        </w:rPr>
        <w:t>2</w:t>
      </w:r>
      <w:r w:rsidRPr="00D40E3B">
        <w:t>(</w:t>
      </w:r>
      <w:proofErr w:type="gramEnd"/>
      <w:r w:rsidRPr="00D40E3B">
        <w:t>2) = 238.1, p &lt; .0001; by bootstrapping, p &lt; .001).</w:t>
      </w:r>
      <w:r w:rsidR="006C6818" w:rsidRPr="00D40E3B">
        <w:t xml:space="preserve">  This effect remained after controlling for model-based and model-free action values, as in </w:t>
      </w:r>
      <w:r w:rsidR="009D1FE1">
        <w:t>Experiments</w:t>
      </w:r>
      <w:r w:rsidR="006C6818" w:rsidRPr="00D40E3B">
        <w:t xml:space="preserve"> 1 and 2.</w:t>
      </w:r>
    </w:p>
    <w:p w14:paraId="5368850C" w14:textId="737B392A" w:rsidR="00927B2D" w:rsidRPr="00927B2D" w:rsidRDefault="00927B2D" w:rsidP="00927B2D">
      <w:pPr>
        <w:pStyle w:val="Paragraph"/>
        <w:rPr>
          <w:i/>
        </w:rPr>
      </w:pPr>
      <w:r>
        <w:t>The results of Experiment 3</w:t>
      </w:r>
      <w:r w:rsidRPr="00D40E3B">
        <w:t xml:space="preserve"> speak against an alternati</w:t>
      </w:r>
      <w:r>
        <w:t>ve interpretation of Experiment</w:t>
      </w:r>
      <w:r w:rsidRPr="00D40E3B">
        <w:t xml:space="preserve"> 1 according to which statistical structure of state transitions could support associative pairings between congruent-goal Stage 1 options, and thus associative transfer of reward values</w:t>
      </w:r>
      <w:r w:rsidRPr="00D40E3B">
        <w:rPr>
          <w:vertAlign w:val="superscript"/>
        </w:rPr>
        <w:t xml:space="preserve"> </w:t>
      </w:r>
      <w:r w:rsidRPr="00D40E3B">
        <w:t>(</w:t>
      </w:r>
      <w:r w:rsidRPr="00D40E3B">
        <w:rPr>
          <w:i/>
        </w:rPr>
        <w:t>7</w:t>
      </w:r>
      <w:r w:rsidRPr="00D40E3B">
        <w:t>). In Experiment 3 there is no such basis for statistical association between Stage 0 actions analyzed on the critical trial and the Stage 1 action rewarded on the setup trial.</w:t>
      </w:r>
      <w:r>
        <w:t xml:space="preserve">  Moreover, Experiment 2 </w:t>
      </w:r>
      <w:r>
        <w:rPr>
          <w:i/>
        </w:rPr>
        <w:t>MORE HERE.</w:t>
      </w:r>
    </w:p>
    <w:p w14:paraId="44AC2FA7" w14:textId="77777777" w:rsidR="0086539C" w:rsidRPr="00D40E3B" w:rsidRDefault="0086539C" w:rsidP="0086539C">
      <w:pPr>
        <w:pStyle w:val="Paragraph"/>
      </w:pPr>
    </w:p>
    <w:p w14:paraId="1CACEFC3" w14:textId="77777777" w:rsidR="0086539C" w:rsidRPr="00D40E3B" w:rsidRDefault="0086539C" w:rsidP="0086539C">
      <w:pPr>
        <w:pStyle w:val="Paragraph"/>
        <w:ind w:firstLine="0"/>
        <w:rPr>
          <w:i/>
        </w:rPr>
      </w:pPr>
      <w:r w:rsidRPr="00D40E3B">
        <w:rPr>
          <w:i/>
        </w:rPr>
        <w:t>Computational Model</w:t>
      </w:r>
    </w:p>
    <w:p w14:paraId="3176DA5E" w14:textId="77777777" w:rsidR="0086539C" w:rsidRPr="00D40E3B" w:rsidRDefault="0086539C" w:rsidP="0086539C">
      <w:pPr>
        <w:pStyle w:val="Paragraph"/>
      </w:pPr>
      <w:r w:rsidRPr="00D40E3B">
        <w:t>To validate our analytic approach we specified a computational model of learning and choice, including traditional model-based and model-free control along with model-free goal learning.  We used this computational model to generate simulated data for Experiment 2, and showed that our observed results were obtained if and only if the computational model included model-free goal learning.</w:t>
      </w:r>
    </w:p>
    <w:p w14:paraId="37A40969" w14:textId="5D163113" w:rsidR="0086539C" w:rsidRPr="00D40E3B" w:rsidRDefault="0086539C" w:rsidP="0086539C">
      <w:pPr>
        <w:pStyle w:val="Paragraph"/>
        <w:rPr>
          <w:i/>
        </w:rPr>
      </w:pPr>
      <w:r w:rsidRPr="00D40E3B">
        <w:t>The game was implemented as a Markov d</w:t>
      </w:r>
      <w:r w:rsidR="00166992">
        <w:t>ecision process with six states: T</w:t>
      </w:r>
      <w:r w:rsidRPr="00D40E3B">
        <w:t>he initial Stage 1 state</w:t>
      </w:r>
      <w:r w:rsidR="00166992">
        <w:t>,</w:t>
      </w:r>
      <w:r w:rsidRPr="00D40E3B">
        <w:t xml:space="preserve"> and five Stage 2 states.  The Stage 1 state had four possible actions (i.e. the four numbers), only two of which were available on any given trial.  The Stage 2 states had only one possible action (i.e. clicking on the object), which led to a reward.  </w:t>
      </w:r>
      <w:r w:rsidRPr="00D40E3B">
        <w:lastRenderedPageBreak/>
        <w:t>The rewards were randomly generated for each agent by the same process as in the behavioral tasks.</w:t>
      </w:r>
    </w:p>
    <w:p w14:paraId="2B09E301" w14:textId="77777777" w:rsidR="0086539C" w:rsidRPr="00D40E3B" w:rsidRDefault="0086539C" w:rsidP="0086539C">
      <w:pPr>
        <w:pStyle w:val="Paragraph"/>
        <w:rPr>
          <w:i/>
        </w:rPr>
      </w:pPr>
      <w:r w:rsidRPr="00D40E3B">
        <w:t>The agents had three learning mechanisms.  Their model-free reinforcement learning mechanism was the SARSA algorithm with eligibility traces (5).  Agents estimated a model-free value of the state-action pair (</w:t>
      </w:r>
      <w:proofErr w:type="spellStart"/>
      <w:r w:rsidRPr="00D40E3B">
        <w:rPr>
          <w:i/>
        </w:rPr>
        <w:t>s</w:t>
      </w:r>
      <w:proofErr w:type="gramStart"/>
      <w:r w:rsidRPr="00D40E3B">
        <w:rPr>
          <w:i/>
        </w:rPr>
        <w:t>,a</w:t>
      </w:r>
      <w:proofErr w:type="spellEnd"/>
      <w:proofErr w:type="gramEnd"/>
      <w:r w:rsidRPr="00D40E3B">
        <w:t xml:space="preserve">), denoted </w:t>
      </w:r>
      <w:r w:rsidRPr="00D40E3B">
        <w:rPr>
          <w:i/>
        </w:rPr>
        <w:t>MFV</w:t>
      </w:r>
      <w:r w:rsidRPr="00D40E3B">
        <w:rPr>
          <w:i/>
          <w:vertAlign w:val="subscript"/>
        </w:rPr>
        <w:t>(</w:t>
      </w:r>
      <w:proofErr w:type="spellStart"/>
      <w:r w:rsidRPr="00D40E3B">
        <w:rPr>
          <w:i/>
          <w:vertAlign w:val="subscript"/>
        </w:rPr>
        <w:t>s,a</w:t>
      </w:r>
      <w:proofErr w:type="spellEnd"/>
      <w:r w:rsidRPr="00D40E3B">
        <w:rPr>
          <w:i/>
          <w:vertAlign w:val="subscript"/>
        </w:rPr>
        <w:t>)</w:t>
      </w:r>
      <w:r w:rsidRPr="00D40E3B">
        <w:t xml:space="preserve">. </w:t>
      </w:r>
      <w:r w:rsidRPr="00D40E3B">
        <w:rPr>
          <w:i/>
        </w:rPr>
        <w:t xml:space="preserve"> </w:t>
      </w:r>
      <w:r w:rsidRPr="00D40E3B">
        <w:t xml:space="preserve">In Stage 1, agents chose an action </w:t>
      </w:r>
      <w:proofErr w:type="gramStart"/>
      <w:r w:rsidRPr="00D40E3B">
        <w:rPr>
          <w:i/>
        </w:rPr>
        <w:t xml:space="preserve">a </w:t>
      </w:r>
      <w:r w:rsidRPr="00D40E3B">
        <w:t>and</w:t>
      </w:r>
      <w:proofErr w:type="gramEnd"/>
      <w:r w:rsidRPr="00D40E3B">
        <w:t xml:space="preserve"> transitioned to state </w:t>
      </w:r>
      <w:r w:rsidRPr="00D40E3B">
        <w:rPr>
          <w:i/>
        </w:rPr>
        <w:t xml:space="preserve">s.  </w:t>
      </w:r>
      <w:r w:rsidRPr="00D40E3B">
        <w:t xml:space="preserve">The value update for </w:t>
      </w:r>
      <w:proofErr w:type="gramStart"/>
      <w:r w:rsidRPr="00D40E3B">
        <w:rPr>
          <w:i/>
        </w:rPr>
        <w:t>MFV</w:t>
      </w:r>
      <w:r w:rsidRPr="00D40E3B">
        <w:rPr>
          <w:i/>
          <w:vertAlign w:val="subscript"/>
        </w:rPr>
        <w:t>(</w:t>
      </w:r>
      <w:proofErr w:type="gramEnd"/>
      <w:r w:rsidRPr="00D40E3B">
        <w:rPr>
          <w:i/>
          <w:vertAlign w:val="subscript"/>
        </w:rPr>
        <w:t>1,a)</w:t>
      </w:r>
      <w:r w:rsidRPr="00D40E3B">
        <w:t xml:space="preserve"> occurs by temporal difference learning with learning rate </w:t>
      </w:r>
      <w:r w:rsidRPr="00D40E3B">
        <w:object w:dxaOrig="240" w:dyaOrig="220" w14:anchorId="56944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0.75pt" o:ole="">
            <v:imagedata r:id="rId14" o:title=""/>
          </v:shape>
          <o:OLEObject Type="Embed" ProgID="Equation.DSMT4" ShapeID="_x0000_i1025" DrawAspect="Content" ObjectID="_1486760668" r:id="rId15"/>
        </w:object>
      </w:r>
      <w:r w:rsidRPr="00D40E3B">
        <w:t xml:space="preserve">: </w:t>
      </w:r>
    </w:p>
    <w:p w14:paraId="35565962" w14:textId="77777777" w:rsidR="0086539C" w:rsidRPr="00D40E3B" w:rsidRDefault="0086539C" w:rsidP="0086539C">
      <w:pPr>
        <w:pStyle w:val="Paragraph"/>
      </w:pPr>
      <w:r w:rsidRPr="00D40E3B">
        <w:tab/>
      </w:r>
      <w:r w:rsidRPr="00D40E3B">
        <w:object w:dxaOrig="4440" w:dyaOrig="520" w14:anchorId="1241BEB0">
          <v:shape id="_x0000_i1026" type="#_x0000_t75" style="width:221.9pt;height:25.8pt" o:ole="">
            <v:imagedata r:id="rId16" o:title=""/>
          </v:shape>
          <o:OLEObject Type="Embed" ProgID="Equation.DSMT4" ShapeID="_x0000_i1026" DrawAspect="Content" ObjectID="_1486760669" r:id="rId17"/>
        </w:object>
      </w:r>
      <w:r w:rsidRPr="00D40E3B">
        <w:t xml:space="preserve"> </w:t>
      </w:r>
    </w:p>
    <w:p w14:paraId="4CAFCB09" w14:textId="77777777" w:rsidR="0086539C" w:rsidRPr="00D40E3B" w:rsidRDefault="0086539C" w:rsidP="0086539C">
      <w:pPr>
        <w:pStyle w:val="Paragraph"/>
      </w:pPr>
      <w:r w:rsidRPr="00D40E3B">
        <w:t xml:space="preserve">In Stage 2, agents chose the only available action </w:t>
      </w:r>
      <w:r w:rsidRPr="00D40E3B">
        <w:rPr>
          <w:i/>
        </w:rPr>
        <w:t>a’</w:t>
      </w:r>
      <w:r w:rsidRPr="00D40E3B">
        <w:t xml:space="preserve"> (i.e. clicking on the object) and received reward </w:t>
      </w:r>
      <w:r w:rsidRPr="00D40E3B">
        <w:rPr>
          <w:i/>
        </w:rPr>
        <w:t>r</w:t>
      </w:r>
      <w:r w:rsidRPr="00D40E3B">
        <w:t>.  Again, value update is given by temporal difference learning:</w:t>
      </w:r>
    </w:p>
    <w:p w14:paraId="0F0CE839" w14:textId="77777777" w:rsidR="0086539C" w:rsidRPr="00D40E3B" w:rsidRDefault="0086539C" w:rsidP="0086539C">
      <w:pPr>
        <w:pStyle w:val="Paragraph"/>
      </w:pPr>
      <w:r w:rsidRPr="00D40E3B">
        <w:tab/>
      </w:r>
      <w:r w:rsidRPr="00D40E3B">
        <w:object w:dxaOrig="3820" w:dyaOrig="520" w14:anchorId="7F3D1CEE">
          <v:shape id="_x0000_i1027" type="#_x0000_t75" style="width:190.75pt;height:25.8pt" o:ole="">
            <v:imagedata r:id="rId18" o:title=""/>
          </v:shape>
          <o:OLEObject Type="Embed" ProgID="Equation.DSMT4" ShapeID="_x0000_i1027" DrawAspect="Content" ObjectID="_1486760670" r:id="rId19"/>
        </w:object>
      </w:r>
      <w:r w:rsidRPr="00D40E3B">
        <w:t xml:space="preserve"> </w:t>
      </w:r>
    </w:p>
    <w:p w14:paraId="7D357EE9" w14:textId="77777777" w:rsidR="0086539C" w:rsidRPr="00D40E3B" w:rsidRDefault="0086539C" w:rsidP="0086539C">
      <w:pPr>
        <w:pStyle w:val="Paragraph"/>
      </w:pPr>
      <w:r w:rsidRPr="00D40E3B">
        <w:t>In keeping with prior computational models of stochastic sequential decision-making paradigms (</w:t>
      </w:r>
      <w:r w:rsidRPr="00D40E3B">
        <w:rPr>
          <w:i/>
        </w:rPr>
        <w:t>6</w:t>
      </w:r>
      <w:proofErr w:type="gramStart"/>
      <w:r w:rsidRPr="00D40E3B">
        <w:rPr>
          <w:i/>
        </w:rPr>
        <w:t>,22</w:t>
      </w:r>
      <w:proofErr w:type="gramEnd"/>
      <w:r w:rsidRPr="00D40E3B">
        <w:t xml:space="preserve">), we also implemented an update of Stage 1 value representations following reward by applying an eligibility trace </w:t>
      </w:r>
      <w:r w:rsidRPr="00D40E3B">
        <w:object w:dxaOrig="220" w:dyaOrig="279" w14:anchorId="668BE319">
          <v:shape id="_x0000_i1028" type="#_x0000_t75" style="width:10.75pt;height:13.95pt" o:ole="">
            <v:imagedata r:id="rId20" o:title=""/>
          </v:shape>
          <o:OLEObject Type="Embed" ProgID="Equation.DSMT4" ShapeID="_x0000_i1028" DrawAspect="Content" ObjectID="_1486760671" r:id="rId21"/>
        </w:object>
      </w:r>
      <w:r w:rsidRPr="00D40E3B">
        <w:t xml:space="preserve"> :</w:t>
      </w:r>
    </w:p>
    <w:p w14:paraId="0852B74B" w14:textId="77777777" w:rsidR="0086539C" w:rsidRPr="00D40E3B" w:rsidRDefault="0086539C" w:rsidP="0086539C">
      <w:pPr>
        <w:pStyle w:val="Paragraph"/>
      </w:pPr>
      <w:r w:rsidRPr="00D40E3B">
        <w:tab/>
      </w:r>
      <w:r w:rsidRPr="00D40E3B">
        <w:object w:dxaOrig="3840" w:dyaOrig="520" w14:anchorId="1F94340A">
          <v:shape id="_x0000_i1029" type="#_x0000_t75" style="width:191.8pt;height:25.8pt" o:ole="">
            <v:imagedata r:id="rId22" o:title=""/>
          </v:shape>
          <o:OLEObject Type="Embed" ProgID="Equation.DSMT4" ShapeID="_x0000_i1029" DrawAspect="Content" ObjectID="_1486760672" r:id="rId23"/>
        </w:object>
      </w:r>
      <w:r w:rsidRPr="00D40E3B">
        <w:t xml:space="preserve"> </w:t>
      </w:r>
    </w:p>
    <w:p w14:paraId="684E7B74" w14:textId="522E4DE6" w:rsidR="0086539C" w:rsidRPr="00D40E3B" w:rsidRDefault="0086539C" w:rsidP="0086539C">
      <w:pPr>
        <w:pStyle w:val="Paragraph"/>
      </w:pPr>
      <w:r w:rsidRPr="00D40E3B">
        <w:t xml:space="preserve">Agents’ model-based learning mechanism implemented a basic forward planning technique.  Agents maintained a model-based value of each state-action pair, denoted </w:t>
      </w:r>
      <w:r w:rsidRPr="00D40E3B">
        <w:rPr>
          <w:i/>
        </w:rPr>
        <w:t>MBV</w:t>
      </w:r>
      <w:r w:rsidRPr="00D40E3B">
        <w:rPr>
          <w:i/>
          <w:vertAlign w:val="subscript"/>
        </w:rPr>
        <w:t>(</w:t>
      </w:r>
      <w:proofErr w:type="spellStart"/>
      <w:r w:rsidRPr="00D40E3B">
        <w:rPr>
          <w:i/>
          <w:vertAlign w:val="subscript"/>
        </w:rPr>
        <w:t>s</w:t>
      </w:r>
      <w:proofErr w:type="gramStart"/>
      <w:r w:rsidRPr="00D40E3B">
        <w:rPr>
          <w:i/>
          <w:vertAlign w:val="subscript"/>
        </w:rPr>
        <w:t>,a</w:t>
      </w:r>
      <w:proofErr w:type="spellEnd"/>
      <w:proofErr w:type="gramEnd"/>
      <w:r w:rsidRPr="00D40E3B">
        <w:rPr>
          <w:i/>
          <w:vertAlign w:val="subscript"/>
        </w:rPr>
        <w:t>)</w:t>
      </w:r>
      <w:r w:rsidRPr="00D40E3B">
        <w:t xml:space="preserve">.  We assumed knowledge of the trial-type-dependent reward distributions on the part of the model-based controller.  Thus, we separately indexed Stage 2 states according to the relevant trial type.  To calculate the model-based value of each action from state 1, agents estimated the transition probability from </w:t>
      </w:r>
      <w:r w:rsidRPr="00D40E3B">
        <w:rPr>
          <w:i/>
        </w:rPr>
        <w:t xml:space="preserve">a </w:t>
      </w:r>
      <w:r w:rsidRPr="00D40E3B">
        <w:t xml:space="preserve">to </w:t>
      </w:r>
      <w:r w:rsidRPr="00D40E3B">
        <w:rPr>
          <w:i/>
        </w:rPr>
        <w:t>s</w:t>
      </w:r>
      <w:r w:rsidRPr="00D40E3B">
        <w:t xml:space="preserve">, denoted </w:t>
      </w:r>
      <w:proofErr w:type="gramStart"/>
      <w:r w:rsidRPr="00D40E3B">
        <w:rPr>
          <w:i/>
        </w:rPr>
        <w:t>T</w:t>
      </w:r>
      <w:r w:rsidRPr="00D40E3B">
        <w:rPr>
          <w:i/>
          <w:vertAlign w:val="subscript"/>
        </w:rPr>
        <w:t>(</w:t>
      </w:r>
      <w:proofErr w:type="spellStart"/>
      <w:proofErr w:type="gramEnd"/>
      <w:r w:rsidRPr="00D40E3B">
        <w:rPr>
          <w:i/>
          <w:vertAlign w:val="subscript"/>
        </w:rPr>
        <w:t>a,s</w:t>
      </w:r>
      <w:proofErr w:type="spellEnd"/>
      <w:r w:rsidRPr="00D40E3B">
        <w:rPr>
          <w:i/>
          <w:vertAlign w:val="subscript"/>
        </w:rPr>
        <w:t>)</w:t>
      </w:r>
      <w:r w:rsidRPr="00D40E3B">
        <w:t xml:space="preserve">, by counting the number of observed transitions from </w:t>
      </w:r>
      <w:r w:rsidRPr="00D40E3B">
        <w:rPr>
          <w:i/>
        </w:rPr>
        <w:t xml:space="preserve">a </w:t>
      </w:r>
      <w:r w:rsidRPr="00D40E3B">
        <w:t xml:space="preserve">to </w:t>
      </w:r>
      <w:r w:rsidRPr="00D40E3B">
        <w:rPr>
          <w:i/>
        </w:rPr>
        <w:t>s</w:t>
      </w:r>
      <w:r w:rsidRPr="00D40E3B">
        <w:t xml:space="preserve"> and normalizing the counters.</w:t>
      </w:r>
      <w:r w:rsidR="00002948" w:rsidRPr="00D40E3B">
        <w:t xml:space="preserve">  Counters were initialized to 1, </w:t>
      </w:r>
      <w:r w:rsidR="00D40E3B" w:rsidRPr="00D40E3B">
        <w:t>yielding</w:t>
      </w:r>
      <w:r w:rsidR="00002948" w:rsidRPr="00D40E3B">
        <w:t xml:space="preserve"> a uniform prior </w:t>
      </w:r>
      <w:r w:rsidR="00D40E3B" w:rsidRPr="00D40E3B">
        <w:t xml:space="preserve">distribution </w:t>
      </w:r>
      <w:r w:rsidR="00002948" w:rsidRPr="00D40E3B">
        <w:t>over transition probabilities under the beta binomial model</w:t>
      </w:r>
      <w:r w:rsidR="00FA201D">
        <w:t xml:space="preserve"> </w:t>
      </w:r>
      <w:commentRangeStart w:id="15"/>
      <w:r w:rsidR="00FA201D">
        <w:t>(I’M THINK THIS IS TRUE, CAN YOU CHECK THAT I’M RIGHT AND SAYING IT IN A SENSIBLE WAY?)</w:t>
      </w:r>
      <w:r w:rsidR="00002948" w:rsidRPr="00D40E3B">
        <w:t>.</w:t>
      </w:r>
      <w:r w:rsidRPr="00D40E3B">
        <w:t xml:space="preserve">  </w:t>
      </w:r>
      <w:commentRangeEnd w:id="15"/>
      <w:r w:rsidR="001D0257">
        <w:rPr>
          <w:rStyle w:val="CommentReference"/>
          <w:rFonts w:asciiTheme="minorHAnsi" w:eastAsiaTheme="minorEastAsia" w:hAnsiTheme="minorHAnsi" w:cstheme="minorBidi"/>
          <w:lang w:eastAsia="ja-JP"/>
        </w:rPr>
        <w:commentReference w:id="15"/>
      </w:r>
      <w:r w:rsidRPr="00D40E3B">
        <w:t>Then:</w:t>
      </w:r>
      <w:r w:rsidRPr="00D40E3B">
        <w:object w:dxaOrig="180" w:dyaOrig="279" w14:anchorId="139D2413">
          <v:shape id="_x0000_i1030" type="#_x0000_t75" style="width:9.15pt;height:13.95pt" o:ole="">
            <v:imagedata r:id="rId24" o:title=""/>
          </v:shape>
          <o:OLEObject Type="Embed" ProgID="Equation.DSMT4" ShapeID="_x0000_i1030" DrawAspect="Content" ObjectID="_1486760673" r:id="rId25"/>
        </w:object>
      </w:r>
      <w:r w:rsidRPr="00D40E3B">
        <w:t xml:space="preserve"> </w:t>
      </w:r>
    </w:p>
    <w:p w14:paraId="25E30EB9" w14:textId="77777777" w:rsidR="0086539C" w:rsidRPr="00D40E3B" w:rsidRDefault="0086539C" w:rsidP="0086539C">
      <w:pPr>
        <w:pStyle w:val="Paragraph"/>
      </w:pPr>
      <w:r w:rsidRPr="00D40E3B">
        <w:tab/>
      </w:r>
      <w:r w:rsidRPr="00D40E3B">
        <w:object w:dxaOrig="2780" w:dyaOrig="680" w14:anchorId="0E7DA879">
          <v:shape id="_x0000_i1031" type="#_x0000_t75" style="width:138.1pt;height:33.85pt" o:ole="">
            <v:imagedata r:id="rId26" o:title=""/>
          </v:shape>
          <o:OLEObject Type="Embed" ProgID="Equation.DSMT4" ShapeID="_x0000_i1031" DrawAspect="Content" ObjectID="_1486760674" r:id="rId27"/>
        </w:object>
      </w:r>
      <w:r w:rsidRPr="00D40E3B">
        <w:t xml:space="preserve"> </w:t>
      </w:r>
    </w:p>
    <w:p w14:paraId="12B8932C" w14:textId="77777777" w:rsidR="0086539C" w:rsidRPr="00D40E3B" w:rsidRDefault="0086539C" w:rsidP="0086539C">
      <w:pPr>
        <w:pStyle w:val="Paragraph"/>
      </w:pPr>
      <w:r w:rsidRPr="00D40E3B">
        <w:t xml:space="preserve">After transitioning to state </w:t>
      </w:r>
      <w:r w:rsidRPr="00D40E3B">
        <w:rPr>
          <w:i/>
        </w:rPr>
        <w:t>s</w:t>
      </w:r>
      <w:r w:rsidRPr="00D40E3B">
        <w:t xml:space="preserve">, performing the only available action </w:t>
      </w:r>
      <w:r w:rsidRPr="00D40E3B">
        <w:rPr>
          <w:i/>
        </w:rPr>
        <w:t>a’</w:t>
      </w:r>
      <w:r w:rsidRPr="00D40E3B">
        <w:t xml:space="preserve">, and receiving reward </w:t>
      </w:r>
      <w:r w:rsidRPr="00D40E3B">
        <w:rPr>
          <w:i/>
        </w:rPr>
        <w:t>r</w:t>
      </w:r>
      <w:r w:rsidRPr="00D40E3B">
        <w:t>, the model-based update was:</w:t>
      </w:r>
    </w:p>
    <w:p w14:paraId="4DF2A8CB" w14:textId="77777777" w:rsidR="0086539C" w:rsidRPr="00D40E3B" w:rsidRDefault="0086539C" w:rsidP="0086539C">
      <w:pPr>
        <w:pStyle w:val="Paragraph"/>
      </w:pPr>
      <w:r w:rsidRPr="00D40E3B">
        <w:tab/>
      </w:r>
      <w:r w:rsidRPr="00D40E3B">
        <w:object w:dxaOrig="3820" w:dyaOrig="520" w14:anchorId="05B4ECF2">
          <v:shape id="_x0000_i1032" type="#_x0000_t75" style="width:190.75pt;height:25.8pt" o:ole="">
            <v:imagedata r:id="rId28" o:title=""/>
          </v:shape>
          <o:OLEObject Type="Embed" ProgID="Equation.DSMT4" ShapeID="_x0000_i1032" DrawAspect="Content" ObjectID="_1486760675" r:id="rId29"/>
        </w:object>
      </w:r>
      <w:r w:rsidRPr="00D40E3B">
        <w:t xml:space="preserve"> </w:t>
      </w:r>
    </w:p>
    <w:p w14:paraId="71425B38" w14:textId="77777777" w:rsidR="0086539C" w:rsidRPr="00D40E3B" w:rsidRDefault="0086539C" w:rsidP="0086539C">
      <w:pPr>
        <w:pStyle w:val="Paragraph"/>
      </w:pPr>
      <w:r w:rsidRPr="00D40E3B">
        <w:t xml:space="preserve">The third learning mechanism was our proposed mechanism, model-free learning on goal selection. After a trial with chosen action </w:t>
      </w:r>
      <w:r w:rsidRPr="00D40E3B">
        <w:rPr>
          <w:i/>
        </w:rPr>
        <w:t>a</w:t>
      </w:r>
      <w:r w:rsidRPr="00D40E3B">
        <w:t xml:space="preserve"> and received reward </w:t>
      </w:r>
      <w:r w:rsidRPr="00D40E3B">
        <w:rPr>
          <w:i/>
        </w:rPr>
        <w:t>r</w:t>
      </w:r>
      <w:r w:rsidRPr="00D40E3B">
        <w:t xml:space="preserve">, agents inferred the intended goal </w:t>
      </w:r>
      <w:proofErr w:type="gramStart"/>
      <w:r w:rsidRPr="00D40E3B">
        <w:rPr>
          <w:i/>
        </w:rPr>
        <w:t>g(</w:t>
      </w:r>
      <w:proofErr w:type="gramEnd"/>
      <w:r w:rsidRPr="00D40E3B">
        <w:rPr>
          <w:i/>
        </w:rPr>
        <w:t>a)</w:t>
      </w:r>
      <w:r w:rsidRPr="00D40E3B">
        <w:t xml:space="preserve"> by:</w:t>
      </w:r>
    </w:p>
    <w:p w14:paraId="19B26DA1" w14:textId="77777777" w:rsidR="0086539C" w:rsidRPr="00D40E3B" w:rsidRDefault="0086539C" w:rsidP="0086539C">
      <w:pPr>
        <w:pStyle w:val="Paragraph"/>
      </w:pPr>
      <w:r w:rsidRPr="00D40E3B">
        <w:tab/>
      </w:r>
      <w:r w:rsidRPr="00D40E3B">
        <w:object w:dxaOrig="1960" w:dyaOrig="499" w14:anchorId="08F2C23B">
          <v:shape id="_x0000_i1033" type="#_x0000_t75" style="width:97.8pt;height:25.25pt" o:ole="">
            <v:imagedata r:id="rId30" o:title=""/>
          </v:shape>
          <o:OLEObject Type="Embed" ProgID="Equation.DSMT4" ShapeID="_x0000_i1033" DrawAspect="Content" ObjectID="_1486760676" r:id="rId31"/>
        </w:object>
      </w:r>
      <w:r w:rsidRPr="00D40E3B">
        <w:t xml:space="preserve"> </w:t>
      </w:r>
    </w:p>
    <w:p w14:paraId="6D247DBF" w14:textId="77777777" w:rsidR="0086539C" w:rsidRPr="00D40E3B" w:rsidRDefault="0086539C" w:rsidP="0086539C">
      <w:pPr>
        <w:pStyle w:val="Paragraph"/>
      </w:pPr>
      <w:r w:rsidRPr="00D40E3B">
        <w:t xml:space="preserve">Agents then updated the model-free value of the goal, </w:t>
      </w:r>
      <w:proofErr w:type="gramStart"/>
      <w:r w:rsidRPr="00D40E3B">
        <w:rPr>
          <w:i/>
        </w:rPr>
        <w:t>MFG</w:t>
      </w:r>
      <w:r w:rsidRPr="00D40E3B">
        <w:rPr>
          <w:i/>
          <w:vertAlign w:val="subscript"/>
        </w:rPr>
        <w:t>(</w:t>
      </w:r>
      <w:proofErr w:type="gramEnd"/>
      <w:r w:rsidRPr="00D40E3B">
        <w:rPr>
          <w:i/>
          <w:vertAlign w:val="subscript"/>
        </w:rPr>
        <w:t>g(a))</w:t>
      </w:r>
      <w:r w:rsidRPr="00D40E3B">
        <w:t>, by:</w:t>
      </w:r>
    </w:p>
    <w:p w14:paraId="2BF8F46F" w14:textId="77777777" w:rsidR="0086539C" w:rsidRPr="00D40E3B" w:rsidRDefault="0086539C" w:rsidP="0086539C">
      <w:pPr>
        <w:pStyle w:val="Paragraph"/>
      </w:pPr>
      <w:r w:rsidRPr="00D40E3B">
        <w:lastRenderedPageBreak/>
        <w:tab/>
      </w:r>
      <w:r w:rsidRPr="00D40E3B">
        <w:object w:dxaOrig="4099" w:dyaOrig="560" w14:anchorId="6411FB64">
          <v:shape id="_x0000_i1034" type="#_x0000_t75" style="width:204.7pt;height:26.85pt" o:ole="">
            <v:imagedata r:id="rId32" o:title=""/>
          </v:shape>
          <o:OLEObject Type="Embed" ProgID="Equation.DSMT4" ShapeID="_x0000_i1034" DrawAspect="Content" ObjectID="_1486760677" r:id="rId33"/>
        </w:object>
      </w:r>
      <w:r w:rsidRPr="00D40E3B">
        <w:t xml:space="preserve"> </w:t>
      </w:r>
    </w:p>
    <w:p w14:paraId="08C61D78" w14:textId="77777777" w:rsidR="0086539C" w:rsidRPr="00D40E3B" w:rsidRDefault="0086539C" w:rsidP="0086539C">
      <w:pPr>
        <w:pStyle w:val="Paragraph"/>
      </w:pPr>
      <w:r w:rsidRPr="00D40E3B">
        <w:t xml:space="preserve">To determine the probability of selecting action </w:t>
      </w:r>
      <w:r w:rsidRPr="00D40E3B">
        <w:rPr>
          <w:i/>
        </w:rPr>
        <w:t>a</w:t>
      </w:r>
      <w:r w:rsidRPr="00D40E3B">
        <w:t xml:space="preserve"> out of choice set (</w:t>
      </w:r>
      <w:proofErr w:type="spellStart"/>
      <w:r w:rsidRPr="00D40E3B">
        <w:rPr>
          <w:i/>
        </w:rPr>
        <w:t>a</w:t>
      </w:r>
      <w:proofErr w:type="gramStart"/>
      <w:r w:rsidRPr="00D40E3B">
        <w:t>,</w:t>
      </w:r>
      <w:r w:rsidRPr="00D40E3B">
        <w:rPr>
          <w:i/>
        </w:rPr>
        <w:t>b</w:t>
      </w:r>
      <w:proofErr w:type="spellEnd"/>
      <w:proofErr w:type="gramEnd"/>
      <w:r w:rsidRPr="00D40E3B">
        <w:t xml:space="preserve">), agents took a weighted average </w:t>
      </w:r>
      <w:proofErr w:type="spellStart"/>
      <w:r w:rsidRPr="00D40E3B">
        <w:rPr>
          <w:i/>
        </w:rPr>
        <w:t>W</w:t>
      </w:r>
      <w:r w:rsidRPr="00D40E3B">
        <w:rPr>
          <w:i/>
          <w:vertAlign w:val="subscript"/>
        </w:rPr>
        <w:t>a</w:t>
      </w:r>
      <w:proofErr w:type="spellEnd"/>
      <w:r w:rsidRPr="00D40E3B">
        <w:t xml:space="preserve"> of the three values and entered it into a </w:t>
      </w:r>
      <w:proofErr w:type="spellStart"/>
      <w:r w:rsidRPr="00D40E3B">
        <w:t>softmax</w:t>
      </w:r>
      <w:proofErr w:type="spellEnd"/>
      <w:r w:rsidRPr="00D40E3B">
        <w:t xml:space="preserve"> function:</w:t>
      </w:r>
    </w:p>
    <w:p w14:paraId="33654196" w14:textId="77777777" w:rsidR="0086539C" w:rsidRPr="00D40E3B" w:rsidRDefault="0086539C" w:rsidP="0086539C">
      <w:pPr>
        <w:pStyle w:val="Paragraph"/>
      </w:pPr>
      <w:r w:rsidRPr="00D40E3B">
        <w:tab/>
      </w:r>
      <w:r w:rsidRPr="00D40E3B">
        <w:object w:dxaOrig="5120" w:dyaOrig="460" w14:anchorId="20E620BE">
          <v:shape id="_x0000_i1035" type="#_x0000_t75" style="width:255.75pt;height:23.1pt" o:ole="">
            <v:imagedata r:id="rId34" o:title=""/>
          </v:shape>
          <o:OLEObject Type="Embed" ProgID="Equation.DSMT4" ShapeID="_x0000_i1035" DrawAspect="Content" ObjectID="_1486760678" r:id="rId35"/>
        </w:object>
      </w:r>
    </w:p>
    <w:p w14:paraId="4E91EBC9" w14:textId="77777777" w:rsidR="0086539C" w:rsidRPr="00D40E3B" w:rsidRDefault="0086539C" w:rsidP="0086539C">
      <w:pPr>
        <w:pStyle w:val="Paragraph"/>
      </w:pPr>
      <w:r w:rsidRPr="00D40E3B">
        <w:tab/>
      </w:r>
      <w:r w:rsidRPr="00D40E3B">
        <w:object w:dxaOrig="2200" w:dyaOrig="660" w14:anchorId="3782E4B4">
          <v:shape id="_x0000_i1036" type="#_x0000_t75" style="width:110.15pt;height:32.8pt" o:ole="">
            <v:imagedata r:id="rId36" o:title=""/>
          </v:shape>
          <o:OLEObject Type="Embed" ProgID="Equation.DSMT4" ShapeID="_x0000_i1036" DrawAspect="Content" ObjectID="_1486760679" r:id="rId37"/>
        </w:object>
      </w:r>
      <w:r w:rsidRPr="00D40E3B">
        <w:t xml:space="preserve"> </w:t>
      </w:r>
    </w:p>
    <w:p w14:paraId="4F0F651F" w14:textId="77777777" w:rsidR="0086539C" w:rsidRPr="00D40E3B" w:rsidRDefault="0086539C" w:rsidP="0086539C">
      <w:pPr>
        <w:pStyle w:val="Paragraph"/>
      </w:pPr>
      <w:r w:rsidRPr="00D40E3B">
        <w:t xml:space="preserve">Thus, agents were characterized by five parameters: </w:t>
      </w:r>
      <w:r w:rsidRPr="00D40E3B">
        <w:object w:dxaOrig="240" w:dyaOrig="220" w14:anchorId="338C9267">
          <v:shape id="_x0000_i1037" type="#_x0000_t75" style="width:11.8pt;height:10.75pt" o:ole="">
            <v:imagedata r:id="rId38" o:title=""/>
          </v:shape>
          <o:OLEObject Type="Embed" ProgID="Equation.DSMT4" ShapeID="_x0000_i1037" DrawAspect="Content" ObjectID="_1486760680" r:id="rId39"/>
        </w:object>
      </w:r>
      <w:r w:rsidRPr="00D40E3B">
        <w:t xml:space="preserve"> (the learning rate), </w:t>
      </w:r>
      <w:r w:rsidRPr="00D40E3B">
        <w:object w:dxaOrig="220" w:dyaOrig="279" w14:anchorId="32D9380F">
          <v:shape id="_x0000_i1038" type="#_x0000_t75" style="width:10.75pt;height:13.95pt" o:ole="">
            <v:imagedata r:id="rId40" o:title=""/>
          </v:shape>
          <o:OLEObject Type="Embed" ProgID="Equation.DSMT4" ShapeID="_x0000_i1038" DrawAspect="Content" ObjectID="_1486760681" r:id="rId41"/>
        </w:object>
      </w:r>
      <w:r w:rsidRPr="00D40E3B">
        <w:t xml:space="preserve"> (the eligibility trace), </w:t>
      </w:r>
      <w:r w:rsidRPr="00D40E3B">
        <w:object w:dxaOrig="240" w:dyaOrig="320" w14:anchorId="52486B98">
          <v:shape id="_x0000_i1039" type="#_x0000_t75" style="width:11.8pt;height:16.1pt" o:ole="">
            <v:imagedata r:id="rId42" o:title=""/>
          </v:shape>
          <o:OLEObject Type="Embed" ProgID="Equation.DSMT4" ShapeID="_x0000_i1039" DrawAspect="Content" ObjectID="_1486760682" r:id="rId43"/>
        </w:object>
      </w:r>
      <w:r w:rsidRPr="00D40E3B">
        <w:t xml:space="preserve"> (the </w:t>
      </w:r>
      <w:proofErr w:type="spellStart"/>
      <w:r w:rsidRPr="00D40E3B">
        <w:t>softmax</w:t>
      </w:r>
      <w:proofErr w:type="spellEnd"/>
      <w:r w:rsidRPr="00D40E3B">
        <w:t xml:space="preserve"> temperature), </w:t>
      </w:r>
      <w:r w:rsidRPr="00D40E3B">
        <w:object w:dxaOrig="279" w:dyaOrig="360" w14:anchorId="3F547F62">
          <v:shape id="_x0000_i1040" type="#_x0000_t75" style="width:13.95pt;height:18.25pt" o:ole="">
            <v:imagedata r:id="rId44" o:title=""/>
          </v:shape>
          <o:OLEObject Type="Embed" ProgID="Equation.DSMT4" ShapeID="_x0000_i1040" DrawAspect="Content" ObjectID="_1486760683" r:id="rId45"/>
        </w:object>
      </w:r>
      <w:r w:rsidRPr="00D40E3B">
        <w:t xml:space="preserve"> (the model-based weight), and </w:t>
      </w:r>
      <w:r w:rsidRPr="00D40E3B">
        <w:object w:dxaOrig="300" w:dyaOrig="360" w14:anchorId="27A7B249">
          <v:shape id="_x0000_i1041" type="#_x0000_t75" style="width:15.05pt;height:18.25pt" o:ole="">
            <v:imagedata r:id="rId46" o:title=""/>
          </v:shape>
          <o:OLEObject Type="Embed" ProgID="Equation.DSMT4" ShapeID="_x0000_i1041" DrawAspect="Content" ObjectID="_1486760684" r:id="rId47"/>
        </w:object>
      </w:r>
      <w:r w:rsidRPr="00D40E3B">
        <w:t xml:space="preserve"> (the model-free weight).</w:t>
      </w:r>
    </w:p>
    <w:p w14:paraId="1CA72DB5" w14:textId="77777777" w:rsidR="0086539C" w:rsidRPr="00D40E3B" w:rsidRDefault="0086539C" w:rsidP="0086539C">
      <w:pPr>
        <w:pStyle w:val="Paragraph"/>
      </w:pPr>
    </w:p>
    <w:p w14:paraId="54912B41" w14:textId="730B6812" w:rsidR="0086539C" w:rsidRPr="00D40E3B" w:rsidRDefault="0086539C" w:rsidP="0086539C">
      <w:pPr>
        <w:pStyle w:val="Paragraph"/>
      </w:pPr>
      <w:r w:rsidRPr="00D40E3B">
        <w:t xml:space="preserve">In each simulation, 200 agents were generated with </w:t>
      </w:r>
      <w:r w:rsidR="00D40E3B" w:rsidRPr="00D40E3B">
        <w:t>parameters</w:t>
      </w:r>
      <w:r w:rsidRPr="00D40E3B">
        <w:t xml:space="preserve"> sampled </w:t>
      </w:r>
      <w:r w:rsidR="00D40E3B" w:rsidRPr="00D40E3B">
        <w:t>uniformly over plausible ranges</w:t>
      </w:r>
      <w:r w:rsidRPr="00D40E3B">
        <w:rPr>
          <w:vertAlign w:val="superscript"/>
        </w:rPr>
        <w:footnoteReference w:id="1"/>
      </w:r>
      <w:r w:rsidRPr="00D40E3B">
        <w:t>.  We ran two simulations: one where agents performed model-free goal lear</w:t>
      </w:r>
      <w:r w:rsidR="00002948" w:rsidRPr="00D40E3B">
        <w:t>ning, and one where they did not</w:t>
      </w:r>
      <w:r w:rsidRPr="00D40E3B">
        <w:t>.  We then analyzed the agents’ behavior by the same process as in the behavioral tasks.</w:t>
      </w:r>
    </w:p>
    <w:p w14:paraId="603546C9" w14:textId="77777777" w:rsidR="0086539C" w:rsidRPr="00D40E3B" w:rsidRDefault="0086539C" w:rsidP="0086539C">
      <w:pPr>
        <w:pStyle w:val="Paragraph"/>
      </w:pPr>
      <w:r w:rsidRPr="00D40E3B">
        <w:t>In the simulation with model-free goal learning, on congruent goal trials agents chose the congruent goal 66.3% of the time after a reward and 51.2% of the time after a punishment (</w:t>
      </w:r>
      <w:r w:rsidRPr="00D40E3B">
        <w:rPr>
          <w:i/>
        </w:rPr>
        <w:t>t</w:t>
      </w:r>
      <w:r w:rsidRPr="00D40E3B">
        <w:t>(199) = -.694, p &lt; .0001).  The simple mixed-effects model on congruent goal trials estimated a model-free goal coefficient of .081 (z = 7.35</w:t>
      </w:r>
      <w:proofErr w:type="gramStart"/>
      <w:r w:rsidRPr="00D40E3B">
        <w:t>,p</w:t>
      </w:r>
      <w:proofErr w:type="gramEnd"/>
      <w:r w:rsidRPr="00D40E3B">
        <w:t xml:space="preserve"> &lt; .0001), and was preferred to a null model (</w:t>
      </w:r>
      <w:r w:rsidRPr="00D40E3B">
        <w:rPr>
          <w:i/>
        </w:rPr>
        <w:t>χ</w:t>
      </w:r>
      <w:r w:rsidRPr="00D40E3B">
        <w:rPr>
          <w:vertAlign w:val="superscript"/>
        </w:rPr>
        <w:t>2</w:t>
      </w:r>
      <w:r w:rsidRPr="00D40E3B">
        <w:t>(2) = 63.1, p &lt; .0001).  The complete mixed-effect model showed similar results.</w:t>
      </w:r>
    </w:p>
    <w:p w14:paraId="76E9759E" w14:textId="77777777" w:rsidR="0086539C" w:rsidRPr="00D40E3B" w:rsidRDefault="0086539C" w:rsidP="0086539C">
      <w:pPr>
        <w:pStyle w:val="Paragraph"/>
      </w:pPr>
      <w:r w:rsidRPr="00D40E3B">
        <w:t>On incongruent goal trials, agents chose what would have been the congruent goal 48.6% of the time after a reward and 47.6% of the time after a punishment (</w:t>
      </w:r>
      <w:r w:rsidRPr="00D40E3B">
        <w:rPr>
          <w:i/>
        </w:rPr>
        <w:t>t</w:t>
      </w:r>
      <w:r w:rsidRPr="00D40E3B">
        <w:t>(186) = -.292, p = .77).  The simple mixed-effect model estimated a model-free goal coefficient of .0098 (z = 0.649</w:t>
      </w:r>
      <w:proofErr w:type="gramStart"/>
      <w:r w:rsidRPr="00D40E3B">
        <w:t>,p</w:t>
      </w:r>
      <w:proofErr w:type="gramEnd"/>
      <w:r w:rsidRPr="00D40E3B">
        <w:t xml:space="preserve"> = .516), and was not preferred to a null model (</w:t>
      </w:r>
      <w:r w:rsidRPr="00D40E3B">
        <w:rPr>
          <w:i/>
        </w:rPr>
        <w:t>χ</w:t>
      </w:r>
      <w:r w:rsidRPr="00D40E3B">
        <w:rPr>
          <w:vertAlign w:val="superscript"/>
        </w:rPr>
        <w:t>2</w:t>
      </w:r>
      <w:r w:rsidRPr="00D40E3B">
        <w:t>(2) = .421, p = .81).  The model that combined congruent and incongruent trials showed a significant interaction between model-free goal value and critical trial type (</w:t>
      </w:r>
      <w:proofErr w:type="gramStart"/>
      <w:r w:rsidRPr="00D40E3B">
        <w:rPr>
          <w:i/>
        </w:rPr>
        <w:t>χ</w:t>
      </w:r>
      <w:r w:rsidRPr="00D40E3B">
        <w:rPr>
          <w:vertAlign w:val="superscript"/>
        </w:rPr>
        <w:t>2</w:t>
      </w:r>
      <w:r w:rsidRPr="00D40E3B">
        <w:t>(</w:t>
      </w:r>
      <w:proofErr w:type="gramEnd"/>
      <w:r w:rsidRPr="00D40E3B">
        <w:t>3) = 14.4, p &lt; .005).</w:t>
      </w:r>
    </w:p>
    <w:p w14:paraId="75521E1D" w14:textId="77E9FEF3" w:rsidR="0086539C" w:rsidRPr="00D40E3B" w:rsidRDefault="0086539C" w:rsidP="0086539C">
      <w:pPr>
        <w:pStyle w:val="Paragraph"/>
      </w:pPr>
      <w:r w:rsidRPr="00D40E3B">
        <w:t>In the simulation where agents did not perform model-free goal learning</w:t>
      </w:r>
      <w:r w:rsidR="00002948" w:rsidRPr="00D40E3B">
        <w:t xml:space="preserve"> (i.e.</w:t>
      </w:r>
      <w:proofErr w:type="gramStart"/>
      <w:r w:rsidR="00002948" w:rsidRPr="00D40E3B">
        <w:t xml:space="preserve">, </w:t>
      </w:r>
      <w:proofErr w:type="gramEnd"/>
      <w:r w:rsidR="00002948" w:rsidRPr="00D40E3B">
        <w:rPr>
          <w:position w:val="-12"/>
        </w:rPr>
        <w:object w:dxaOrig="680" w:dyaOrig="360" w14:anchorId="0B26B2F1">
          <v:shape id="_x0000_i1042" type="#_x0000_t75" style="width:33.85pt;height:18.25pt" o:ole="">
            <v:imagedata r:id="rId48" o:title=""/>
          </v:shape>
          <o:OLEObject Type="Embed" ProgID="Equation.DSMT4" ShapeID="_x0000_i1042" DrawAspect="Content" ObjectID="_1486760685" r:id="rId49"/>
        </w:object>
      </w:r>
      <w:r w:rsidR="00002948" w:rsidRPr="00D40E3B">
        <w:rPr>
          <w:rFonts w:eastAsia="MS Mincho"/>
        </w:rPr>
        <w:t>)</w:t>
      </w:r>
      <w:r w:rsidRPr="00D40E3B">
        <w:t xml:space="preserve"> agents showed no difference in behavior following a reward versus a punishment on congruent goal trials (</w:t>
      </w:r>
      <w:r w:rsidRPr="00D40E3B">
        <w:rPr>
          <w:i/>
        </w:rPr>
        <w:t>t</w:t>
      </w:r>
      <w:r w:rsidRPr="00D40E3B">
        <w:t>(199) = .71, p = .481).  The simple mixed-effects model on congruent trials was not preferred to a null model (</w:t>
      </w:r>
      <w:proofErr w:type="gramStart"/>
      <w:r w:rsidRPr="00D40E3B">
        <w:rPr>
          <w:i/>
        </w:rPr>
        <w:t>χ</w:t>
      </w:r>
      <w:r w:rsidRPr="00D40E3B">
        <w:rPr>
          <w:vertAlign w:val="superscript"/>
        </w:rPr>
        <w:t>2</w:t>
      </w:r>
      <w:r w:rsidRPr="00D40E3B">
        <w:t>(</w:t>
      </w:r>
      <w:proofErr w:type="gramEnd"/>
      <w:r w:rsidRPr="00D40E3B">
        <w:t>2) = .483, p = .786).  Neither was the complete model (</w:t>
      </w:r>
      <w:proofErr w:type="gramStart"/>
      <w:r w:rsidRPr="00D40E3B">
        <w:rPr>
          <w:i/>
        </w:rPr>
        <w:t>χ</w:t>
      </w:r>
      <w:r w:rsidRPr="00D40E3B">
        <w:rPr>
          <w:vertAlign w:val="superscript"/>
        </w:rPr>
        <w:t>2</w:t>
      </w:r>
      <w:r w:rsidRPr="00D40E3B">
        <w:t>(</w:t>
      </w:r>
      <w:proofErr w:type="gramEnd"/>
      <w:r w:rsidRPr="00D40E3B">
        <w:t>4) = 2.33, p = .675).  The model combining congruent and incongruent trials did not show a significant interaction effect (</w:t>
      </w:r>
      <w:proofErr w:type="gramStart"/>
      <w:r w:rsidRPr="00D40E3B">
        <w:rPr>
          <w:i/>
        </w:rPr>
        <w:t>χ</w:t>
      </w:r>
      <w:r w:rsidRPr="00D40E3B">
        <w:rPr>
          <w:vertAlign w:val="superscript"/>
        </w:rPr>
        <w:t>2</w:t>
      </w:r>
      <w:r w:rsidRPr="00D40E3B">
        <w:t>(</w:t>
      </w:r>
      <w:proofErr w:type="gramEnd"/>
      <w:r w:rsidRPr="00D40E3B">
        <w:t xml:space="preserve">3) = 0, p = 1).  </w:t>
      </w:r>
    </w:p>
    <w:p w14:paraId="6A5A3824" w14:textId="77777777" w:rsidR="0086539C" w:rsidRPr="00D40E3B" w:rsidRDefault="0086539C" w:rsidP="004A1D04">
      <w:pPr>
        <w:pStyle w:val="Paragraph"/>
      </w:pPr>
    </w:p>
    <w:p w14:paraId="2228B5CA" w14:textId="77777777" w:rsidR="004A1D04" w:rsidRPr="00D40E3B" w:rsidRDefault="004A1D04" w:rsidP="004A1D04">
      <w:pPr>
        <w:pStyle w:val="Paragraph"/>
        <w:ind w:firstLine="0"/>
        <w:rPr>
          <w:b/>
        </w:rPr>
      </w:pPr>
      <w:r w:rsidRPr="00D40E3B">
        <w:rPr>
          <w:b/>
        </w:rPr>
        <w:lastRenderedPageBreak/>
        <w:t>Discussion</w:t>
      </w:r>
    </w:p>
    <w:p w14:paraId="2343FDDD" w14:textId="026EDF7B" w:rsidR="00CD553A" w:rsidRDefault="00CD553A" w:rsidP="00CD553A">
      <w:pPr>
        <w:pStyle w:val="Paragraph"/>
      </w:pPr>
      <w:r>
        <w:t>Our results indicate</w:t>
      </w:r>
      <w:r w:rsidR="00927B2D">
        <w:t xml:space="preserve"> that</w:t>
      </w:r>
      <w:r w:rsidR="004A1D04" w:rsidRPr="00D40E3B">
        <w:t xml:space="preserve"> goal selection</w:t>
      </w:r>
      <w:r w:rsidR="00927B2D">
        <w:t xml:space="preserve"> in humans</w:t>
      </w:r>
      <w:r w:rsidR="004A1D04" w:rsidRPr="00D40E3B">
        <w:t xml:space="preserve"> is partially determined by model-free value representations derived from reward history. These goals are subsequently used during model-based planning over an internally represented causal model of the task structure. </w:t>
      </w:r>
      <w:r w:rsidR="00166992">
        <w:t xml:space="preserve"> In our simple task this </w:t>
      </w:r>
      <w:r>
        <w:t>mechanism</w:t>
      </w:r>
      <w:r w:rsidR="00166992">
        <w:t xml:space="preserve"> appears suboptimal, because participants could easily have performed an exhaustive search over candida</w:t>
      </w:r>
      <w:r>
        <w:t>te goals and thereby attained a</w:t>
      </w:r>
      <w:r w:rsidR="00166992">
        <w:t xml:space="preserve"> higher average rate of return.  </w:t>
      </w:r>
      <w:r>
        <w:t>Yet, the same mechanism may be crucial in allowing humans to avoid the computational burden of full model-based evaluation for the kinds of complex tasks that we face in everyday life.</w:t>
      </w:r>
    </w:p>
    <w:p w14:paraId="5A670A7B" w14:textId="7B8432FB" w:rsidR="00AA7CF3" w:rsidRDefault="00BA5AB7" w:rsidP="00137D1C">
      <w:pPr>
        <w:pStyle w:val="Paragraph"/>
      </w:pPr>
      <w:r>
        <w:t>The experiments that we report</w:t>
      </w:r>
      <w:r w:rsidR="00AA7CF3">
        <w:t xml:space="preserve"> establish model-free value representations by </w:t>
      </w:r>
      <w:r w:rsidR="003106A9">
        <w:t>manipulating</w:t>
      </w:r>
      <w:r w:rsidR="00AA7CF3">
        <w:t xml:space="preserve"> the reward history associated with </w:t>
      </w:r>
      <w:r>
        <w:t>goal selection</w:t>
      </w:r>
      <w:r w:rsidR="00AA7CF3">
        <w:t xml:space="preserve">.  </w:t>
      </w:r>
      <w:commentRangeStart w:id="16"/>
      <w:r w:rsidR="00AA7CF3">
        <w:t xml:space="preserve">Past research shows, however, that model-free value representations can be established by a variety of </w:t>
      </w:r>
      <w:r>
        <w:t>other pathways</w:t>
      </w:r>
      <w:commentRangeEnd w:id="16"/>
      <w:r w:rsidR="001D0257">
        <w:rPr>
          <w:rStyle w:val="CommentReference"/>
          <w:rFonts w:asciiTheme="minorHAnsi" w:eastAsiaTheme="minorEastAsia" w:hAnsiTheme="minorHAnsi" w:cstheme="minorBidi"/>
          <w:lang w:eastAsia="ja-JP"/>
        </w:rPr>
        <w:commentReference w:id="16"/>
      </w:r>
      <w:r w:rsidR="00AA7CF3">
        <w:t xml:space="preserve">.  For instance, </w:t>
      </w:r>
      <w:r w:rsidR="006B0103">
        <w:t>people can generate fictive reward signals by simulating rewards according to an internally specified model</w:t>
      </w:r>
      <w:r w:rsidR="00BD4CE3">
        <w:t xml:space="preserve"> (e.g., daydreaming about the bonus they will get if they put in extra hours at work; CITE).  Such fictive rewards can establish model-free value representations (CITE), including in the striatum (CITE).  </w:t>
      </w:r>
      <w:r w:rsidR="00137D1C">
        <w:t xml:space="preserve">In essence, this uses model-based processes to “precompile” a reward value in advance of decision-making, thus lightening the computational load during online behavioral control.  </w:t>
      </w:r>
      <w:r w:rsidR="00BD4CE3">
        <w:t>There is also some evidence that both observational learning (CITE) and direct instruction (CITE) in social contexts can establish model-free value representations.</w:t>
      </w:r>
      <w:r w:rsidR="00137D1C">
        <w:t xml:space="preserve">  Each of these mechanisms may play an important role in establishing model-free value representations on </w:t>
      </w:r>
      <w:proofErr w:type="spellStart"/>
      <w:r w:rsidR="00137D1C">
        <w:t>subgoal</w:t>
      </w:r>
      <w:proofErr w:type="spellEnd"/>
      <w:r w:rsidR="00137D1C">
        <w:t xml:space="preserve"> selection without requiring an individual to have directly experienced the reward value of context-dependent </w:t>
      </w:r>
      <w:proofErr w:type="spellStart"/>
      <w:r w:rsidR="00137D1C">
        <w:t>subgoal</w:t>
      </w:r>
      <w:proofErr w:type="spellEnd"/>
      <w:r w:rsidR="00137D1C">
        <w:t xml:space="preserve"> execution.  The possibility of cultural transmission of goal/</w:t>
      </w:r>
      <w:proofErr w:type="spellStart"/>
      <w:r w:rsidR="00137D1C">
        <w:t>subgoal</w:t>
      </w:r>
      <w:proofErr w:type="spellEnd"/>
      <w:r w:rsidR="00137D1C">
        <w:t xml:space="preserve"> structure stands out as a particularly likely explanation for the efficiency and power of goal-directed behavior in humans.</w:t>
      </w:r>
    </w:p>
    <w:p w14:paraId="56C945B0" w14:textId="2F0F8373" w:rsidR="00166992" w:rsidRDefault="003106A9" w:rsidP="00166992">
      <w:pPr>
        <w:pStyle w:val="Paragraph"/>
      </w:pPr>
      <w:r>
        <w:t>Additionally</w:t>
      </w:r>
      <w:r w:rsidR="00137D1C">
        <w:t>, our model</w:t>
      </w:r>
      <w:r>
        <w:t xml:space="preserve"> is relatively restricted insofar as it</w:t>
      </w:r>
      <w:r w:rsidR="00137D1C">
        <w:t xml:space="preserve"> assumes</w:t>
      </w:r>
      <w:r w:rsidR="00166992">
        <w:t xml:space="preserve"> model-</w:t>
      </w:r>
      <w:r>
        <w:t xml:space="preserve">free selection of a single goal. </w:t>
      </w:r>
      <w:r w:rsidR="00166992">
        <w:t xml:space="preserve"> </w:t>
      </w:r>
      <w:r>
        <w:t>A</w:t>
      </w:r>
      <w:r w:rsidR="00166992">
        <w:t xml:space="preserve"> trivial extension of </w:t>
      </w:r>
      <w:r>
        <w:t>the</w:t>
      </w:r>
      <w:r w:rsidR="00166992">
        <w:t xml:space="preserve"> model </w:t>
      </w:r>
      <w:r>
        <w:t>would retrieve</w:t>
      </w:r>
      <w:r w:rsidR="00166992">
        <w:t xml:space="preserve"> </w:t>
      </w:r>
      <w:r>
        <w:t>multiple</w:t>
      </w:r>
      <w:r w:rsidR="00166992">
        <w:t xml:space="preserve"> goals with a probability proportional to their model-free value. </w:t>
      </w:r>
      <w:r>
        <w:t xml:space="preserve"> At this point, multiple candidate goals could be evaluated by model-based means.  This mechanism would preserve the possibility of model-based planning not only at the level subsidiary to the selected goal (as we demonstrate here) but also at the level of the selected goal itself.  In this case, the function of model-free value assignment would be to restrict the space of </w:t>
      </w:r>
      <w:proofErr w:type="spellStart"/>
      <w:r>
        <w:t>subgoals</w:t>
      </w:r>
      <w:proofErr w:type="spellEnd"/>
      <w:r>
        <w:t xml:space="preserve"> subject to </w:t>
      </w:r>
      <w:commentRangeStart w:id="17"/>
      <w:r>
        <w:t>evaluation</w:t>
      </w:r>
      <w:commentRangeEnd w:id="17"/>
      <w:r w:rsidR="001F70AF">
        <w:rPr>
          <w:rStyle w:val="CommentReference"/>
          <w:rFonts w:asciiTheme="minorHAnsi" w:eastAsiaTheme="minorEastAsia" w:hAnsiTheme="minorHAnsi" w:cstheme="minorBidi"/>
          <w:lang w:eastAsia="ja-JP"/>
        </w:rPr>
        <w:commentReference w:id="17"/>
      </w:r>
      <w:r>
        <w:t>.</w:t>
      </w:r>
    </w:p>
    <w:p w14:paraId="041B7DA6" w14:textId="31E8DFDE" w:rsidR="00166992" w:rsidRDefault="003106A9" w:rsidP="003106A9">
      <w:pPr>
        <w:pStyle w:val="Paragraph"/>
      </w:pPr>
      <w:proofErr w:type="gramStart"/>
      <w:r>
        <w:t>At  a</w:t>
      </w:r>
      <w:proofErr w:type="gramEnd"/>
      <w:r>
        <w:t xml:space="preserve"> broader level, w</w:t>
      </w:r>
      <w:r w:rsidR="00137D1C" w:rsidRPr="00D40E3B">
        <w:t>hile our proposal relies upon the conceptual distinction between habitual (model-free) and goal-directed (model-based) behavioral control, it also demonstrates an area of mutual depen</w:t>
      </w:r>
      <w:r w:rsidR="00137D1C">
        <w:t>dence between these mechanisms.  T</w:t>
      </w:r>
      <w:r w:rsidR="00137D1C" w:rsidRPr="00D40E3B">
        <w:t>his proposed integration captures several phenomena that blend canonical features of habits and goals. Contextual cues can trigger goal pursuit outside of conscious awareness (</w:t>
      </w:r>
      <w:r w:rsidR="00137D1C" w:rsidRPr="00D40E3B">
        <w:rPr>
          <w:i/>
        </w:rPr>
        <w:t>28</w:t>
      </w:r>
      <w:r w:rsidR="00137D1C" w:rsidRPr="00D40E3B">
        <w:t>), consistent with the operation of stimulus-response habits in the process of goal selection. In cases of “utilization behavior” among individuals with insult to prefrontal cortex, goal-directed behavior may be intrusive or inappropriately invoked based on contextual cues (</w:t>
      </w:r>
      <w:r w:rsidR="00137D1C" w:rsidRPr="00D40E3B">
        <w:rPr>
          <w:i/>
        </w:rPr>
        <w:t>29</w:t>
      </w:r>
      <w:r w:rsidR="00137D1C" w:rsidRPr="00D40E3B">
        <w:t xml:space="preserve">). Among </w:t>
      </w:r>
      <w:proofErr w:type="spellStart"/>
      <w:r w:rsidR="00137D1C" w:rsidRPr="00D40E3B">
        <w:t>neurotypical</w:t>
      </w:r>
      <w:proofErr w:type="spellEnd"/>
      <w:r w:rsidR="00137D1C" w:rsidRPr="00D40E3B">
        <w:t xml:space="preserve"> individuals, “functional fixedness” describes the tendency to consider a limited set of candidate means-end relationships based on past experience with a tool</w:t>
      </w:r>
      <w:r w:rsidR="00137D1C" w:rsidRPr="00D40E3B">
        <w:rPr>
          <w:vertAlign w:val="superscript"/>
        </w:rPr>
        <w:t xml:space="preserve"> </w:t>
      </w:r>
      <w:r w:rsidR="00137D1C" w:rsidRPr="00D40E3B">
        <w:t>(</w:t>
      </w:r>
      <w:r w:rsidR="00137D1C" w:rsidRPr="00D40E3B">
        <w:rPr>
          <w:i/>
        </w:rPr>
        <w:t>30</w:t>
      </w:r>
      <w:r w:rsidR="00137D1C" w:rsidRPr="00D40E3B">
        <w:t xml:space="preserve">). Finally, it is observed in educational settings that the execution of controlled cognitive processes improves with practice—in other words, that learning complex tasks </w:t>
      </w:r>
      <w:r w:rsidR="00137D1C" w:rsidRPr="00D40E3B">
        <w:lastRenderedPageBreak/>
        <w:t>requires the incremental acquisition of appropriate habits of thought (</w:t>
      </w:r>
      <w:r w:rsidR="00137D1C" w:rsidRPr="00D40E3B">
        <w:rPr>
          <w:i/>
        </w:rPr>
        <w:t>31</w:t>
      </w:r>
      <w:r w:rsidR="00137D1C" w:rsidRPr="00D40E3B">
        <w:t xml:space="preserve">). </w:t>
      </w:r>
      <w:r w:rsidR="00CD2E7B">
        <w:t xml:space="preserve"> </w:t>
      </w:r>
      <w:r w:rsidR="00BD4CE3" w:rsidRPr="00D40E3B">
        <w:t xml:space="preserve">It is widely recognized that humans’ representations of complex tasks are organized hierarchically into goals and </w:t>
      </w:r>
      <w:proofErr w:type="spellStart"/>
      <w:r w:rsidR="00BD4CE3" w:rsidRPr="00D40E3B">
        <w:t>subgoals</w:t>
      </w:r>
      <w:proofErr w:type="spellEnd"/>
      <w:r w:rsidR="00BD4CE3" w:rsidRPr="00D40E3B">
        <w:t xml:space="preserve"> (</w:t>
      </w:r>
      <w:r w:rsidR="00BD4CE3" w:rsidRPr="00D40E3B">
        <w:rPr>
          <w:i/>
        </w:rPr>
        <w:t>4,11,12</w:t>
      </w:r>
      <w:r w:rsidR="00BD4CE3">
        <w:t>). T</w:t>
      </w:r>
      <w:r w:rsidR="00BD4CE3" w:rsidRPr="00D40E3B">
        <w:t xml:space="preserve">ask proficiency </w:t>
      </w:r>
      <w:r w:rsidR="00BD4CE3">
        <w:t xml:space="preserve">may depend in part </w:t>
      </w:r>
      <w:r w:rsidR="00BD4CE3" w:rsidRPr="00D40E3B">
        <w:t xml:space="preserve">upon the gradual acquisition of habitual </w:t>
      </w:r>
      <w:proofErr w:type="spellStart"/>
      <w:r w:rsidR="00BD4CE3" w:rsidRPr="00D40E3B">
        <w:t>subgoal</w:t>
      </w:r>
      <w:proofErr w:type="spellEnd"/>
      <w:r w:rsidR="00BD4CE3" w:rsidRPr="00D40E3B">
        <w:t xml:space="preserve"> selection given the contextual state of a superordinate </w:t>
      </w:r>
      <w:commentRangeStart w:id="18"/>
      <w:r w:rsidR="00BD4CE3" w:rsidRPr="00D40E3B">
        <w:t>goal</w:t>
      </w:r>
      <w:commentRangeEnd w:id="18"/>
      <w:r w:rsidR="001F70AF">
        <w:rPr>
          <w:rStyle w:val="CommentReference"/>
          <w:rFonts w:asciiTheme="minorHAnsi" w:eastAsiaTheme="minorEastAsia" w:hAnsiTheme="minorHAnsi" w:cstheme="minorBidi"/>
          <w:lang w:eastAsia="ja-JP"/>
        </w:rPr>
        <w:commentReference w:id="18"/>
      </w:r>
      <w:r w:rsidR="00BD4CE3" w:rsidRPr="00D40E3B">
        <w:t>.</w:t>
      </w:r>
    </w:p>
    <w:p w14:paraId="01D7C9E6" w14:textId="77777777" w:rsidR="00754D85" w:rsidRPr="00D40E3B" w:rsidRDefault="00754D85">
      <w:pPr>
        <w:rPr>
          <w:rFonts w:ascii="Times New Roman" w:hAnsi="Times New Roman" w:cs="Times New Roman"/>
          <w:szCs w:val="24"/>
        </w:rPr>
      </w:pPr>
    </w:p>
    <w:p w14:paraId="4E691B20" w14:textId="643EC006" w:rsidR="004A1D04" w:rsidRPr="002D65D4" w:rsidRDefault="004A1D04" w:rsidP="004A1D04">
      <w:pPr>
        <w:pStyle w:val="Refhead"/>
        <w:rPr>
          <w:i/>
        </w:rPr>
      </w:pPr>
      <w:r w:rsidRPr="00D40E3B">
        <w:t>References:</w:t>
      </w:r>
      <w:r w:rsidR="002D65D4">
        <w:t xml:space="preserve">  </w:t>
      </w:r>
      <w:r w:rsidR="002D65D4">
        <w:rPr>
          <w:i/>
        </w:rPr>
        <w:t>I HAVE NOT UPDATED THE REFERENCES – WILL SAVE THIS FOR THE END</w:t>
      </w:r>
    </w:p>
    <w:p w14:paraId="314278AA"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w:t>
      </w:r>
      <w:r w:rsidRPr="00D40E3B">
        <w:rPr>
          <w:rFonts w:ascii="Times New Roman" w:hAnsi="Times New Roman" w:cs="Times New Roman"/>
          <w:noProof/>
          <w:szCs w:val="24"/>
        </w:rPr>
        <w:tab/>
        <w:t xml:space="preserve">R. J. Dolan, P. Dayan, Goals and habits in the brain.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80</w:t>
      </w:r>
      <w:r w:rsidRPr="00D40E3B">
        <w:rPr>
          <w:rFonts w:ascii="Times New Roman" w:hAnsi="Times New Roman" w:cs="Times New Roman"/>
          <w:noProof/>
          <w:szCs w:val="24"/>
        </w:rPr>
        <w:t>, 312-325 (2013).</w:t>
      </w:r>
    </w:p>
    <w:p w14:paraId="5E1BDAA9"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w:t>
      </w:r>
      <w:r w:rsidRPr="00D40E3B">
        <w:rPr>
          <w:rFonts w:ascii="Times New Roman" w:hAnsi="Times New Roman" w:cs="Times New Roman"/>
          <w:noProof/>
          <w:szCs w:val="24"/>
        </w:rPr>
        <w:tab/>
        <w:t xml:space="preserve">E. L. Thorndike, Animal intelligence: An experimental study of the associative processes in animals. </w:t>
      </w:r>
      <w:r w:rsidRPr="00D40E3B">
        <w:rPr>
          <w:rFonts w:ascii="Times New Roman" w:hAnsi="Times New Roman" w:cs="Times New Roman"/>
          <w:i/>
          <w:noProof/>
          <w:szCs w:val="24"/>
        </w:rPr>
        <w:t>Psychological Monographs: General and Applied</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w:t>
      </w:r>
      <w:r w:rsidRPr="00D40E3B">
        <w:rPr>
          <w:rFonts w:ascii="Times New Roman" w:hAnsi="Times New Roman" w:cs="Times New Roman"/>
          <w:noProof/>
          <w:szCs w:val="24"/>
        </w:rPr>
        <w:t>, i-109 (1898).</w:t>
      </w:r>
    </w:p>
    <w:p w14:paraId="6DA07B7B"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3.</w:t>
      </w:r>
      <w:r w:rsidRPr="00D40E3B">
        <w:rPr>
          <w:rFonts w:ascii="Times New Roman" w:hAnsi="Times New Roman" w:cs="Times New Roman"/>
          <w:noProof/>
          <w:szCs w:val="24"/>
        </w:rPr>
        <w:tab/>
        <w:t xml:space="preserve">A. Dickinson, B. Balleine, A. Watt, F. Gonzalez, R. A. Boakes, Motivational control after extended instrumental training. </w:t>
      </w:r>
      <w:r w:rsidRPr="00D40E3B">
        <w:rPr>
          <w:rFonts w:ascii="Times New Roman" w:hAnsi="Times New Roman" w:cs="Times New Roman"/>
          <w:i/>
          <w:noProof/>
          <w:szCs w:val="24"/>
        </w:rPr>
        <w:t>Learning &amp; behavior</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23</w:t>
      </w:r>
      <w:r w:rsidRPr="00D40E3B">
        <w:rPr>
          <w:rFonts w:ascii="Times New Roman" w:hAnsi="Times New Roman" w:cs="Times New Roman"/>
          <w:noProof/>
          <w:szCs w:val="24"/>
        </w:rPr>
        <w:t>, 197-206 (1995).</w:t>
      </w:r>
    </w:p>
    <w:p w14:paraId="40AE01B7"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4.</w:t>
      </w:r>
      <w:r w:rsidRPr="00D40E3B">
        <w:rPr>
          <w:rFonts w:ascii="Times New Roman" w:hAnsi="Times New Roman" w:cs="Times New Roman"/>
          <w:noProof/>
          <w:szCs w:val="24"/>
        </w:rPr>
        <w:tab/>
        <w:t xml:space="preserve">D. A. Norman, T. Shallice, </w:t>
      </w:r>
      <w:r w:rsidRPr="00D40E3B">
        <w:rPr>
          <w:rFonts w:ascii="Times New Roman" w:hAnsi="Times New Roman" w:cs="Times New Roman"/>
          <w:i/>
          <w:noProof/>
          <w:szCs w:val="24"/>
        </w:rPr>
        <w:t>Attention to action</w:t>
      </w:r>
      <w:r w:rsidRPr="00D40E3B">
        <w:rPr>
          <w:rFonts w:ascii="Times New Roman" w:hAnsi="Times New Roman" w:cs="Times New Roman"/>
          <w:noProof/>
          <w:szCs w:val="24"/>
        </w:rPr>
        <w:t>. (Springer, 1986).</w:t>
      </w:r>
    </w:p>
    <w:p w14:paraId="6E848FD6"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5.</w:t>
      </w:r>
      <w:r w:rsidRPr="00D40E3B">
        <w:rPr>
          <w:rFonts w:ascii="Times New Roman" w:hAnsi="Times New Roman" w:cs="Times New Roman"/>
          <w:noProof/>
          <w:szCs w:val="24"/>
        </w:rPr>
        <w:tab/>
        <w:t xml:space="preserve">Sutton, R. S. &amp; Barto, A. G. Introduction to reinforcement learning. </w:t>
      </w:r>
      <w:r w:rsidRPr="00D40E3B">
        <w:rPr>
          <w:rFonts w:ascii="Times New Roman" w:hAnsi="Times New Roman" w:cs="Times New Roman"/>
          <w:i/>
          <w:noProof/>
          <w:szCs w:val="24"/>
        </w:rPr>
        <w:t>MIT Press</w:t>
      </w:r>
      <w:r w:rsidRPr="00D40E3B">
        <w:rPr>
          <w:rFonts w:ascii="Times New Roman" w:hAnsi="Times New Roman" w:cs="Times New Roman"/>
          <w:noProof/>
          <w:szCs w:val="24"/>
        </w:rPr>
        <w:t>, (1998).</w:t>
      </w:r>
    </w:p>
    <w:p w14:paraId="6E8EF41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6.</w:t>
      </w:r>
      <w:r w:rsidRPr="00D40E3B">
        <w:rPr>
          <w:rFonts w:ascii="Times New Roman" w:hAnsi="Times New Roman" w:cs="Times New Roman"/>
          <w:noProof/>
          <w:szCs w:val="24"/>
        </w:rPr>
        <w:tab/>
        <w:t xml:space="preserve">N. D. Daw, S. J. Gershman, B. Seymour, P. Dayan, R. J. Dolan, Model-based influences on humans' choices and striatal prediction errors.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69</w:t>
      </w:r>
      <w:r w:rsidRPr="00D40E3B">
        <w:rPr>
          <w:rFonts w:ascii="Times New Roman" w:hAnsi="Times New Roman" w:cs="Times New Roman"/>
          <w:noProof/>
          <w:szCs w:val="24"/>
        </w:rPr>
        <w:t>, 1204-1215 (2011).</w:t>
      </w:r>
    </w:p>
    <w:p w14:paraId="7D36C6D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7.</w:t>
      </w:r>
      <w:r w:rsidRPr="00D40E3B">
        <w:rPr>
          <w:rFonts w:ascii="Times New Roman" w:hAnsi="Times New Roman" w:cs="Times New Roman"/>
          <w:noProof/>
          <w:szCs w:val="24"/>
        </w:rPr>
        <w:tab/>
        <w:t xml:space="preserve">N. D. Daw, D. Shohamy, The cognitive neuroscience of motivation and learning. </w:t>
      </w:r>
      <w:r w:rsidRPr="00D40E3B">
        <w:rPr>
          <w:rFonts w:ascii="Times New Roman" w:hAnsi="Times New Roman" w:cs="Times New Roman"/>
          <w:i/>
          <w:noProof/>
          <w:szCs w:val="24"/>
        </w:rPr>
        <w:t>Social Cognition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26</w:t>
      </w:r>
      <w:r w:rsidRPr="00D40E3B">
        <w:rPr>
          <w:rFonts w:ascii="Times New Roman" w:hAnsi="Times New Roman" w:cs="Times New Roman"/>
          <w:noProof/>
          <w:szCs w:val="24"/>
        </w:rPr>
        <w:t>, 593-620 (2008).</w:t>
      </w:r>
    </w:p>
    <w:p w14:paraId="3976C74D"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8.</w:t>
      </w:r>
      <w:r w:rsidRPr="00D40E3B">
        <w:rPr>
          <w:rFonts w:ascii="Times New Roman" w:hAnsi="Times New Roman" w:cs="Times New Roman"/>
          <w:noProof/>
          <w:szCs w:val="24"/>
        </w:rPr>
        <w:tab/>
        <w:t xml:space="preserve">S. M. McClure, G. S. Berns, P. R. Montague, Temporal prediction errors in a passive learning task activate human striatum.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38</w:t>
      </w:r>
      <w:r w:rsidRPr="00D40E3B">
        <w:rPr>
          <w:rFonts w:ascii="Times New Roman" w:hAnsi="Times New Roman" w:cs="Times New Roman"/>
          <w:noProof/>
          <w:szCs w:val="24"/>
        </w:rPr>
        <w:t>, 339-346 (2003).</w:t>
      </w:r>
    </w:p>
    <w:p w14:paraId="1CC89A6F"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9.</w:t>
      </w:r>
      <w:r w:rsidRPr="00D40E3B">
        <w:rPr>
          <w:rFonts w:ascii="Times New Roman" w:hAnsi="Times New Roman" w:cs="Times New Roman"/>
          <w:noProof/>
          <w:szCs w:val="24"/>
        </w:rPr>
        <w:tab/>
        <w:t xml:space="preserve">J. P. O'Doherty, P. Dayan, K. Friston, H. Critchley, R. J. Dolan, Temporal difference models and reward-related learning in the human brain.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38</w:t>
      </w:r>
      <w:r w:rsidRPr="00D40E3B">
        <w:rPr>
          <w:rFonts w:ascii="Times New Roman" w:hAnsi="Times New Roman" w:cs="Times New Roman"/>
          <w:noProof/>
          <w:szCs w:val="24"/>
        </w:rPr>
        <w:t>, 329-337 (2003).</w:t>
      </w:r>
    </w:p>
    <w:p w14:paraId="56D95669"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10.</w:t>
      </w:r>
      <w:r w:rsidRPr="00D40E3B">
        <w:rPr>
          <w:rFonts w:ascii="Times New Roman" w:hAnsi="Times New Roman" w:cs="Times New Roman"/>
          <w:noProof/>
          <w:szCs w:val="24"/>
        </w:rPr>
        <w:tab/>
        <w:t xml:space="preserve">H. M. Bayer, P. W. Glimcher, Midbrain dopamine neurons encode a quantitative reward prediction error signal.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47</w:t>
      </w:r>
      <w:r w:rsidRPr="00D40E3B">
        <w:rPr>
          <w:rFonts w:ascii="Times New Roman" w:hAnsi="Times New Roman" w:cs="Times New Roman"/>
          <w:noProof/>
          <w:szCs w:val="24"/>
        </w:rPr>
        <w:t>, 129-141 (2005).</w:t>
      </w:r>
    </w:p>
    <w:p w14:paraId="6AD4DBEC"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11.</w:t>
      </w:r>
      <w:r w:rsidRPr="00D40E3B">
        <w:rPr>
          <w:rFonts w:ascii="Times New Roman" w:hAnsi="Times New Roman" w:cs="Times New Roman"/>
          <w:noProof/>
          <w:szCs w:val="24"/>
        </w:rPr>
        <w:tab/>
        <w:t xml:space="preserve">K. S. Lashley, </w:t>
      </w:r>
      <w:r w:rsidRPr="00D40E3B">
        <w:rPr>
          <w:rFonts w:ascii="Times New Roman" w:hAnsi="Times New Roman" w:cs="Times New Roman"/>
          <w:i/>
          <w:noProof/>
          <w:szCs w:val="24"/>
        </w:rPr>
        <w:t>The problem of serial order in behavior</w:t>
      </w:r>
      <w:r w:rsidRPr="00D40E3B">
        <w:rPr>
          <w:rFonts w:ascii="Times New Roman" w:hAnsi="Times New Roman" w:cs="Times New Roman"/>
          <w:noProof/>
          <w:szCs w:val="24"/>
        </w:rPr>
        <w:t>. (Wiley, New York, 1951).</w:t>
      </w:r>
    </w:p>
    <w:p w14:paraId="0305EE84"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12.</w:t>
      </w:r>
      <w:r w:rsidRPr="00D40E3B">
        <w:rPr>
          <w:rFonts w:ascii="Times New Roman" w:hAnsi="Times New Roman" w:cs="Times New Roman"/>
          <w:noProof/>
          <w:szCs w:val="24"/>
        </w:rPr>
        <w:tab/>
        <w:t xml:space="preserve">M. M. Botvinick, Hierarchical models of behavior and prefrontal function. </w:t>
      </w:r>
      <w:r w:rsidRPr="00D40E3B">
        <w:rPr>
          <w:rFonts w:ascii="Times New Roman" w:hAnsi="Times New Roman" w:cs="Times New Roman"/>
          <w:i/>
          <w:noProof/>
          <w:szCs w:val="24"/>
        </w:rPr>
        <w:t>Trends in cognitive sciences</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12</w:t>
      </w:r>
      <w:r w:rsidRPr="00D40E3B">
        <w:rPr>
          <w:rFonts w:ascii="Times New Roman" w:hAnsi="Times New Roman" w:cs="Times New Roman"/>
          <w:noProof/>
          <w:szCs w:val="24"/>
        </w:rPr>
        <w:t>, 201-208 (2008).</w:t>
      </w:r>
    </w:p>
    <w:p w14:paraId="159BE22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13.</w:t>
      </w:r>
      <w:r w:rsidRPr="00D40E3B">
        <w:rPr>
          <w:rFonts w:ascii="Times New Roman" w:hAnsi="Times New Roman" w:cs="Times New Roman"/>
          <w:noProof/>
          <w:szCs w:val="24"/>
        </w:rPr>
        <w:tab/>
        <w:t xml:space="preserve">Boyan, J. A. &amp; Moore, A. W. Learning evaluation functions for large acyclic domains. </w:t>
      </w:r>
      <w:r w:rsidRPr="00D40E3B">
        <w:rPr>
          <w:rFonts w:ascii="Times New Roman" w:hAnsi="Times New Roman" w:cs="Times New Roman"/>
          <w:i/>
          <w:noProof/>
          <w:szCs w:val="24"/>
        </w:rPr>
        <w:t>Proceedings of the International Conference on Machine Learning.</w:t>
      </w:r>
      <w:r w:rsidRPr="00D40E3B">
        <w:rPr>
          <w:rFonts w:ascii="Times New Roman" w:hAnsi="Times New Roman" w:cs="Times New Roman"/>
          <w:noProof/>
          <w:szCs w:val="24"/>
        </w:rPr>
        <w:t xml:space="preserve"> 63-70 (1996).</w:t>
      </w:r>
    </w:p>
    <w:p w14:paraId="183F750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14.</w:t>
      </w:r>
      <w:r w:rsidRPr="00D40E3B">
        <w:rPr>
          <w:rFonts w:ascii="Times New Roman" w:hAnsi="Times New Roman" w:cs="Times New Roman"/>
          <w:noProof/>
          <w:szCs w:val="24"/>
        </w:rPr>
        <w:tab/>
        <w:t>Zhang, N. L. &amp; Zhang, W</w:t>
      </w:r>
      <w:r w:rsidRPr="00D40E3B">
        <w:rPr>
          <w:rFonts w:ascii="Times New Roman" w:hAnsi="Times New Roman" w:cs="Times New Roman"/>
          <w:i/>
          <w:noProof/>
          <w:szCs w:val="24"/>
        </w:rPr>
        <w:t>.</w:t>
      </w:r>
      <w:r w:rsidRPr="00D40E3B">
        <w:rPr>
          <w:rFonts w:ascii="Times New Roman" w:hAnsi="Times New Roman" w:cs="Times New Roman"/>
          <w:noProof/>
          <w:szCs w:val="24"/>
        </w:rPr>
        <w:t xml:space="preserve"> Fast value iteration for goal-directed markov decision processes. </w:t>
      </w:r>
      <w:r w:rsidRPr="00D40E3B">
        <w:rPr>
          <w:rFonts w:ascii="Times New Roman" w:hAnsi="Times New Roman" w:cs="Times New Roman"/>
          <w:i/>
          <w:noProof/>
          <w:szCs w:val="24"/>
        </w:rPr>
        <w:t>Proceedings of the Thirteenth conference on Uncertainty in artificial intelligence</w:t>
      </w:r>
      <w:r w:rsidRPr="00D40E3B">
        <w:rPr>
          <w:rFonts w:ascii="Times New Roman" w:hAnsi="Times New Roman" w:cs="Times New Roman"/>
          <w:noProof/>
          <w:szCs w:val="24"/>
        </w:rPr>
        <w:t xml:space="preserve"> 489-494 (1997).</w:t>
      </w:r>
    </w:p>
    <w:p w14:paraId="5579078C"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15.</w:t>
      </w:r>
      <w:r w:rsidRPr="00D40E3B">
        <w:rPr>
          <w:rFonts w:ascii="Times New Roman" w:hAnsi="Times New Roman" w:cs="Times New Roman"/>
          <w:noProof/>
          <w:szCs w:val="24"/>
        </w:rPr>
        <w:tab/>
        <w:t xml:space="preserve">Collins, A. G. &amp; Frank, M. J. Cognitive control over learning: creating, clustering, and generalizing task-set structure. </w:t>
      </w:r>
      <w:r w:rsidRPr="00D40E3B">
        <w:rPr>
          <w:rFonts w:ascii="Times New Roman" w:hAnsi="Times New Roman" w:cs="Times New Roman"/>
          <w:i/>
          <w:noProof/>
          <w:szCs w:val="24"/>
        </w:rPr>
        <w:t>Psychological review</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120</w:t>
      </w:r>
      <w:r w:rsidRPr="00D40E3B">
        <w:rPr>
          <w:rFonts w:ascii="Times New Roman" w:hAnsi="Times New Roman" w:cs="Times New Roman"/>
          <w:noProof/>
          <w:szCs w:val="24"/>
        </w:rPr>
        <w:t>, 190 (2013).</w:t>
      </w:r>
    </w:p>
    <w:p w14:paraId="1F2371AF"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16.</w:t>
      </w:r>
      <w:r w:rsidRPr="00D40E3B">
        <w:rPr>
          <w:rFonts w:ascii="Times New Roman" w:hAnsi="Times New Roman" w:cs="Times New Roman"/>
          <w:noProof/>
          <w:szCs w:val="24"/>
        </w:rPr>
        <w:tab/>
        <w:t xml:space="preserve">Dayan, P. How to set the switches on this thing. </w:t>
      </w:r>
      <w:r w:rsidRPr="00D40E3B">
        <w:rPr>
          <w:rFonts w:ascii="Times New Roman" w:hAnsi="Times New Roman" w:cs="Times New Roman"/>
          <w:i/>
          <w:noProof/>
          <w:szCs w:val="24"/>
        </w:rPr>
        <w:t>Current Opinion in Neurobiology</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22</w:t>
      </w:r>
      <w:r w:rsidRPr="00D40E3B">
        <w:rPr>
          <w:rFonts w:ascii="Times New Roman" w:hAnsi="Times New Roman" w:cs="Times New Roman"/>
          <w:noProof/>
          <w:szCs w:val="24"/>
        </w:rPr>
        <w:t>, 1068-1074 (2012).</w:t>
      </w:r>
    </w:p>
    <w:p w14:paraId="2DCD08AA"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17.</w:t>
      </w:r>
      <w:r w:rsidRPr="00D40E3B">
        <w:rPr>
          <w:rFonts w:ascii="Times New Roman" w:hAnsi="Times New Roman" w:cs="Times New Roman"/>
          <w:noProof/>
          <w:szCs w:val="24"/>
        </w:rPr>
        <w:tab/>
        <w:t xml:space="preserve">Graybiel, A. M. Habits, rituals, and the evaluative brain. </w:t>
      </w:r>
      <w:r w:rsidRPr="00D40E3B">
        <w:rPr>
          <w:rFonts w:ascii="Times New Roman" w:hAnsi="Times New Roman" w:cs="Times New Roman"/>
          <w:i/>
          <w:noProof/>
          <w:szCs w:val="24"/>
        </w:rPr>
        <w:t>Annu. Rev. Neurosci.</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31</w:t>
      </w:r>
      <w:r w:rsidRPr="00D40E3B">
        <w:rPr>
          <w:rFonts w:ascii="Times New Roman" w:hAnsi="Times New Roman" w:cs="Times New Roman"/>
          <w:noProof/>
          <w:szCs w:val="24"/>
        </w:rPr>
        <w:t>, 359-387 (2008).</w:t>
      </w:r>
    </w:p>
    <w:p w14:paraId="2DD21D2D"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lastRenderedPageBreak/>
        <w:t>18.</w:t>
      </w:r>
      <w:r w:rsidRPr="00D40E3B">
        <w:rPr>
          <w:rFonts w:ascii="Times New Roman" w:hAnsi="Times New Roman" w:cs="Times New Roman"/>
          <w:noProof/>
          <w:szCs w:val="24"/>
        </w:rPr>
        <w:tab/>
        <w:t xml:space="preserve">O'Reilly, R. C. &amp; Frank, M. J. Making working memory work: a computational model of learning in the prefrontal cortex and basal ganglia. </w:t>
      </w:r>
      <w:r w:rsidRPr="00D40E3B">
        <w:rPr>
          <w:rFonts w:ascii="Times New Roman" w:hAnsi="Times New Roman" w:cs="Times New Roman"/>
          <w:i/>
          <w:noProof/>
          <w:szCs w:val="24"/>
        </w:rPr>
        <w:t>Neural Computation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18</w:t>
      </w:r>
      <w:r w:rsidRPr="00D40E3B">
        <w:rPr>
          <w:rFonts w:ascii="Times New Roman" w:hAnsi="Times New Roman" w:cs="Times New Roman"/>
          <w:noProof/>
          <w:szCs w:val="24"/>
        </w:rPr>
        <w:t>, 283-328 (2006).</w:t>
      </w:r>
    </w:p>
    <w:p w14:paraId="70B622C2"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19.</w:t>
      </w:r>
      <w:r w:rsidRPr="00D40E3B">
        <w:rPr>
          <w:rFonts w:ascii="Times New Roman" w:hAnsi="Times New Roman" w:cs="Times New Roman"/>
          <w:noProof/>
          <w:szCs w:val="24"/>
        </w:rPr>
        <w:tab/>
        <w:t xml:space="preserve">Collins, A. G. &amp; Frank, M. J. Cognitive control over learning: creating, clustering, and generalizing task-set structure. </w:t>
      </w:r>
      <w:r w:rsidRPr="00D40E3B">
        <w:rPr>
          <w:rFonts w:ascii="Times New Roman" w:hAnsi="Times New Roman" w:cs="Times New Roman"/>
          <w:i/>
          <w:noProof/>
          <w:szCs w:val="24"/>
        </w:rPr>
        <w:t>Psychological review</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120</w:t>
      </w:r>
      <w:r w:rsidRPr="00D40E3B">
        <w:rPr>
          <w:rFonts w:ascii="Times New Roman" w:hAnsi="Times New Roman" w:cs="Times New Roman"/>
          <w:noProof/>
          <w:szCs w:val="24"/>
        </w:rPr>
        <w:t>, 190 (2013).</w:t>
      </w:r>
    </w:p>
    <w:p w14:paraId="16605D6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20.</w:t>
      </w:r>
      <w:r w:rsidRPr="00D40E3B">
        <w:rPr>
          <w:rFonts w:ascii="Times New Roman" w:hAnsi="Times New Roman" w:cs="Times New Roman"/>
          <w:noProof/>
          <w:szCs w:val="24"/>
        </w:rPr>
        <w:tab/>
        <w:t xml:space="preserve">Miller, E. K. The prefrontal cortex and cognitive control. </w:t>
      </w:r>
      <w:r w:rsidRPr="00D40E3B">
        <w:rPr>
          <w:rFonts w:ascii="Times New Roman" w:hAnsi="Times New Roman" w:cs="Times New Roman"/>
          <w:i/>
          <w:noProof/>
          <w:szCs w:val="24"/>
        </w:rPr>
        <w:t>Nature Reviews</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w:t>
      </w:r>
      <w:r w:rsidRPr="00D40E3B">
        <w:rPr>
          <w:rFonts w:ascii="Times New Roman" w:hAnsi="Times New Roman" w:cs="Times New Roman"/>
          <w:noProof/>
          <w:szCs w:val="24"/>
        </w:rPr>
        <w:t>, 59-65 (2000).</w:t>
      </w:r>
    </w:p>
    <w:p w14:paraId="09EBBB58"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21.</w:t>
      </w:r>
      <w:r w:rsidRPr="00D40E3B">
        <w:rPr>
          <w:rFonts w:ascii="Times New Roman" w:hAnsi="Times New Roman" w:cs="Times New Roman"/>
          <w:noProof/>
          <w:szCs w:val="24"/>
        </w:rPr>
        <w:tab/>
        <w:t xml:space="preserve">R. S. Sutton, D. Precup, S. Singh, Between MDPs and semi-MDPs: A framework for temporal abstraction in reinforcement learning. </w:t>
      </w:r>
      <w:r w:rsidRPr="00D40E3B">
        <w:rPr>
          <w:rFonts w:ascii="Times New Roman" w:hAnsi="Times New Roman" w:cs="Times New Roman"/>
          <w:i/>
          <w:noProof/>
          <w:szCs w:val="24"/>
        </w:rPr>
        <w:t>Artificial intelligence</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112</w:t>
      </w:r>
      <w:r w:rsidRPr="00D40E3B">
        <w:rPr>
          <w:rFonts w:ascii="Times New Roman" w:hAnsi="Times New Roman" w:cs="Times New Roman"/>
          <w:noProof/>
          <w:szCs w:val="24"/>
        </w:rPr>
        <w:t>, 181-211 (1999).</w:t>
      </w:r>
    </w:p>
    <w:p w14:paraId="337ED5AB"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22.</w:t>
      </w:r>
      <w:r w:rsidRPr="00D40E3B">
        <w:rPr>
          <w:rFonts w:ascii="Times New Roman" w:hAnsi="Times New Roman" w:cs="Times New Roman"/>
          <w:noProof/>
          <w:szCs w:val="24"/>
        </w:rPr>
        <w:tab/>
        <w:t xml:space="preserve">A. R. Otto, S. J. Gershman, A. B. Markman, N. D. Daw, The curse of planning: dissecting multiple reinforcement-learning systems by taxing the central executive. </w:t>
      </w:r>
      <w:r w:rsidRPr="00D40E3B">
        <w:rPr>
          <w:rFonts w:ascii="Times New Roman" w:hAnsi="Times New Roman" w:cs="Times New Roman"/>
          <w:i/>
          <w:noProof/>
          <w:szCs w:val="24"/>
        </w:rPr>
        <w:t>Psychol Sci</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24</w:t>
      </w:r>
      <w:r w:rsidRPr="00D40E3B">
        <w:rPr>
          <w:rFonts w:ascii="Times New Roman" w:hAnsi="Times New Roman" w:cs="Times New Roman"/>
          <w:noProof/>
          <w:szCs w:val="24"/>
        </w:rPr>
        <w:t>, 751-761 (2013); published online EpubMay (10.1177/0956797612463080).</w:t>
      </w:r>
    </w:p>
    <w:p w14:paraId="23D7CB87"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23.</w:t>
      </w:r>
      <w:r w:rsidRPr="00D40E3B">
        <w:rPr>
          <w:rFonts w:ascii="Times New Roman" w:hAnsi="Times New Roman" w:cs="Times New Roman"/>
          <w:noProof/>
          <w:szCs w:val="24"/>
        </w:rPr>
        <w:tab/>
        <w:t xml:space="preserve">A. R. Otto, A. Skatova, S. Madlon-Kay, N. D. Daw, Cognitive Control Predicts Use of Model-based Reinforcement Learning. </w:t>
      </w:r>
      <w:r w:rsidRPr="00D40E3B">
        <w:rPr>
          <w:rFonts w:ascii="Times New Roman" w:hAnsi="Times New Roman" w:cs="Times New Roman"/>
          <w:i/>
          <w:noProof/>
          <w:szCs w:val="24"/>
        </w:rPr>
        <w:t xml:space="preserve">Journal of Cognitive Neuroscience </w:t>
      </w:r>
      <w:r w:rsidRPr="00D40E3B">
        <w:rPr>
          <w:rFonts w:ascii="Times New Roman" w:hAnsi="Times New Roman" w:cs="Times New Roman"/>
          <w:b/>
          <w:noProof/>
          <w:szCs w:val="24"/>
        </w:rPr>
        <w:t>27</w:t>
      </w:r>
      <w:r w:rsidRPr="00D40E3B">
        <w:rPr>
          <w:rFonts w:ascii="Times New Roman" w:hAnsi="Times New Roman" w:cs="Times New Roman"/>
          <w:noProof/>
          <w:szCs w:val="24"/>
        </w:rPr>
        <w:t>, 319-333</w:t>
      </w:r>
      <w:r w:rsidRPr="00D40E3B">
        <w:rPr>
          <w:rFonts w:ascii="Times New Roman" w:hAnsi="Times New Roman" w:cs="Times New Roman"/>
          <w:i/>
          <w:noProof/>
          <w:szCs w:val="24"/>
        </w:rPr>
        <w:t xml:space="preserve"> </w:t>
      </w:r>
      <w:r w:rsidRPr="00D40E3B">
        <w:rPr>
          <w:rFonts w:ascii="Times New Roman" w:hAnsi="Times New Roman" w:cs="Times New Roman"/>
          <w:noProof/>
          <w:szCs w:val="24"/>
        </w:rPr>
        <w:t>(2015).</w:t>
      </w:r>
    </w:p>
    <w:p w14:paraId="28A7BBAF"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24.</w:t>
      </w:r>
      <w:r w:rsidRPr="00D40E3B">
        <w:rPr>
          <w:rFonts w:ascii="Times New Roman" w:hAnsi="Times New Roman" w:cs="Times New Roman"/>
          <w:noProof/>
          <w:szCs w:val="24"/>
        </w:rPr>
        <w:tab/>
        <w:t xml:space="preserve">A. R. Otto, C. M. Raio, A. Chiang, E. A. Phelps, N. D. Daw, Working-memory capacity protects model-based learning from stress. </w:t>
      </w:r>
      <w:r w:rsidRPr="00D40E3B">
        <w:rPr>
          <w:rFonts w:ascii="Times New Roman" w:hAnsi="Times New Roman" w:cs="Times New Roman"/>
          <w:i/>
          <w:noProof/>
          <w:szCs w:val="24"/>
        </w:rPr>
        <w:t>Proceedings of the National Academy of Sciences</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110</w:t>
      </w:r>
      <w:r w:rsidRPr="00D40E3B">
        <w:rPr>
          <w:rFonts w:ascii="Times New Roman" w:hAnsi="Times New Roman" w:cs="Times New Roman"/>
          <w:noProof/>
          <w:szCs w:val="24"/>
        </w:rPr>
        <w:t>, 20941-20946 (2013).</w:t>
      </w:r>
    </w:p>
    <w:p w14:paraId="45D7E08C"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25.</w:t>
      </w:r>
      <w:r w:rsidRPr="00D40E3B">
        <w:rPr>
          <w:rFonts w:ascii="Times New Roman" w:hAnsi="Times New Roman" w:cs="Times New Roman"/>
          <w:noProof/>
          <w:szCs w:val="24"/>
        </w:rPr>
        <w:tab/>
        <w:t xml:space="preserve">P. Smittenaar, T. H. FitzGerald, V. Romei, N. D. Wright, R. J. Dolan, Disruption of dorsolateral prefrontal cortex decreases model-based in favor of model-free control in humans.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80</w:t>
      </w:r>
      <w:r w:rsidRPr="00D40E3B">
        <w:rPr>
          <w:rFonts w:ascii="Times New Roman" w:hAnsi="Times New Roman" w:cs="Times New Roman"/>
          <w:noProof/>
          <w:szCs w:val="24"/>
        </w:rPr>
        <w:t>, 914-919 (2013).</w:t>
      </w:r>
    </w:p>
    <w:p w14:paraId="05CE28A4"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26.</w:t>
      </w:r>
      <w:r w:rsidRPr="00D40E3B">
        <w:rPr>
          <w:rFonts w:ascii="Times New Roman" w:hAnsi="Times New Roman" w:cs="Times New Roman"/>
          <w:noProof/>
          <w:szCs w:val="24"/>
        </w:rPr>
        <w:tab/>
        <w:t xml:space="preserve">M. M. Botvinick, Y. Niv, A. C. Barto, Hierarchically organized behavior and its neural foundations: A reinforcement learning perspective. </w:t>
      </w:r>
      <w:r w:rsidRPr="00D40E3B">
        <w:rPr>
          <w:rFonts w:ascii="Times New Roman" w:hAnsi="Times New Roman" w:cs="Times New Roman"/>
          <w:i/>
          <w:noProof/>
          <w:szCs w:val="24"/>
        </w:rPr>
        <w:t>Cognition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113</w:t>
      </w:r>
      <w:r w:rsidRPr="00D40E3B">
        <w:rPr>
          <w:rFonts w:ascii="Times New Roman" w:hAnsi="Times New Roman" w:cs="Times New Roman"/>
          <w:noProof/>
          <w:szCs w:val="24"/>
        </w:rPr>
        <w:t>, 262-280 (2009).</w:t>
      </w:r>
    </w:p>
    <w:p w14:paraId="50F9BD8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27.</w:t>
      </w:r>
      <w:r w:rsidRPr="00D40E3B">
        <w:rPr>
          <w:rFonts w:ascii="Times New Roman" w:hAnsi="Times New Roman" w:cs="Times New Roman"/>
          <w:noProof/>
          <w:szCs w:val="24"/>
        </w:rPr>
        <w:tab/>
        <w:t xml:space="preserve">J. Ú. J. F. Ribas-Fernandes, A. Solway, C. Diuk, J. T. McGuire, A. G. Barto, Y. Niv, M. M. Botvinick, A neural signature of hierarchical reinforcement learning.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71</w:t>
      </w:r>
      <w:r w:rsidRPr="00D40E3B">
        <w:rPr>
          <w:rFonts w:ascii="Times New Roman" w:hAnsi="Times New Roman" w:cs="Times New Roman"/>
          <w:noProof/>
          <w:szCs w:val="24"/>
        </w:rPr>
        <w:t>, 370-379 (2011).</w:t>
      </w:r>
    </w:p>
    <w:p w14:paraId="17E87C06"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28.</w:t>
      </w:r>
      <w:r w:rsidRPr="00D40E3B">
        <w:rPr>
          <w:rFonts w:ascii="Times New Roman" w:hAnsi="Times New Roman" w:cs="Times New Roman"/>
          <w:noProof/>
          <w:szCs w:val="24"/>
        </w:rPr>
        <w:tab/>
        <w:t xml:space="preserve">J. Y. Huang, J. A. Bargh, The Selfish Goal: Autonomously operating motivational structures as the proximate cause of human judgment and behavior. </w:t>
      </w:r>
      <w:r w:rsidRPr="00D40E3B">
        <w:rPr>
          <w:rFonts w:ascii="Times New Roman" w:hAnsi="Times New Roman" w:cs="Times New Roman"/>
          <w:i/>
          <w:noProof/>
          <w:szCs w:val="24"/>
        </w:rPr>
        <w:t>Behavioral and Brain Sciences</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37</w:t>
      </w:r>
      <w:r w:rsidRPr="00D40E3B">
        <w:rPr>
          <w:rFonts w:ascii="Times New Roman" w:hAnsi="Times New Roman" w:cs="Times New Roman"/>
          <w:noProof/>
          <w:szCs w:val="24"/>
        </w:rPr>
        <w:t>, 121-135 (2014).</w:t>
      </w:r>
    </w:p>
    <w:p w14:paraId="4CEAAA73"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29.</w:t>
      </w:r>
      <w:r w:rsidRPr="00D40E3B">
        <w:rPr>
          <w:rFonts w:ascii="Times New Roman" w:hAnsi="Times New Roman" w:cs="Times New Roman"/>
          <w:noProof/>
          <w:szCs w:val="24"/>
        </w:rPr>
        <w:tab/>
        <w:t xml:space="preserve">F. Lhermitte, ‘Utilization behaviour’and its relation to lesions of the frontal lobes. </w:t>
      </w:r>
      <w:r w:rsidRPr="00D40E3B">
        <w:rPr>
          <w:rFonts w:ascii="Times New Roman" w:hAnsi="Times New Roman" w:cs="Times New Roman"/>
          <w:i/>
          <w:noProof/>
          <w:szCs w:val="24"/>
        </w:rPr>
        <w:t>Brain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106</w:t>
      </w:r>
      <w:r w:rsidRPr="00D40E3B">
        <w:rPr>
          <w:rFonts w:ascii="Times New Roman" w:hAnsi="Times New Roman" w:cs="Times New Roman"/>
          <w:noProof/>
          <w:szCs w:val="24"/>
        </w:rPr>
        <w:t>, 237-255 (1983).</w:t>
      </w:r>
    </w:p>
    <w:p w14:paraId="6199E76D"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30.</w:t>
      </w:r>
      <w:r w:rsidRPr="00D40E3B">
        <w:rPr>
          <w:rFonts w:ascii="Times New Roman" w:hAnsi="Times New Roman" w:cs="Times New Roman"/>
          <w:noProof/>
          <w:szCs w:val="24"/>
        </w:rPr>
        <w:tab/>
        <w:t xml:space="preserve">R. E. Adamson, Functional fixedness as related to problem solving: A repetition of three experiments. </w:t>
      </w:r>
      <w:r w:rsidRPr="00D40E3B">
        <w:rPr>
          <w:rFonts w:ascii="Times New Roman" w:hAnsi="Times New Roman" w:cs="Times New Roman"/>
          <w:i/>
          <w:noProof/>
          <w:szCs w:val="24"/>
        </w:rPr>
        <w:t>Journal of experimental psychology</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44</w:t>
      </w:r>
      <w:r w:rsidRPr="00D40E3B">
        <w:rPr>
          <w:rFonts w:ascii="Times New Roman" w:hAnsi="Times New Roman" w:cs="Times New Roman"/>
          <w:noProof/>
          <w:szCs w:val="24"/>
        </w:rPr>
        <w:t>, 288 (1952).</w:t>
      </w:r>
    </w:p>
    <w:p w14:paraId="68501EC8"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31.</w:t>
      </w:r>
      <w:r w:rsidRPr="00D40E3B">
        <w:rPr>
          <w:rFonts w:ascii="Times New Roman" w:hAnsi="Times New Roman" w:cs="Times New Roman"/>
          <w:noProof/>
          <w:szCs w:val="24"/>
        </w:rPr>
        <w:tab/>
        <w:t xml:space="preserve">D. N. Perkins, G. Salomon, Are cognitive skills context-bound? </w:t>
      </w:r>
      <w:r w:rsidRPr="00D40E3B">
        <w:rPr>
          <w:rFonts w:ascii="Times New Roman" w:hAnsi="Times New Roman" w:cs="Times New Roman"/>
          <w:i/>
          <w:noProof/>
          <w:szCs w:val="24"/>
        </w:rPr>
        <w:t>Educational researcher</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18</w:t>
      </w:r>
      <w:r w:rsidRPr="00D40E3B">
        <w:rPr>
          <w:rFonts w:ascii="Times New Roman" w:hAnsi="Times New Roman" w:cs="Times New Roman"/>
          <w:noProof/>
          <w:szCs w:val="24"/>
        </w:rPr>
        <w:t>, 16-25 (1989).</w:t>
      </w:r>
    </w:p>
    <w:p w14:paraId="0ACDBF8A" w14:textId="77777777" w:rsidR="004A1D04" w:rsidRPr="00D40E3B" w:rsidRDefault="004A1D04" w:rsidP="004A1D04">
      <w:pPr>
        <w:ind w:left="720" w:hanging="720"/>
        <w:rPr>
          <w:rFonts w:ascii="Times New Roman" w:eastAsia="Times New Roman" w:hAnsi="Times New Roman" w:cs="Times New Roman"/>
          <w:szCs w:val="24"/>
        </w:rPr>
      </w:pPr>
      <w:r w:rsidRPr="00D40E3B">
        <w:rPr>
          <w:rFonts w:ascii="Times New Roman" w:hAnsi="Times New Roman" w:cs="Times New Roman"/>
          <w:noProof/>
          <w:szCs w:val="24"/>
        </w:rPr>
        <w:t>32.</w:t>
      </w:r>
      <w:r w:rsidRPr="00D40E3B">
        <w:rPr>
          <w:rFonts w:ascii="Times New Roman" w:hAnsi="Times New Roman" w:cs="Times New Roman"/>
          <w:noProof/>
          <w:szCs w:val="24"/>
        </w:rPr>
        <w:tab/>
      </w:r>
      <w:proofErr w:type="spellStart"/>
      <w:r w:rsidRPr="00D40E3B">
        <w:rPr>
          <w:rFonts w:ascii="Times New Roman" w:eastAsia="Times New Roman" w:hAnsi="Times New Roman" w:cs="Times New Roman"/>
          <w:szCs w:val="24"/>
        </w:rPr>
        <w:t>Gläscher</w:t>
      </w:r>
      <w:proofErr w:type="spellEnd"/>
      <w:r w:rsidRPr="00D40E3B">
        <w:rPr>
          <w:rFonts w:ascii="Times New Roman" w:eastAsia="Times New Roman" w:hAnsi="Times New Roman" w:cs="Times New Roman"/>
          <w:szCs w:val="24"/>
        </w:rPr>
        <w:t xml:space="preserve">, J., </w:t>
      </w:r>
      <w:proofErr w:type="spellStart"/>
      <w:r w:rsidRPr="00D40E3B">
        <w:rPr>
          <w:rFonts w:ascii="Times New Roman" w:eastAsia="Times New Roman" w:hAnsi="Times New Roman" w:cs="Times New Roman"/>
          <w:szCs w:val="24"/>
        </w:rPr>
        <w:t>Daw</w:t>
      </w:r>
      <w:proofErr w:type="spellEnd"/>
      <w:r w:rsidRPr="00D40E3B">
        <w:rPr>
          <w:rFonts w:ascii="Times New Roman" w:eastAsia="Times New Roman" w:hAnsi="Times New Roman" w:cs="Times New Roman"/>
          <w:szCs w:val="24"/>
        </w:rPr>
        <w:t xml:space="preserve">, N., Dayan, P., &amp; </w:t>
      </w:r>
      <w:proofErr w:type="spellStart"/>
      <w:r w:rsidRPr="00D40E3B">
        <w:rPr>
          <w:rFonts w:ascii="Times New Roman" w:eastAsia="Times New Roman" w:hAnsi="Times New Roman" w:cs="Times New Roman"/>
          <w:szCs w:val="24"/>
        </w:rPr>
        <w:t>O'Doherty</w:t>
      </w:r>
      <w:proofErr w:type="spellEnd"/>
      <w:r w:rsidRPr="00D40E3B">
        <w:rPr>
          <w:rFonts w:ascii="Times New Roman" w:eastAsia="Times New Roman" w:hAnsi="Times New Roman" w:cs="Times New Roman"/>
          <w:szCs w:val="24"/>
        </w:rPr>
        <w:t xml:space="preserve">, J. P. (2010). States versus rewards: dissociable neural prediction error signals underlying model-based and model-free reinforcement learning. </w:t>
      </w:r>
      <w:r w:rsidRPr="00D40E3B">
        <w:rPr>
          <w:rFonts w:ascii="Times New Roman" w:eastAsia="Times New Roman" w:hAnsi="Times New Roman" w:cs="Times New Roman"/>
          <w:i/>
          <w:iCs/>
          <w:szCs w:val="24"/>
        </w:rPr>
        <w:t>Neuron</w:t>
      </w:r>
      <w:r w:rsidRPr="00D40E3B">
        <w:rPr>
          <w:rFonts w:ascii="Times New Roman" w:eastAsia="Times New Roman" w:hAnsi="Times New Roman" w:cs="Times New Roman"/>
          <w:szCs w:val="24"/>
        </w:rPr>
        <w:t xml:space="preserve">, </w:t>
      </w:r>
      <w:r w:rsidRPr="00D40E3B">
        <w:rPr>
          <w:rFonts w:ascii="Times New Roman" w:eastAsia="Times New Roman" w:hAnsi="Times New Roman" w:cs="Times New Roman"/>
          <w:b/>
          <w:iCs/>
          <w:szCs w:val="24"/>
        </w:rPr>
        <w:t>66</w:t>
      </w:r>
      <w:r w:rsidRPr="00D40E3B">
        <w:rPr>
          <w:rFonts w:ascii="Times New Roman" w:eastAsia="Times New Roman" w:hAnsi="Times New Roman" w:cs="Times New Roman"/>
          <w:szCs w:val="24"/>
        </w:rPr>
        <w:t>(4), 585-595.</w:t>
      </w:r>
    </w:p>
    <w:p w14:paraId="1239D745" w14:textId="77777777" w:rsidR="004A1D04" w:rsidRPr="00D40E3B" w:rsidRDefault="004A1D04" w:rsidP="004A1D04">
      <w:pPr>
        <w:ind w:left="720" w:hanging="720"/>
        <w:rPr>
          <w:rFonts w:ascii="Times New Roman" w:eastAsia="MS Mincho" w:hAnsi="Times New Roman" w:cs="Times New Roman"/>
          <w:szCs w:val="24"/>
        </w:rPr>
      </w:pPr>
      <w:r w:rsidRPr="00D40E3B">
        <w:rPr>
          <w:rFonts w:ascii="Times New Roman" w:eastAsia="MS Mincho" w:hAnsi="Times New Roman" w:cs="Times New Roman"/>
          <w:szCs w:val="24"/>
        </w:rPr>
        <w:t>33.</w:t>
      </w:r>
      <w:r w:rsidRPr="00D40E3B">
        <w:rPr>
          <w:rFonts w:ascii="Times New Roman" w:eastAsia="MS Mincho" w:hAnsi="Times New Roman" w:cs="Times New Roman"/>
          <w:szCs w:val="24"/>
        </w:rPr>
        <w:tab/>
        <w:t xml:space="preserve">R Core Team (2014). R: A language and environment for statistical computing. </w:t>
      </w:r>
      <w:proofErr w:type="gramStart"/>
      <w:r w:rsidRPr="00D40E3B">
        <w:rPr>
          <w:rFonts w:ascii="Times New Roman" w:eastAsia="MS Mincho" w:hAnsi="Times New Roman" w:cs="Times New Roman"/>
          <w:szCs w:val="24"/>
        </w:rPr>
        <w:t>R Foundation for Statistical Computing, Vienna, Austria.</w:t>
      </w:r>
      <w:proofErr w:type="gramEnd"/>
      <w:r w:rsidRPr="00D40E3B">
        <w:rPr>
          <w:rFonts w:ascii="Times New Roman" w:eastAsia="MS Mincho" w:hAnsi="Times New Roman" w:cs="Times New Roman"/>
          <w:szCs w:val="24"/>
        </w:rPr>
        <w:t xml:space="preserve"> URL </w:t>
      </w:r>
      <w:hyperlink r:id="rId50" w:history="1">
        <w:r w:rsidRPr="00D40E3B">
          <w:rPr>
            <w:rStyle w:val="Hyperlink"/>
            <w:rFonts w:ascii="Times New Roman" w:eastAsia="MS Mincho" w:hAnsi="Times New Roman" w:cs="Times New Roman"/>
            <w:szCs w:val="24"/>
          </w:rPr>
          <w:t>http://www.R-project.org/</w:t>
        </w:r>
      </w:hyperlink>
      <w:r w:rsidRPr="00D40E3B">
        <w:rPr>
          <w:rFonts w:ascii="Times New Roman" w:eastAsia="MS Mincho" w:hAnsi="Times New Roman" w:cs="Times New Roman"/>
          <w:szCs w:val="24"/>
        </w:rPr>
        <w:t>.</w:t>
      </w:r>
    </w:p>
    <w:p w14:paraId="50042624" w14:textId="77777777" w:rsidR="004A1D04" w:rsidRPr="00D40E3B" w:rsidRDefault="004A1D04" w:rsidP="004A1D04">
      <w:pPr>
        <w:ind w:left="720" w:hanging="720"/>
        <w:rPr>
          <w:rFonts w:ascii="Times New Roman" w:eastAsia="MS Mincho" w:hAnsi="Times New Roman" w:cs="Times New Roman"/>
          <w:szCs w:val="24"/>
        </w:rPr>
      </w:pPr>
      <w:r w:rsidRPr="00D40E3B">
        <w:rPr>
          <w:rFonts w:ascii="Times New Roman" w:eastAsia="MS Mincho" w:hAnsi="Times New Roman" w:cs="Times New Roman"/>
          <w:szCs w:val="24"/>
        </w:rPr>
        <w:lastRenderedPageBreak/>
        <w:t>34.</w:t>
      </w:r>
      <w:r w:rsidRPr="00D40E3B">
        <w:rPr>
          <w:rFonts w:ascii="Times New Roman" w:eastAsia="MS Mincho" w:hAnsi="Times New Roman" w:cs="Times New Roman"/>
          <w:szCs w:val="24"/>
        </w:rPr>
        <w:tab/>
      </w:r>
      <w:r w:rsidRPr="00D40E3B">
        <w:rPr>
          <w:rFonts w:ascii="Times New Roman" w:hAnsi="Times New Roman" w:cs="Times New Roman"/>
          <w:szCs w:val="24"/>
        </w:rPr>
        <w:t xml:space="preserve">Bates, D., and </w:t>
      </w:r>
      <w:proofErr w:type="spellStart"/>
      <w:r w:rsidRPr="00D40E3B">
        <w:rPr>
          <w:rFonts w:ascii="Times New Roman" w:hAnsi="Times New Roman" w:cs="Times New Roman"/>
          <w:szCs w:val="24"/>
        </w:rPr>
        <w:t>Maechler</w:t>
      </w:r>
      <w:proofErr w:type="spellEnd"/>
      <w:r w:rsidRPr="00D40E3B">
        <w:rPr>
          <w:rFonts w:ascii="Times New Roman" w:hAnsi="Times New Roman" w:cs="Times New Roman"/>
          <w:szCs w:val="24"/>
        </w:rPr>
        <w:t xml:space="preserve">, M. (2010). lme4: Linear mixed effects models using S4 classes. </w:t>
      </w:r>
      <w:proofErr w:type="gramStart"/>
      <w:r w:rsidRPr="00D40E3B">
        <w:rPr>
          <w:rFonts w:ascii="Times New Roman" w:hAnsi="Times New Roman" w:cs="Times New Roman"/>
          <w:szCs w:val="24"/>
        </w:rPr>
        <w:t>R package version 0.999375 33.</w:t>
      </w:r>
      <w:proofErr w:type="gramEnd"/>
      <w:r w:rsidRPr="00D40E3B">
        <w:rPr>
          <w:rFonts w:ascii="Times New Roman" w:hAnsi="Times New Roman" w:cs="Times New Roman"/>
          <w:szCs w:val="24"/>
        </w:rPr>
        <w:t xml:space="preserve"> </w:t>
      </w:r>
      <w:hyperlink r:id="rId51" w:history="1">
        <w:r w:rsidRPr="00D40E3B">
          <w:rPr>
            <w:rStyle w:val="Hyperlink"/>
            <w:rFonts w:ascii="Times New Roman" w:hAnsi="Times New Roman" w:cs="Times New Roman"/>
            <w:szCs w:val="24"/>
          </w:rPr>
          <w:t>http://CRAN.R-project.org/package=lme4</w:t>
        </w:r>
      </w:hyperlink>
      <w:r w:rsidRPr="00D40E3B">
        <w:rPr>
          <w:rFonts w:ascii="Times New Roman" w:hAnsi="Times New Roman" w:cs="Times New Roman"/>
          <w:szCs w:val="24"/>
        </w:rPr>
        <w:t>.</w:t>
      </w:r>
    </w:p>
    <w:p w14:paraId="4A381622" w14:textId="77777777" w:rsidR="004A1D04" w:rsidRPr="00D40E3B" w:rsidRDefault="004A1D04" w:rsidP="004A1D04">
      <w:pPr>
        <w:rPr>
          <w:rFonts w:ascii="Times New Roman" w:eastAsia="MS Mincho" w:hAnsi="Times New Roman" w:cs="Times New Roman"/>
          <w:szCs w:val="24"/>
        </w:rPr>
      </w:pPr>
    </w:p>
    <w:p w14:paraId="64B5F522" w14:textId="77777777" w:rsidR="004A1D04" w:rsidRPr="00D40E3B" w:rsidRDefault="004A1D04" w:rsidP="004A1D04">
      <w:pPr>
        <w:pStyle w:val="EndNoteBibliography"/>
        <w:rPr>
          <w:rFonts w:ascii="Times New Roman" w:hAnsi="Times New Roman" w:cs="Times New Roman"/>
          <w:noProof/>
          <w:szCs w:val="24"/>
        </w:rPr>
      </w:pPr>
    </w:p>
    <w:p w14:paraId="338A10F0" w14:textId="77777777" w:rsidR="004A1D04" w:rsidRPr="00D40E3B" w:rsidRDefault="004A1D04" w:rsidP="004A1D04">
      <w:pPr>
        <w:pStyle w:val="Acknowledgement"/>
      </w:pPr>
      <w:r w:rsidRPr="00D40E3B">
        <w:rPr>
          <w:b/>
        </w:rPr>
        <w:t>Acknowledgments:</w:t>
      </w:r>
      <w:r w:rsidRPr="00D40E3B">
        <w:t xml:space="preserve"> We thank Michael Frank, Samuel </w:t>
      </w:r>
      <w:proofErr w:type="spellStart"/>
      <w:r w:rsidRPr="00D40E3B">
        <w:t>Gershman</w:t>
      </w:r>
      <w:proofErr w:type="spellEnd"/>
      <w:r w:rsidR="0086539C" w:rsidRPr="00D40E3B">
        <w:t xml:space="preserve">, </w:t>
      </w:r>
      <w:proofErr w:type="spellStart"/>
      <w:r w:rsidR="0086539C" w:rsidRPr="00D40E3B">
        <w:t>Wouter</w:t>
      </w:r>
      <w:proofErr w:type="spellEnd"/>
      <w:r w:rsidR="0086539C" w:rsidRPr="00D40E3B">
        <w:t xml:space="preserve"> Kool</w:t>
      </w:r>
      <w:r w:rsidRPr="00D40E3B">
        <w:t xml:space="preserve"> and Josiah </w:t>
      </w:r>
      <w:proofErr w:type="spellStart"/>
      <w:r w:rsidRPr="00D40E3B">
        <w:t>Nunziato</w:t>
      </w:r>
      <w:proofErr w:type="spellEnd"/>
      <w:r w:rsidRPr="00D40E3B">
        <w:t xml:space="preserve"> for their advice and assistance. This research was supported by grant N00014-14-1-0800 from the Office of Naval Research.</w:t>
      </w:r>
    </w:p>
    <w:p w14:paraId="52B89D21" w14:textId="77777777" w:rsidR="004A1D04" w:rsidRPr="00D40E3B" w:rsidRDefault="00486BF8">
      <w:pPr>
        <w:rPr>
          <w:rFonts w:ascii="Times New Roman" w:hAnsi="Times New Roman" w:cs="Times New Roman"/>
          <w:szCs w:val="24"/>
        </w:rPr>
      </w:pPr>
      <w:r w:rsidRPr="00D40E3B">
        <w:rPr>
          <w:rFonts w:ascii="Times New Roman" w:hAnsi="Times New Roman" w:cs="Times New Roman"/>
          <w:szCs w:val="24"/>
        </w:rPr>
        <w:tab/>
      </w:r>
    </w:p>
    <w:p w14:paraId="0F70E1F1" w14:textId="77777777" w:rsidR="00486BF8" w:rsidRPr="00D40E3B" w:rsidRDefault="00486BF8">
      <w:pPr>
        <w:rPr>
          <w:rFonts w:ascii="Times New Roman" w:hAnsi="Times New Roman" w:cs="Times New Roman"/>
          <w:szCs w:val="24"/>
        </w:rPr>
      </w:pPr>
    </w:p>
    <w:p w14:paraId="7898A40D" w14:textId="77777777" w:rsidR="00486BF8" w:rsidRPr="00D40E3B" w:rsidRDefault="00486BF8">
      <w:pPr>
        <w:rPr>
          <w:rFonts w:ascii="Times New Roman" w:hAnsi="Times New Roman" w:cs="Times New Roman"/>
          <w:szCs w:val="24"/>
        </w:rPr>
      </w:pPr>
      <w:r w:rsidRPr="00D40E3B">
        <w:rPr>
          <w:rFonts w:ascii="Times New Roman" w:hAnsi="Times New Roman" w:cs="Times New Roman"/>
          <w:b/>
          <w:szCs w:val="24"/>
        </w:rPr>
        <w:t>Methods</w:t>
      </w:r>
    </w:p>
    <w:p w14:paraId="12DA8E32" w14:textId="77777777" w:rsidR="00486BF8" w:rsidRPr="00D40E3B" w:rsidRDefault="00486BF8">
      <w:pPr>
        <w:rPr>
          <w:rFonts w:ascii="Times New Roman" w:hAnsi="Times New Roman" w:cs="Times New Roman"/>
          <w:szCs w:val="24"/>
        </w:rPr>
      </w:pPr>
    </w:p>
    <w:p w14:paraId="658DD739" w14:textId="50E2A3D4" w:rsidR="00486BF8" w:rsidRPr="00D40E3B" w:rsidRDefault="00486BF8" w:rsidP="00486BF8">
      <w:pPr>
        <w:spacing w:after="120"/>
        <w:rPr>
          <w:rFonts w:ascii="Times New Roman" w:hAnsi="Times New Roman" w:cs="Times New Roman"/>
          <w:szCs w:val="24"/>
        </w:rPr>
      </w:pPr>
      <w:r w:rsidRPr="00D40E3B">
        <w:rPr>
          <w:rFonts w:ascii="Times New Roman" w:hAnsi="Times New Roman" w:cs="Times New Roman"/>
          <w:i/>
          <w:szCs w:val="24"/>
        </w:rPr>
        <w:t xml:space="preserve">Participants  </w:t>
      </w:r>
    </w:p>
    <w:p w14:paraId="0D86955B" w14:textId="1964F39E" w:rsidR="0086539C" w:rsidRPr="00D40E3B" w:rsidRDefault="00F72EA3" w:rsidP="00486BF8">
      <w:pPr>
        <w:spacing w:after="120"/>
        <w:rPr>
          <w:rFonts w:ascii="Times New Roman" w:hAnsi="Times New Roman" w:cs="Times New Roman"/>
          <w:szCs w:val="24"/>
        </w:rPr>
      </w:pPr>
      <w:r w:rsidRPr="00D40E3B">
        <w:rPr>
          <w:rFonts w:ascii="Times New Roman" w:hAnsi="Times New Roman" w:cs="Times New Roman"/>
          <w:szCs w:val="24"/>
        </w:rPr>
        <w:t>A total of 960 s</w:t>
      </w:r>
      <w:r w:rsidR="00486BF8" w:rsidRPr="00D40E3B">
        <w:rPr>
          <w:rFonts w:ascii="Times New Roman" w:hAnsi="Times New Roman" w:cs="Times New Roman"/>
          <w:szCs w:val="24"/>
        </w:rPr>
        <w:t xml:space="preserve">ubjects were recruited on Amazon Mechanical Turk to participate in a two-stage Markov decision task.  </w:t>
      </w:r>
      <w:r w:rsidRPr="00D40E3B">
        <w:rPr>
          <w:rFonts w:ascii="Times New Roman" w:hAnsi="Times New Roman" w:cs="Times New Roman"/>
          <w:szCs w:val="24"/>
        </w:rPr>
        <w:t xml:space="preserve">Subjects were excluded from analysis if they timed out on more than 50 trials.  Following </w:t>
      </w:r>
      <w:proofErr w:type="spellStart"/>
      <w:r w:rsidRPr="00D40E3B">
        <w:rPr>
          <w:rFonts w:ascii="Times New Roman" w:hAnsi="Times New Roman" w:cs="Times New Roman"/>
          <w:szCs w:val="24"/>
        </w:rPr>
        <w:t>Gläscher</w:t>
      </w:r>
      <w:proofErr w:type="spellEnd"/>
      <w:r w:rsidRPr="00D40E3B">
        <w:rPr>
          <w:rFonts w:ascii="Times New Roman" w:hAnsi="Times New Roman" w:cs="Times New Roman"/>
          <w:szCs w:val="24"/>
        </w:rPr>
        <w:t xml:space="preserve"> et al. (</w:t>
      </w:r>
      <w:r w:rsidRPr="00D40E3B">
        <w:rPr>
          <w:rFonts w:ascii="Times New Roman" w:hAnsi="Times New Roman" w:cs="Times New Roman"/>
          <w:i/>
          <w:szCs w:val="24"/>
        </w:rPr>
        <w:t>32</w:t>
      </w:r>
      <w:r w:rsidRPr="00D40E3B">
        <w:rPr>
          <w:rFonts w:ascii="Times New Roman" w:hAnsi="Times New Roman" w:cs="Times New Roman"/>
          <w:szCs w:val="24"/>
        </w:rPr>
        <w:t xml:space="preserve">), we also excluded subjects who did not meet a minimum threshold of learning.  We ran a Monte Carlo simulation of 10,000 agents performing the task randomly, and determined the 95th percentile of their final scores.  We excluded subjects whose final scores were below this cutoff.  </w:t>
      </w:r>
      <w:r w:rsidR="0086539C" w:rsidRPr="00D40E3B">
        <w:rPr>
          <w:rFonts w:ascii="Times New Roman" w:eastAsia="Times New Roman" w:hAnsi="Times New Roman" w:cs="Times New Roman"/>
          <w:szCs w:val="24"/>
          <w:lang w:eastAsia="en-US"/>
        </w:rPr>
        <w:t>After applying our exclusionary criteria, there were 135 subjects and 3806 congruent goal trials</w:t>
      </w:r>
      <w:r w:rsidRPr="00D40E3B">
        <w:rPr>
          <w:rFonts w:ascii="Times New Roman" w:eastAsia="Times New Roman" w:hAnsi="Times New Roman" w:cs="Times New Roman"/>
          <w:szCs w:val="24"/>
          <w:lang w:eastAsia="en-US"/>
        </w:rPr>
        <w:t xml:space="preserve"> in Experiment 1,</w:t>
      </w:r>
      <w:r w:rsidR="0086539C" w:rsidRPr="00D40E3B">
        <w:rPr>
          <w:rFonts w:ascii="Times New Roman" w:eastAsia="Times New Roman" w:hAnsi="Times New Roman" w:cs="Times New Roman"/>
          <w:szCs w:val="24"/>
          <w:lang w:eastAsia="en-US"/>
        </w:rPr>
        <w:t xml:space="preserve"> </w:t>
      </w:r>
      <w:r w:rsidR="0086539C" w:rsidRPr="00D40E3B">
        <w:rPr>
          <w:rFonts w:ascii="Times New Roman" w:eastAsia="MS Mincho" w:hAnsi="Times New Roman" w:cs="Times New Roman"/>
          <w:szCs w:val="24"/>
        </w:rPr>
        <w:t>303 subjects with 4231 congruent goal trials</w:t>
      </w:r>
      <w:r w:rsidRPr="00D40E3B">
        <w:rPr>
          <w:rFonts w:ascii="Times New Roman" w:eastAsia="MS Mincho" w:hAnsi="Times New Roman" w:cs="Times New Roman"/>
          <w:szCs w:val="24"/>
        </w:rPr>
        <w:t xml:space="preserve"> in Experiment 2 (along with 2137 incongruent goal trials), and </w:t>
      </w:r>
      <w:r w:rsidR="00F0112C" w:rsidRPr="00D40E3B">
        <w:rPr>
          <w:rFonts w:ascii="Times New Roman" w:hAnsi="Times New Roman" w:cs="Times New Roman"/>
          <w:szCs w:val="24"/>
        </w:rPr>
        <w:t>173 subjects and 4755 congruent goal trials</w:t>
      </w:r>
      <w:r w:rsidRPr="00D40E3B">
        <w:rPr>
          <w:rFonts w:ascii="Times New Roman" w:hAnsi="Times New Roman" w:cs="Times New Roman"/>
          <w:szCs w:val="24"/>
        </w:rPr>
        <w:t xml:space="preserve"> in Experiment 3</w:t>
      </w:r>
      <w:r w:rsidR="00F0112C" w:rsidRPr="00D40E3B">
        <w:rPr>
          <w:rFonts w:ascii="Times New Roman" w:hAnsi="Times New Roman" w:cs="Times New Roman"/>
          <w:szCs w:val="24"/>
        </w:rPr>
        <w:t>.</w:t>
      </w:r>
    </w:p>
    <w:p w14:paraId="50FE1352" w14:textId="77777777" w:rsidR="00002948" w:rsidRPr="00D40E3B" w:rsidRDefault="00002948" w:rsidP="00486BF8">
      <w:pPr>
        <w:spacing w:after="120"/>
        <w:rPr>
          <w:rFonts w:ascii="Times New Roman" w:hAnsi="Times New Roman" w:cs="Times New Roman"/>
          <w:szCs w:val="24"/>
        </w:rPr>
      </w:pPr>
    </w:p>
    <w:p w14:paraId="7F1C69E5" w14:textId="77777777" w:rsidR="00486BF8" w:rsidRPr="00D40E3B" w:rsidRDefault="00486BF8" w:rsidP="00486BF8">
      <w:pPr>
        <w:spacing w:after="120"/>
        <w:rPr>
          <w:rFonts w:ascii="Times New Roman" w:hAnsi="Times New Roman" w:cs="Times New Roman"/>
          <w:i/>
          <w:szCs w:val="24"/>
        </w:rPr>
      </w:pPr>
      <w:r w:rsidRPr="00D40E3B">
        <w:rPr>
          <w:rFonts w:ascii="Times New Roman" w:hAnsi="Times New Roman" w:cs="Times New Roman"/>
          <w:i/>
          <w:szCs w:val="24"/>
        </w:rPr>
        <w:t>Experiment 1</w:t>
      </w:r>
    </w:p>
    <w:p w14:paraId="7C9839A1" w14:textId="4C9F8FA5" w:rsidR="00002948" w:rsidRPr="00D40E3B" w:rsidRDefault="00486BF8" w:rsidP="00002948">
      <w:pPr>
        <w:spacing w:after="120"/>
        <w:ind w:firstLine="720"/>
        <w:rPr>
          <w:rFonts w:ascii="Times New Roman" w:hAnsi="Times New Roman" w:cs="Times New Roman"/>
          <w:szCs w:val="24"/>
        </w:rPr>
      </w:pPr>
      <w:r w:rsidRPr="00D40E3B">
        <w:rPr>
          <w:rFonts w:ascii="Times New Roman" w:hAnsi="Times New Roman" w:cs="Times New Roman"/>
          <w:szCs w:val="24"/>
        </w:rPr>
        <w:t xml:space="preserve">Four possible Stage 1 options (represented by the numbers 1 through 4) each led probabilistically to one of three Stage 2 states (represented by the colors red, blue, and green).  </w:t>
      </w:r>
      <w:r w:rsidR="00002948" w:rsidRPr="00D40E3B">
        <w:rPr>
          <w:rFonts w:ascii="Times New Roman" w:hAnsi="Times New Roman" w:cs="Times New Roman"/>
          <w:szCs w:val="24"/>
        </w:rPr>
        <w:t xml:space="preserve">Specifically, numbers 1 and 3 led to red with .8 probability and green with .2 probability, while numbers 2 and 4 led to blue with .8 probability and green with .2 probability. </w:t>
      </w:r>
      <w:r w:rsidR="00F72EA3" w:rsidRPr="00D40E3B">
        <w:rPr>
          <w:rFonts w:ascii="Times New Roman" w:hAnsi="Times New Roman" w:cs="Times New Roman"/>
          <w:szCs w:val="24"/>
        </w:rPr>
        <w:t xml:space="preserve"> </w:t>
      </w:r>
      <w:r w:rsidRPr="00D40E3B">
        <w:rPr>
          <w:rFonts w:ascii="Times New Roman" w:hAnsi="Times New Roman" w:cs="Times New Roman"/>
          <w:szCs w:val="24"/>
        </w:rPr>
        <w:t>These</w:t>
      </w:r>
      <w:r w:rsidR="00002948" w:rsidRPr="00D40E3B">
        <w:rPr>
          <w:rFonts w:ascii="Times New Roman" w:hAnsi="Times New Roman" w:cs="Times New Roman"/>
          <w:szCs w:val="24"/>
        </w:rPr>
        <w:t xml:space="preserve"> color</w:t>
      </w:r>
      <w:r w:rsidRPr="00D40E3B">
        <w:rPr>
          <w:rFonts w:ascii="Times New Roman" w:hAnsi="Times New Roman" w:cs="Times New Roman"/>
          <w:szCs w:val="24"/>
        </w:rPr>
        <w:t xml:space="preserve"> states in turn had only one available action, which deterministically led to a reward.  </w:t>
      </w:r>
      <w:r w:rsidR="00002948" w:rsidRPr="00D40E3B">
        <w:rPr>
          <w:rFonts w:ascii="Times New Roman" w:hAnsi="Times New Roman" w:cs="Times New Roman"/>
          <w:szCs w:val="24"/>
        </w:rPr>
        <w:t>Subjects were explicitly told these transition probabilities, and were trained on them in the practice rounds.  The high-probability transition of each number became the “goal” of that number – the goal of clicking on 1 would be to get blue, the goal of clicking on 2 would be to get red, etc.</w:t>
      </w:r>
    </w:p>
    <w:p w14:paraId="00176BFC" w14:textId="205684E9" w:rsidR="00486BF8" w:rsidRPr="00D40E3B" w:rsidRDefault="00002948" w:rsidP="00002948">
      <w:pPr>
        <w:spacing w:after="120"/>
        <w:ind w:firstLine="720"/>
        <w:rPr>
          <w:rFonts w:ascii="Times New Roman" w:hAnsi="Times New Roman" w:cs="Times New Roman"/>
          <w:szCs w:val="24"/>
        </w:rPr>
      </w:pPr>
      <w:r w:rsidRPr="00D40E3B">
        <w:rPr>
          <w:rFonts w:ascii="Times New Roman" w:hAnsi="Times New Roman" w:cs="Times New Roman"/>
          <w:szCs w:val="24"/>
        </w:rPr>
        <w:t>The rewards for each color were initialized uniformly at random on a range of -4 points to +5 points, and varied according to a bounded Gaussian random walk for the remainder of the experiment.  After each round, the drift was sampled from a normal distribution with (μ=0, σ=1.8), rounded to the nearest integer, and added to the current reward level</w:t>
      </w:r>
      <w:r w:rsidRPr="00D40E3B">
        <w:rPr>
          <w:rStyle w:val="FootnoteReference"/>
          <w:rFonts w:ascii="Times New Roman" w:hAnsi="Times New Roman" w:cs="Times New Roman"/>
          <w:szCs w:val="24"/>
        </w:rPr>
        <w:footnoteReference w:id="2"/>
      </w:r>
      <w:r w:rsidRPr="00D40E3B">
        <w:rPr>
          <w:rFonts w:ascii="Times New Roman" w:hAnsi="Times New Roman" w:cs="Times New Roman"/>
          <w:szCs w:val="24"/>
        </w:rPr>
        <w:t>.</w:t>
      </w:r>
    </w:p>
    <w:p w14:paraId="31F0F507" w14:textId="358E4870" w:rsidR="00486BF8" w:rsidRPr="00D40E3B" w:rsidRDefault="00486BF8" w:rsidP="00002948">
      <w:pPr>
        <w:spacing w:after="120"/>
        <w:ind w:firstLine="720"/>
        <w:rPr>
          <w:rFonts w:ascii="Times New Roman" w:hAnsi="Times New Roman" w:cs="Times New Roman"/>
          <w:szCs w:val="24"/>
        </w:rPr>
      </w:pPr>
      <w:r w:rsidRPr="00D40E3B">
        <w:rPr>
          <w:rFonts w:ascii="Times New Roman" w:hAnsi="Times New Roman" w:cs="Times New Roman"/>
          <w:szCs w:val="24"/>
        </w:rPr>
        <w:t>On each trial subjects were presented with only two of the four number options. The option pairs to present were chosen randomly, with the constraint that the high-</w:t>
      </w:r>
      <w:r w:rsidRPr="00D40E3B">
        <w:rPr>
          <w:rFonts w:ascii="Times New Roman" w:hAnsi="Times New Roman" w:cs="Times New Roman"/>
          <w:szCs w:val="24"/>
        </w:rPr>
        <w:lastRenderedPageBreak/>
        <w:t>probability transitions of the two options had to lead to different colors – i.e. 1 and 3 could not be paired.</w:t>
      </w:r>
      <w:r w:rsidR="00002948" w:rsidRPr="00D40E3B">
        <w:rPr>
          <w:rFonts w:ascii="Times New Roman" w:hAnsi="Times New Roman" w:cs="Times New Roman"/>
          <w:szCs w:val="24"/>
        </w:rPr>
        <w:t xml:space="preserve">  </w:t>
      </w:r>
      <w:r w:rsidRPr="00D40E3B">
        <w:rPr>
          <w:rFonts w:ascii="Times New Roman" w:hAnsi="Times New Roman" w:cs="Times New Roman"/>
          <w:szCs w:val="24"/>
        </w:rPr>
        <w:t xml:space="preserve">After clicking on one of the two numbers, subjects transitioned to a color, clicked on the color, and received a reward. </w:t>
      </w:r>
    </w:p>
    <w:p w14:paraId="6235B09D" w14:textId="09D9A615" w:rsidR="00486BF8" w:rsidRPr="00D40E3B" w:rsidRDefault="00486BF8" w:rsidP="00F72EA3">
      <w:pPr>
        <w:spacing w:after="120"/>
        <w:ind w:firstLine="720"/>
        <w:rPr>
          <w:rFonts w:ascii="Times New Roman" w:hAnsi="Times New Roman" w:cs="Times New Roman"/>
          <w:szCs w:val="24"/>
        </w:rPr>
      </w:pPr>
      <w:r w:rsidRPr="00D40E3B">
        <w:rPr>
          <w:rFonts w:ascii="Times New Roman" w:hAnsi="Times New Roman" w:cs="Times New Roman"/>
          <w:szCs w:val="24"/>
        </w:rPr>
        <w:t xml:space="preserve">Subjects completed 75 practice trials followed by 175 rewarded trials.  On the rewarded trials, subjects had only 4 seconds to make their choice between the two numbers.  If they did not make a choice within 4s the trial would time out and the next trial would begin.  </w:t>
      </w:r>
    </w:p>
    <w:p w14:paraId="40C5578B" w14:textId="77777777" w:rsidR="00486BF8" w:rsidRPr="00D40E3B" w:rsidRDefault="00486BF8" w:rsidP="00486BF8">
      <w:pPr>
        <w:rPr>
          <w:rFonts w:ascii="Times New Roman" w:hAnsi="Times New Roman" w:cs="Times New Roman"/>
          <w:szCs w:val="24"/>
        </w:rPr>
      </w:pPr>
    </w:p>
    <w:p w14:paraId="6DBC4789" w14:textId="77777777" w:rsidR="00486BF8" w:rsidRPr="00D40E3B" w:rsidRDefault="00486BF8" w:rsidP="00486BF8">
      <w:pPr>
        <w:rPr>
          <w:rFonts w:ascii="Times New Roman" w:hAnsi="Times New Roman" w:cs="Times New Roman"/>
          <w:i/>
          <w:szCs w:val="24"/>
        </w:rPr>
      </w:pPr>
      <w:r w:rsidRPr="00D40E3B">
        <w:rPr>
          <w:rFonts w:ascii="Times New Roman" w:hAnsi="Times New Roman" w:cs="Times New Roman"/>
          <w:i/>
          <w:szCs w:val="24"/>
        </w:rPr>
        <w:t>Experiment 2</w:t>
      </w:r>
    </w:p>
    <w:p w14:paraId="6B113D04" w14:textId="77777777" w:rsidR="00486BF8" w:rsidRPr="00D40E3B" w:rsidRDefault="00486BF8" w:rsidP="00486BF8">
      <w:pPr>
        <w:rPr>
          <w:rFonts w:ascii="Times New Roman" w:hAnsi="Times New Roman" w:cs="Times New Roman"/>
          <w:i/>
          <w:szCs w:val="24"/>
        </w:rPr>
      </w:pPr>
    </w:p>
    <w:p w14:paraId="0F5EB22D" w14:textId="78A3D742" w:rsidR="00486BF8" w:rsidRPr="00D40E3B" w:rsidRDefault="00002948" w:rsidP="00486BF8">
      <w:pPr>
        <w:spacing w:after="120"/>
        <w:rPr>
          <w:rFonts w:ascii="Times New Roman" w:eastAsia="MS Mincho" w:hAnsi="Times New Roman" w:cs="Times New Roman"/>
          <w:szCs w:val="24"/>
        </w:rPr>
      </w:pPr>
      <w:r w:rsidRPr="00D40E3B">
        <w:rPr>
          <w:rFonts w:ascii="Times New Roman" w:eastAsia="MS Mincho" w:hAnsi="Times New Roman" w:cs="Times New Roman"/>
          <w:szCs w:val="24"/>
        </w:rPr>
        <w:t>Experiment 2 was closely modeled on Experiment 1 with a few changes</w:t>
      </w:r>
      <w:r w:rsidR="00486BF8" w:rsidRPr="00D40E3B">
        <w:rPr>
          <w:rFonts w:ascii="Times New Roman" w:eastAsia="MS Mincho" w:hAnsi="Times New Roman" w:cs="Times New Roman"/>
          <w:szCs w:val="24"/>
        </w:rPr>
        <w:t>.  In Experiment 1, Stage 2 states only varied in their color (blue, red, or green).  In Experiment 2, they also varied in their shape.  There were three shapes:</w:t>
      </w:r>
      <w:r w:rsidRPr="00D40E3B">
        <w:rPr>
          <w:rFonts w:ascii="Times New Roman" w:eastAsia="MS Mincho" w:hAnsi="Times New Roman" w:cs="Times New Roman"/>
          <w:szCs w:val="24"/>
        </w:rPr>
        <w:t xml:space="preserve"> square, circle, and triangle.</w:t>
      </w:r>
    </w:p>
    <w:p w14:paraId="76C996EA" w14:textId="77777777" w:rsidR="00002948" w:rsidRPr="00D40E3B" w:rsidRDefault="00002948" w:rsidP="00002948">
      <w:pPr>
        <w:spacing w:after="120"/>
        <w:rPr>
          <w:rFonts w:ascii="Times New Roman" w:eastAsia="MS Mincho" w:hAnsi="Times New Roman" w:cs="Times New Roman"/>
          <w:szCs w:val="24"/>
        </w:rPr>
      </w:pPr>
      <w:r w:rsidRPr="00D40E3B">
        <w:rPr>
          <w:rFonts w:ascii="Times New Roman" w:eastAsia="MS Mincho" w:hAnsi="Times New Roman" w:cs="Times New Roman"/>
          <w:szCs w:val="24"/>
        </w:rPr>
        <w:t>In Experiment 1, reward distribution following Stage 2 was uniquely determined by the color of the Stage 2 option.  In Experiment 2, each color and shape had a separate drifting reward distribution, and the reward value of an object could either be determined by its color or shape.</w:t>
      </w:r>
    </w:p>
    <w:p w14:paraId="2EAF81F3" w14:textId="77777777" w:rsidR="00002948" w:rsidRPr="00D40E3B" w:rsidRDefault="00002948" w:rsidP="00002948">
      <w:pPr>
        <w:spacing w:after="120"/>
        <w:rPr>
          <w:rFonts w:ascii="Times New Roman" w:eastAsia="MS Mincho" w:hAnsi="Times New Roman" w:cs="Times New Roman"/>
          <w:szCs w:val="24"/>
        </w:rPr>
      </w:pPr>
      <w:r w:rsidRPr="00D40E3B">
        <w:rPr>
          <w:rFonts w:ascii="Times New Roman" w:eastAsia="MS Mincho" w:hAnsi="Times New Roman" w:cs="Times New Roman"/>
          <w:szCs w:val="24"/>
        </w:rPr>
        <w:t>There were two trial types.  On color trials, it was the color of the object which determined the reward.  On shape trials, it was the shape of the object.  Before each trial began, subjects were told the trial type.  The flow of Experiment 2 is depicted in Figure 3B.</w:t>
      </w:r>
    </w:p>
    <w:p w14:paraId="1E191355" w14:textId="7CF3DD03" w:rsidR="00002948" w:rsidRPr="00D40E3B" w:rsidRDefault="00002948" w:rsidP="00002948">
      <w:pPr>
        <w:spacing w:after="120"/>
        <w:rPr>
          <w:rFonts w:ascii="Times New Roman" w:eastAsia="MS Mincho" w:hAnsi="Times New Roman" w:cs="Times New Roman"/>
          <w:szCs w:val="24"/>
        </w:rPr>
      </w:pPr>
      <w:r w:rsidRPr="00D40E3B">
        <w:rPr>
          <w:rFonts w:ascii="Times New Roman" w:eastAsia="MS Mincho" w:hAnsi="Times New Roman" w:cs="Times New Roman"/>
          <w:szCs w:val="24"/>
        </w:rPr>
        <w:t xml:space="preserve">Thus, in Experiment 2, our analyses contrasted two types of critical trials.  In congruent goal trials, the trial type was the same as in the previous round.  In incongruent goal trials, the two trial types were different.  </w:t>
      </w:r>
    </w:p>
    <w:p w14:paraId="3EE6153B" w14:textId="77777777" w:rsidR="00486BF8" w:rsidRPr="00D40E3B" w:rsidRDefault="00486BF8" w:rsidP="00486BF8">
      <w:pPr>
        <w:spacing w:after="120"/>
        <w:rPr>
          <w:rFonts w:ascii="Times New Roman" w:eastAsia="MS Mincho" w:hAnsi="Times New Roman" w:cs="Times New Roman"/>
          <w:szCs w:val="24"/>
        </w:rPr>
      </w:pPr>
    </w:p>
    <w:p w14:paraId="1BC94AB5" w14:textId="77777777" w:rsidR="00486BF8" w:rsidRPr="00D40E3B" w:rsidRDefault="00486BF8" w:rsidP="00486BF8">
      <w:pPr>
        <w:spacing w:after="120"/>
        <w:rPr>
          <w:rFonts w:ascii="Times New Roman" w:eastAsia="MS Mincho" w:hAnsi="Times New Roman" w:cs="Times New Roman"/>
          <w:i/>
          <w:szCs w:val="24"/>
        </w:rPr>
      </w:pPr>
      <w:r w:rsidRPr="00D40E3B">
        <w:rPr>
          <w:rFonts w:ascii="Times New Roman" w:eastAsia="MS Mincho" w:hAnsi="Times New Roman" w:cs="Times New Roman"/>
          <w:i/>
          <w:szCs w:val="24"/>
        </w:rPr>
        <w:t>Experiment 3</w:t>
      </w:r>
    </w:p>
    <w:p w14:paraId="1443C62B" w14:textId="77777777" w:rsidR="00486BF8" w:rsidRPr="00D40E3B" w:rsidRDefault="00486BF8" w:rsidP="00486BF8">
      <w:pPr>
        <w:spacing w:after="120"/>
        <w:rPr>
          <w:rFonts w:ascii="Times New Roman" w:eastAsia="MS Mincho" w:hAnsi="Times New Roman" w:cs="Times New Roman"/>
          <w:i/>
          <w:szCs w:val="24"/>
        </w:rPr>
      </w:pPr>
    </w:p>
    <w:p w14:paraId="73F8E27C" w14:textId="44165966" w:rsidR="00486BF8" w:rsidRPr="00D40E3B" w:rsidRDefault="00002948" w:rsidP="00D40E3B">
      <w:pPr>
        <w:spacing w:after="120"/>
        <w:rPr>
          <w:rFonts w:ascii="Times New Roman" w:eastAsia="MS Mincho" w:hAnsi="Times New Roman" w:cs="Times New Roman"/>
          <w:szCs w:val="24"/>
        </w:rPr>
      </w:pPr>
      <w:r w:rsidRPr="00D40E3B">
        <w:rPr>
          <w:rFonts w:ascii="Times New Roman" w:eastAsia="MS Mincho" w:hAnsi="Times New Roman" w:cs="Times New Roman"/>
          <w:szCs w:val="24"/>
        </w:rPr>
        <w:t xml:space="preserve">Experiment 3 was also closely modeled on Experiment 1 with a few changes.  </w:t>
      </w:r>
      <w:r w:rsidR="00486BF8" w:rsidRPr="00D40E3B">
        <w:rPr>
          <w:rFonts w:ascii="Times New Roman" w:eastAsia="MS Mincho" w:hAnsi="Times New Roman" w:cs="Times New Roman"/>
          <w:szCs w:val="24"/>
        </w:rPr>
        <w:t>Before being exposed to the structure of the main task, subjects were trained on a set of intuitive, deterministic transitions from letters to numbers (Figure S5A).</w:t>
      </w:r>
      <w:r w:rsidR="00D40E3B">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After becoming familiar with those transitions, subjects proceeded with the same task as above.  All non-critical trials had exactly the same structure as in Experiment 1, with a choice between two numbers leading to a color, which in turn led to one of three drifting reward distributions.  However, on congruent goal trials, subjects instead were presented with a choice between two letters.  Subjects chose a letter and received a number (in accordance with the transitions in Figure S5A).  They then clicked on that number and, in the usual way, got to a color which led them to a reward.  The congruent goal trials thus required a goal-directed system to plan one extra step ahead.</w:t>
      </w:r>
    </w:p>
    <w:p w14:paraId="2E15AB94" w14:textId="77777777" w:rsidR="00486BF8" w:rsidRPr="00D40E3B" w:rsidRDefault="00486BF8" w:rsidP="00486BF8">
      <w:pPr>
        <w:spacing w:after="120"/>
        <w:rPr>
          <w:rFonts w:ascii="Times New Roman" w:eastAsia="MS Mincho" w:hAnsi="Times New Roman" w:cs="Times New Roman"/>
          <w:szCs w:val="24"/>
        </w:rPr>
      </w:pPr>
    </w:p>
    <w:p w14:paraId="4E4204F0" w14:textId="1CFB5DAA" w:rsidR="00486BF8" w:rsidRDefault="00FA201D" w:rsidP="00486BF8">
      <w:pPr>
        <w:rPr>
          <w:rFonts w:ascii="Times New Roman" w:hAnsi="Times New Roman" w:cs="Times New Roman"/>
          <w:szCs w:val="24"/>
        </w:rPr>
      </w:pPr>
      <w:r>
        <w:rPr>
          <w:rFonts w:ascii="Times New Roman" w:hAnsi="Times New Roman" w:cs="Times New Roman"/>
          <w:i/>
          <w:szCs w:val="24"/>
        </w:rPr>
        <w:t>Analysis</w:t>
      </w:r>
    </w:p>
    <w:p w14:paraId="7244F375" w14:textId="77777777" w:rsidR="00FA201D" w:rsidRDefault="00FA201D" w:rsidP="00486BF8">
      <w:pPr>
        <w:rPr>
          <w:rFonts w:ascii="Times New Roman" w:hAnsi="Times New Roman" w:cs="Times New Roman"/>
          <w:szCs w:val="24"/>
        </w:rPr>
      </w:pPr>
    </w:p>
    <w:p w14:paraId="6A5AE01A" w14:textId="2AC1D3EE" w:rsidR="00FA201D" w:rsidRPr="00D40E3B" w:rsidRDefault="00EC740A" w:rsidP="00FA201D">
      <w:pPr>
        <w:pStyle w:val="Paragraph"/>
      </w:pPr>
      <w:r>
        <w:rPr>
          <w:i/>
        </w:rPr>
        <w:lastRenderedPageBreak/>
        <w:t xml:space="preserve">CAN YOU GIVE THIS COPY-PASTE APPROPRIATE CONTEXT? </w:t>
      </w:r>
      <w:r w:rsidR="00FA201D" w:rsidRPr="00D40E3B">
        <w:t xml:space="preserve">Consistent with our analytic approach, we defined the “model-based value” of an action with a certain color goal as the last reward the subject received from that color.  We defined the “model-free value” of an action as the last reward the subject received from selecting that action.  In each case, convergence of our statistical model depended upon discounting reward values; we implemented a discounting parameter of </w:t>
      </w:r>
      <w:r w:rsidR="00FA201D" w:rsidRPr="00D40E3B">
        <w:rPr>
          <w:i/>
        </w:rPr>
        <w:t>γ</w:t>
      </w:r>
      <w:r w:rsidR="00FA201D" w:rsidRPr="00D40E3B">
        <w:t xml:space="preserve"> = .85 per trial.  These two values, model-based and model-free action, were computed for both available Stage 1 options for each critical trial.  Then, the model-based value of the action which the subject did not choose was subtracted from the model-based value of the action which the subject did choose (in accordance with the coding scheme of the dependent variable), and the resulting single relative value became the model-based </w:t>
      </w:r>
      <w:proofErr w:type="spellStart"/>
      <w:r w:rsidR="00FA201D" w:rsidRPr="00D40E3B">
        <w:t>regressor</w:t>
      </w:r>
      <w:proofErr w:type="spellEnd"/>
      <w:r w:rsidR="00FA201D" w:rsidRPr="00D40E3B">
        <w:t xml:space="preserve"> in the mixed-effects model.  The same procedure was applied to the model-free values.  Therefore, the second mixed-effects model had three </w:t>
      </w:r>
      <w:proofErr w:type="spellStart"/>
      <w:r w:rsidR="00FA201D" w:rsidRPr="00D40E3B">
        <w:t>regressors</w:t>
      </w:r>
      <w:proofErr w:type="spellEnd"/>
      <w:r w:rsidR="00FA201D" w:rsidRPr="00D40E3B">
        <w:t>: model-based, model-free, and model-free goal.  For convergence purposes, the models allow correlation among random slopes but not between random slopes and the random intercept.</w:t>
      </w:r>
    </w:p>
    <w:p w14:paraId="5A3CD241" w14:textId="77777777" w:rsidR="00FA201D" w:rsidRPr="00FA201D" w:rsidRDefault="00FA201D" w:rsidP="00486BF8">
      <w:pPr>
        <w:rPr>
          <w:rFonts w:ascii="Times New Roman" w:hAnsi="Times New Roman" w:cs="Times New Roman"/>
          <w:szCs w:val="24"/>
        </w:rPr>
      </w:pPr>
    </w:p>
    <w:sectPr w:rsidR="00FA201D" w:rsidRPr="00FA201D" w:rsidSect="00883A4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am Morris" w:date="2015-03-01T16:42:00Z" w:initials="AM">
    <w:p w14:paraId="1870FCCF" w14:textId="183C5D96" w:rsidR="00635F48" w:rsidRDefault="00635F48">
      <w:pPr>
        <w:pStyle w:val="CommentText"/>
      </w:pPr>
      <w:r>
        <w:rPr>
          <w:rStyle w:val="CommentReference"/>
        </w:rPr>
        <w:annotationRef/>
      </w:r>
      <w:r>
        <w:t xml:space="preserve">Do we want to put something about “habits of thought” in the abstract? That is </w:t>
      </w:r>
      <w:proofErr w:type="spellStart"/>
      <w:r>
        <w:t>kinda</w:t>
      </w:r>
      <w:proofErr w:type="spellEnd"/>
      <w:r>
        <w:t xml:space="preserve"> the sexiest hook in the paper.</w:t>
      </w:r>
    </w:p>
  </w:comment>
  <w:comment w:id="2" w:author="Adam Morris" w:date="2015-03-01T17:19:00Z" w:initials="AM">
    <w:p w14:paraId="5EDF086D" w14:textId="4EBFD482" w:rsidR="00635F48" w:rsidRDefault="00635F48">
      <w:pPr>
        <w:pStyle w:val="CommentText"/>
      </w:pPr>
      <w:r>
        <w:rPr>
          <w:rStyle w:val="CommentReference"/>
        </w:rPr>
        <w:annotationRef/>
      </w:r>
      <w:r>
        <w:t xml:space="preserve">Do we need these </w:t>
      </w:r>
      <w:r w:rsidR="006971C4">
        <w:t xml:space="preserve">sentences </w:t>
      </w:r>
      <w:r>
        <w:t xml:space="preserve">here? It’s not clear what their motivation is. </w:t>
      </w:r>
    </w:p>
  </w:comment>
  <w:comment w:id="3" w:author="Adam Morris" w:date="2015-03-01T16:51:00Z" w:initials="AM">
    <w:p w14:paraId="50B6BA32" w14:textId="3FD09992" w:rsidR="00635F48" w:rsidRPr="00635F48" w:rsidRDefault="00635F48">
      <w:pPr>
        <w:pStyle w:val="CommentText"/>
      </w:pPr>
      <w:r>
        <w:rPr>
          <w:rStyle w:val="CommentReference"/>
        </w:rPr>
        <w:annotationRef/>
      </w:r>
      <w:r>
        <w:t xml:space="preserve">Is it really the </w:t>
      </w:r>
      <w:r>
        <w:rPr>
          <w:i/>
        </w:rPr>
        <w:t>formal</w:t>
      </w:r>
      <w:r>
        <w:t xml:space="preserve"> models which show this? The explanation doesn’t seem to appeal to formalization.</w:t>
      </w:r>
    </w:p>
  </w:comment>
  <w:comment w:id="6" w:author="Adam Morris" w:date="2015-03-01T17:19:00Z" w:initials="AM">
    <w:p w14:paraId="5E849AAC" w14:textId="6DC84B2E" w:rsidR="00635F48" w:rsidRDefault="00635F48">
      <w:pPr>
        <w:pStyle w:val="CommentText"/>
      </w:pPr>
      <w:r>
        <w:rPr>
          <w:rStyle w:val="CommentReference"/>
        </w:rPr>
        <w:annotationRef/>
      </w:r>
      <w:r>
        <w:t xml:space="preserve">This part was confusing to me, because before when we talk about computational constraints, we meant </w:t>
      </w:r>
      <w:r w:rsidR="00EA42E6">
        <w:t>constraints on goal planning</w:t>
      </w:r>
      <w:r>
        <w:t xml:space="preserve">; but now we’re using computational constraints to mean constraints on </w:t>
      </w:r>
      <w:r w:rsidR="00EA42E6">
        <w:t>model-based RL itself, which goals help address. It’s confusing because first, goals seem like the “bad guy” computationally, and now they seem like the “good guy”. Do you know what I mean?</w:t>
      </w:r>
    </w:p>
    <w:p w14:paraId="48F68F8A" w14:textId="77777777" w:rsidR="002848C6" w:rsidRDefault="002848C6">
      <w:pPr>
        <w:pStyle w:val="CommentText"/>
      </w:pPr>
    </w:p>
    <w:p w14:paraId="35ED71D5" w14:textId="09F1CB8C" w:rsidR="002848C6" w:rsidRDefault="002848C6">
      <w:pPr>
        <w:pStyle w:val="CommentText"/>
      </w:pPr>
      <w:r>
        <w:t>It seems like we have two things to motivate here: the use of goals, and model-free goal selection. Right now, those two motivations are dispersed across the first 6 paragraphs. Might be clearer if we entirely motivate the use of goals first, and then switch to entirely motivating model-free goal selection. For example, I think the paragraph that starts with “This problem arises because…” should come right before the paragraph that starts with “One potential solution is…”</w:t>
      </w:r>
    </w:p>
  </w:comment>
  <w:comment w:id="10" w:author="Adam Morris" w:date="2015-03-01T16:54:00Z" w:initials="AM">
    <w:p w14:paraId="0E02C90F" w14:textId="2C43B971" w:rsidR="00EA42E6" w:rsidRPr="00EA42E6" w:rsidRDefault="00EA42E6">
      <w:pPr>
        <w:pStyle w:val="CommentText"/>
      </w:pPr>
      <w:r>
        <w:rPr>
          <w:rStyle w:val="CommentReference"/>
        </w:rPr>
        <w:annotationRef/>
      </w:r>
      <w:r>
        <w:t xml:space="preserve">It’s tricky, because in the original 2-step task the model-based mechanism doesn’t </w:t>
      </w:r>
      <w:r>
        <w:rPr>
          <w:i/>
        </w:rPr>
        <w:t xml:space="preserve">discount </w:t>
      </w:r>
      <w:r>
        <w:t>the rewards – it actually does count them, but just towards the high-probability option instead of the low-probability one. Not sure if that level of detail is worth going into here.</w:t>
      </w:r>
    </w:p>
  </w:comment>
  <w:comment w:id="12" w:author="Adam Morris" w:date="2015-03-01T17:00:00Z" w:initials="AM">
    <w:p w14:paraId="2656153D" w14:textId="081A343A" w:rsidR="00EA42E6" w:rsidRDefault="00EA42E6">
      <w:pPr>
        <w:pStyle w:val="CommentText"/>
      </w:pPr>
      <w:r>
        <w:rPr>
          <w:rStyle w:val="CommentReference"/>
        </w:rPr>
        <w:annotationRef/>
      </w:r>
      <w:r>
        <w:t>We should be careful about using the term “congruent goal” – I think it gets confusing. We used it in two ways: “congruent goal action” and “congruent goal trial”. I vote that we cut out the second usage, and instead just say “critical trial” (or, in Experiment 2, “same-type” and “different-type” critical trial).</w:t>
      </w:r>
    </w:p>
    <w:p w14:paraId="52258EE4" w14:textId="77777777" w:rsidR="00EA42E6" w:rsidRDefault="00EA42E6">
      <w:pPr>
        <w:pStyle w:val="CommentText"/>
      </w:pPr>
    </w:p>
    <w:p w14:paraId="05E7B259" w14:textId="1CCA9708" w:rsidR="00EA42E6" w:rsidRDefault="00EA42E6">
      <w:pPr>
        <w:pStyle w:val="CommentText"/>
      </w:pPr>
      <w:r>
        <w:t>I didn’t go through and actually make these changes, because I wanted to see if you agreed first.</w:t>
      </w:r>
    </w:p>
  </w:comment>
  <w:comment w:id="14" w:author="Adam Morris" w:date="2015-03-01T17:01:00Z" w:initials="AM">
    <w:p w14:paraId="7E5CF272" w14:textId="509A7925" w:rsidR="00EA42E6" w:rsidRDefault="00EA42E6">
      <w:pPr>
        <w:pStyle w:val="CommentText"/>
      </w:pPr>
      <w:r>
        <w:rPr>
          <w:rStyle w:val="CommentReference"/>
        </w:rPr>
        <w:annotationRef/>
      </w:r>
      <w:r>
        <w:t>Should we have a Figure 3b, where we illustrate the two types of critical trials? It might be useful</w:t>
      </w:r>
      <w:proofErr w:type="gramStart"/>
      <w:r>
        <w:t>..</w:t>
      </w:r>
      <w:proofErr w:type="gramEnd"/>
      <w:r>
        <w:t xml:space="preserve"> Experiment 2 is definitely the most confusing.</w:t>
      </w:r>
    </w:p>
  </w:comment>
  <w:comment w:id="15" w:author="Adam Morris" w:date="2015-03-01T17:10:00Z" w:initials="AM">
    <w:p w14:paraId="12F9E2D5" w14:textId="0074A5F7" w:rsidR="001D0257" w:rsidRDefault="001D0257">
      <w:pPr>
        <w:pStyle w:val="CommentText"/>
      </w:pPr>
      <w:r>
        <w:rPr>
          <w:rStyle w:val="CommentReference"/>
        </w:rPr>
        <w:annotationRef/>
      </w:r>
      <w:r>
        <w:t xml:space="preserve">I think it’s a symmetric </w:t>
      </w:r>
      <w:proofErr w:type="spellStart"/>
      <w:r>
        <w:t>Dirichlet</w:t>
      </w:r>
      <w:proofErr w:type="spellEnd"/>
      <w:r>
        <w:t xml:space="preserve"> prior, not a beta binomial. I think the most correct thing to say would be “yielding a symmetric </w:t>
      </w:r>
      <w:proofErr w:type="spellStart"/>
      <w:r>
        <w:t>Dirichlet</w:t>
      </w:r>
      <w:proofErr w:type="spellEnd"/>
      <w:r>
        <w:t xml:space="preserve"> prior distribution over transition probabilities with concentration parameter 1.” But if that’s too technical, you could probably do “yielding a uniform prior distribution over transition probabilities under the symmetric </w:t>
      </w:r>
      <w:proofErr w:type="spellStart"/>
      <w:r>
        <w:t>Dirichlet</w:t>
      </w:r>
      <w:proofErr w:type="spellEnd"/>
      <w:r>
        <w:t xml:space="preserve"> model.” I don’t have a good grasp on the technical details here.</w:t>
      </w:r>
    </w:p>
  </w:comment>
  <w:comment w:id="16" w:author="Adam Morris" w:date="2015-03-02T00:08:00Z" w:initials="AM">
    <w:p w14:paraId="160FA7D6" w14:textId="145F4182" w:rsidR="001D0257" w:rsidRDefault="001D0257">
      <w:pPr>
        <w:pStyle w:val="CommentText"/>
      </w:pPr>
      <w:r>
        <w:rPr>
          <w:rStyle w:val="CommentReference"/>
        </w:rPr>
        <w:annotationRef/>
      </w:r>
      <w:r>
        <w:t xml:space="preserve">Can we motivate this </w:t>
      </w:r>
      <w:r w:rsidR="001F70AF">
        <w:t>paragraph</w:t>
      </w:r>
      <w:r>
        <w:t xml:space="preserve"> better? Maybe by saying how explicit rewards may seem too sparse to explain the breadth of human goal selection?</w:t>
      </w:r>
    </w:p>
  </w:comment>
  <w:comment w:id="17" w:author="Adam Morris" w:date="2015-03-02T00:17:00Z" w:initials="AM">
    <w:p w14:paraId="2560D598" w14:textId="75315CB6" w:rsidR="001F70AF" w:rsidRDefault="001F70AF" w:rsidP="001F70AF">
      <w:pPr>
        <w:pStyle w:val="CommentText"/>
      </w:pPr>
      <w:r>
        <w:rPr>
          <w:rStyle w:val="CommentReference"/>
        </w:rPr>
        <w:annotationRef/>
      </w:r>
      <w:r>
        <w:t>If we’re looking for things to cut</w:t>
      </w:r>
      <w:proofErr w:type="gramStart"/>
      <w:r>
        <w:t>..</w:t>
      </w:r>
      <w:proofErr w:type="gramEnd"/>
      <w:r>
        <w:t xml:space="preserve"> I’m not sure how I feel about this paragraph. It’s a good point, but it feels almost secondary, especially after the scale of the ideas in the preceding paragraph.</w:t>
      </w:r>
    </w:p>
  </w:comment>
  <w:comment w:id="18" w:author="Adam Morris" w:date="2015-03-02T00:16:00Z" w:initials="AM">
    <w:p w14:paraId="58C82354" w14:textId="77777777" w:rsidR="001F70AF" w:rsidRDefault="001F70AF" w:rsidP="001F70AF">
      <w:pPr>
        <w:pStyle w:val="CommentText"/>
      </w:pPr>
      <w:r>
        <w:rPr>
          <w:rStyle w:val="CommentReference"/>
        </w:rPr>
        <w:annotationRef/>
      </w:r>
      <w:r>
        <w:t>A lot of this discussion seems focused on how our model could be expanded. But should we be spending more time talking about what our model helps explain?</w:t>
      </w:r>
    </w:p>
    <w:p w14:paraId="11003778" w14:textId="77777777" w:rsidR="001F70AF" w:rsidRDefault="001F70AF" w:rsidP="001F70AF">
      <w:pPr>
        <w:pStyle w:val="CommentText"/>
      </w:pPr>
    </w:p>
    <w:p w14:paraId="505CA3ED" w14:textId="28514E53" w:rsidR="001F70AF" w:rsidRDefault="001F70AF" w:rsidP="001F70AF">
      <w:pPr>
        <w:pStyle w:val="CommentText"/>
      </w:pPr>
      <w:r>
        <w:t xml:space="preserve">Maybe it’s just the order of the section that’s throwing me off. It seems like the </w:t>
      </w:r>
      <w:r>
        <w:t xml:space="preserve">current closing paragraph </w:t>
      </w:r>
      <w:r>
        <w:t xml:space="preserve">should </w:t>
      </w:r>
      <w:r>
        <w:t xml:space="preserve">actually </w:t>
      </w:r>
      <w:r>
        <w:t xml:space="preserve">come earlier in the discussion – it’s like the immediate phenomena our model helps explain. And maybe the section should end with the paragraph starting with “The experiments that we report establish…” That paragraph is the killer, mind-expanding, see-the-crazy-places-our-idea-could-lead paragraph </w:t>
      </w:r>
      <w:proofErr w:type="spellStart"/>
      <w:r>
        <w:t>haha</w:t>
      </w:r>
      <w:proofErr w:type="spellEnd"/>
      <w:r>
        <w:t>. Do you see what I mean?</w:t>
      </w:r>
    </w:p>
    <w:p w14:paraId="0D0990D2" w14:textId="77777777" w:rsidR="001F70AF" w:rsidRDefault="001F70AF" w:rsidP="001F70AF">
      <w:pPr>
        <w:pStyle w:val="CommentText"/>
      </w:pPr>
    </w:p>
    <w:p w14:paraId="277F81B8" w14:textId="430573F9" w:rsidR="001F70AF" w:rsidRDefault="001F70AF" w:rsidP="001F70AF">
      <w:pPr>
        <w:pStyle w:val="CommentText"/>
      </w:pPr>
      <w:r>
        <w:t>Also, I’ve mentioned this before, but I really like the application to resolving a debate in the addiction literature.  I don’t think you liked the idea when I mentioned it last time, so feel free to ignore it again =P but I figured I’d mention it, if we’re looking for other things to put in the discussion.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AE075" w14:textId="77777777" w:rsidR="0064254A" w:rsidRDefault="0064254A" w:rsidP="00486BF8">
      <w:r>
        <w:separator/>
      </w:r>
    </w:p>
  </w:endnote>
  <w:endnote w:type="continuationSeparator" w:id="0">
    <w:p w14:paraId="6AAE3838" w14:textId="77777777" w:rsidR="0064254A" w:rsidRDefault="0064254A" w:rsidP="0048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540C6D" w14:textId="77777777" w:rsidR="0064254A" w:rsidRDefault="0064254A" w:rsidP="00486BF8">
      <w:r>
        <w:separator/>
      </w:r>
    </w:p>
  </w:footnote>
  <w:footnote w:type="continuationSeparator" w:id="0">
    <w:p w14:paraId="6FC264F1" w14:textId="77777777" w:rsidR="0064254A" w:rsidRDefault="0064254A" w:rsidP="00486BF8">
      <w:r>
        <w:continuationSeparator/>
      </w:r>
    </w:p>
  </w:footnote>
  <w:footnote w:id="1">
    <w:p w14:paraId="79068A38" w14:textId="77777777" w:rsidR="00137D1C" w:rsidRPr="001B3978" w:rsidRDefault="00137D1C" w:rsidP="0086539C">
      <w:pPr>
        <w:pStyle w:val="FootnoteText"/>
      </w:pPr>
      <w:r w:rsidRPr="001B3978">
        <w:rPr>
          <w:rStyle w:val="FootnoteReference"/>
        </w:rPr>
        <w:footnoteRef/>
      </w:r>
      <w:r w:rsidRPr="001B3978">
        <w:t xml:space="preserve"> </w:t>
      </w:r>
      <w:r w:rsidRPr="001B3978">
        <w:rPr>
          <w:position w:val="-6"/>
        </w:rPr>
        <w:object w:dxaOrig="240" w:dyaOrig="220" w14:anchorId="07811FB6">
          <v:shape id="_x0000_i1043" type="#_x0000_t75" style="width:11.8pt;height:10.75pt" o:ole="">
            <v:imagedata r:id="rId1" o:title=""/>
          </v:shape>
          <o:OLEObject Type="Embed" ProgID="Equation.DSMT4" ShapeID="_x0000_i1043" DrawAspect="Content" ObjectID="_1486760686" r:id="rId2"/>
        </w:object>
      </w:r>
      <w:r w:rsidRPr="001B3978">
        <w:t xml:space="preserve"> </w:t>
      </w:r>
      <w:proofErr w:type="gramStart"/>
      <w:r w:rsidRPr="001B3978">
        <w:rPr>
          <w:rFonts w:eastAsia="MS Mincho"/>
        </w:rPr>
        <w:t>was</w:t>
      </w:r>
      <w:proofErr w:type="gramEnd"/>
      <w:r w:rsidRPr="001B3978">
        <w:rPr>
          <w:rFonts w:eastAsia="MS Mincho"/>
        </w:rPr>
        <w:t xml:space="preserve"> sampled from a uniform distribution from 0 to 1, which we denote as U(0,1). </w:t>
      </w:r>
      <w:r w:rsidRPr="001B3978">
        <w:rPr>
          <w:rFonts w:eastAsia="MS Mincho"/>
          <w:position w:val="-6"/>
        </w:rPr>
        <w:object w:dxaOrig="220" w:dyaOrig="279" w14:anchorId="7FAA49C7">
          <v:shape id="_x0000_i1044" type="#_x0000_t75" style="width:10.75pt;height:13.95pt" o:ole="">
            <v:imagedata r:id="rId3" o:title=""/>
          </v:shape>
          <o:OLEObject Type="Embed" ProgID="Equation.DSMT4" ShapeID="_x0000_i1044" DrawAspect="Content" ObjectID="_1486760687" r:id="rId4"/>
        </w:object>
      </w:r>
      <w:r w:rsidRPr="001B3978">
        <w:rPr>
          <w:rFonts w:eastAsia="MS Mincho"/>
        </w:rPr>
        <w:t xml:space="preserve"> </w:t>
      </w:r>
      <w:proofErr w:type="gramStart"/>
      <w:r w:rsidRPr="001B3978">
        <w:rPr>
          <w:rFonts w:eastAsia="MS Mincho"/>
        </w:rPr>
        <w:t>was</w:t>
      </w:r>
      <w:proofErr w:type="gramEnd"/>
      <w:r w:rsidRPr="001B3978">
        <w:rPr>
          <w:rFonts w:eastAsia="MS Mincho"/>
        </w:rPr>
        <w:t xml:space="preserve"> sampled from U(.5,1). </w:t>
      </w:r>
      <w:r w:rsidRPr="001B3978">
        <w:rPr>
          <w:rFonts w:eastAsia="MS Mincho"/>
          <w:position w:val="-10"/>
        </w:rPr>
        <w:object w:dxaOrig="240" w:dyaOrig="320" w14:anchorId="42DD4E21">
          <v:shape id="_x0000_i1045" type="#_x0000_t75" style="width:11.8pt;height:16.1pt" o:ole="">
            <v:imagedata r:id="rId5" o:title=""/>
          </v:shape>
          <o:OLEObject Type="Embed" ProgID="Equation.DSMT4" ShapeID="_x0000_i1045" DrawAspect="Content" ObjectID="_1486760688" r:id="rId6"/>
        </w:object>
      </w:r>
      <w:r w:rsidRPr="001B3978">
        <w:rPr>
          <w:rFonts w:eastAsia="MS Mincho"/>
        </w:rPr>
        <w:t xml:space="preserve"> </w:t>
      </w:r>
      <w:proofErr w:type="gramStart"/>
      <w:r w:rsidRPr="001B3978">
        <w:rPr>
          <w:rFonts w:eastAsia="MS Mincho"/>
        </w:rPr>
        <w:t>was</w:t>
      </w:r>
      <w:proofErr w:type="gramEnd"/>
      <w:r w:rsidRPr="001B3978">
        <w:rPr>
          <w:rFonts w:eastAsia="MS Mincho"/>
        </w:rPr>
        <w:t xml:space="preserve"> sampled from U(0,1.5).  For the weights, three variables </w:t>
      </w:r>
      <w:proofErr w:type="gramStart"/>
      <w:r w:rsidRPr="001B3978">
        <w:rPr>
          <w:rFonts w:eastAsia="MS Mincho"/>
        </w:rPr>
        <w:t xml:space="preserve">– </w:t>
      </w:r>
      <w:r w:rsidRPr="001B3978">
        <w:rPr>
          <w:rFonts w:eastAsia="MS Mincho"/>
          <w:position w:val="-12"/>
        </w:rPr>
        <w:object w:dxaOrig="300" w:dyaOrig="360" w14:anchorId="3F0B2520">
          <v:shape id="_x0000_i1046" type="#_x0000_t75" style="width:15.05pt;height:18.25pt" o:ole="">
            <v:imagedata r:id="rId7" o:title=""/>
          </v:shape>
          <o:OLEObject Type="Embed" ProgID="Equation.DSMT4" ShapeID="_x0000_i1046" DrawAspect="Content" ObjectID="_1486760689" r:id="rId8"/>
        </w:object>
      </w:r>
      <w:r w:rsidRPr="001B3978">
        <w:rPr>
          <w:rFonts w:eastAsia="MS Mincho"/>
        </w:rPr>
        <w:t xml:space="preserve"> </w:t>
      </w:r>
      <w:r w:rsidRPr="001B3978">
        <w:t>,</w:t>
      </w:r>
      <w:r w:rsidRPr="001B3978">
        <w:rPr>
          <w:rFonts w:eastAsia="MS Mincho"/>
          <w:i/>
          <w:vertAlign w:val="subscript"/>
        </w:rPr>
        <w:t xml:space="preserve"> </w:t>
      </w:r>
      <w:r w:rsidRPr="001B3978">
        <w:rPr>
          <w:rFonts w:eastAsia="MS Mincho"/>
          <w:position w:val="-12"/>
        </w:rPr>
        <w:object w:dxaOrig="320" w:dyaOrig="360" w14:anchorId="299C0E00">
          <v:shape id="_x0000_i1047" type="#_x0000_t75" style="width:16.1pt;height:18.25pt" o:ole="">
            <v:imagedata r:id="rId9" o:title=""/>
          </v:shape>
          <o:OLEObject Type="Embed" ProgID="Equation.DSMT4" ShapeID="_x0000_i1047" DrawAspect="Content" ObjectID="_1486760690" r:id="rId10"/>
        </w:object>
      </w:r>
      <w:r w:rsidRPr="001B3978">
        <w:t>,</w:t>
      </w:r>
      <w:r w:rsidRPr="001B3978">
        <w:rPr>
          <w:rFonts w:eastAsia="MS Mincho"/>
          <w:i/>
          <w:vertAlign w:val="subscript"/>
        </w:rPr>
        <w:t xml:space="preserve"> </w:t>
      </w:r>
      <w:r w:rsidRPr="001B3978">
        <w:t xml:space="preserve">and </w:t>
      </w:r>
      <w:r w:rsidRPr="001B3978">
        <w:rPr>
          <w:rFonts w:eastAsia="MS Mincho"/>
          <w:position w:val="-12"/>
        </w:rPr>
        <w:object w:dxaOrig="300" w:dyaOrig="360" w14:anchorId="62D1D384">
          <v:shape id="_x0000_i1048" type="#_x0000_t75" style="width:15.05pt;height:18.25pt" o:ole="">
            <v:imagedata r:id="rId11" o:title=""/>
          </v:shape>
          <o:OLEObject Type="Embed" ProgID="Equation.DSMT4" ShapeID="_x0000_i1048" DrawAspect="Content" ObjectID="_1486760691" r:id="rId12"/>
        </w:object>
      </w:r>
      <w:r w:rsidRPr="001B3978">
        <w:rPr>
          <w:i/>
          <w:vertAlign w:val="subscript"/>
        </w:rPr>
        <w:t xml:space="preserve"> </w:t>
      </w:r>
      <w:r w:rsidRPr="001B3978">
        <w:t xml:space="preserve">– were sampled from U(0,1), and then </w:t>
      </w:r>
      <w:r w:rsidRPr="001B3978">
        <w:rPr>
          <w:position w:val="-40"/>
        </w:rPr>
        <w:object w:dxaOrig="1320" w:dyaOrig="780" w14:anchorId="26AC4DAA">
          <v:shape id="_x0000_i1049" type="#_x0000_t75" style="width:66.1pt;height:39.2pt" o:ole="">
            <v:imagedata r:id="rId13" o:title=""/>
          </v:shape>
          <o:OLEObject Type="Embed" ProgID="Equation.DSMT4" ShapeID="_x0000_i1049" DrawAspect="Content" ObjectID="_1486760692" r:id="rId14"/>
        </w:object>
      </w:r>
      <w:r w:rsidRPr="001B3978">
        <w:rPr>
          <w:rFonts w:eastAsia="MS Mincho"/>
        </w:rPr>
        <w:t xml:space="preserve"> </w:t>
      </w:r>
      <w:proofErr w:type="spellStart"/>
      <w:r w:rsidRPr="001B3978">
        <w:rPr>
          <w:rFonts w:eastAsia="MS Mincho"/>
        </w:rPr>
        <w:t>and</w:t>
      </w:r>
      <w:proofErr w:type="spellEnd"/>
      <w:r w:rsidRPr="001B3978">
        <w:rPr>
          <w:rFonts w:eastAsia="MS Mincho"/>
        </w:rPr>
        <w:t xml:space="preserve"> </w:t>
      </w:r>
      <w:r w:rsidRPr="001B3978">
        <w:rPr>
          <w:rFonts w:eastAsia="MS Mincho"/>
          <w:position w:val="-40"/>
        </w:rPr>
        <w:object w:dxaOrig="1340" w:dyaOrig="780" w14:anchorId="3B2C3D03">
          <v:shape id="_x0000_i1050" type="#_x0000_t75" style="width:67.15pt;height:39.2pt" o:ole="">
            <v:imagedata r:id="rId15" o:title=""/>
          </v:shape>
          <o:OLEObject Type="Embed" ProgID="Equation.DSMT4" ShapeID="_x0000_i1050" DrawAspect="Content" ObjectID="_1486760693" r:id="rId16"/>
        </w:object>
      </w:r>
      <w:r w:rsidRPr="001B3978">
        <w:rPr>
          <w:rFonts w:eastAsia="MS Mincho"/>
        </w:rPr>
        <w:t>.</w:t>
      </w:r>
    </w:p>
    <w:proofErr w:type="gramEnd"/>
  </w:footnote>
  <w:footnote w:id="2">
    <w:p w14:paraId="202C521C" w14:textId="77777777" w:rsidR="00137D1C" w:rsidRPr="00854E24" w:rsidRDefault="00137D1C" w:rsidP="00002948">
      <w:pPr>
        <w:pStyle w:val="FootnoteText"/>
      </w:pPr>
      <w:r w:rsidRPr="00A50A0C">
        <w:rPr>
          <w:rStyle w:val="FootnoteReference"/>
        </w:rPr>
        <w:footnoteRef/>
      </w:r>
      <w:r w:rsidRPr="00A50A0C">
        <w:t>In cases where drift selected a reward level outside the bounds of [-4, 5], the reward would ‘rebound’ by the amount of the excess.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D04"/>
    <w:rsid w:val="00002948"/>
    <w:rsid w:val="000330F8"/>
    <w:rsid w:val="00137D1C"/>
    <w:rsid w:val="00166992"/>
    <w:rsid w:val="001D0257"/>
    <w:rsid w:val="001D72E8"/>
    <w:rsid w:val="001F70AF"/>
    <w:rsid w:val="0021788E"/>
    <w:rsid w:val="002848C6"/>
    <w:rsid w:val="002D65D4"/>
    <w:rsid w:val="002F5B0F"/>
    <w:rsid w:val="003106A9"/>
    <w:rsid w:val="003663F3"/>
    <w:rsid w:val="003F500A"/>
    <w:rsid w:val="00486BF8"/>
    <w:rsid w:val="004A1D04"/>
    <w:rsid w:val="004E36F8"/>
    <w:rsid w:val="00501DE9"/>
    <w:rsid w:val="00563BAF"/>
    <w:rsid w:val="005846BD"/>
    <w:rsid w:val="005A4A5B"/>
    <w:rsid w:val="005C5DEB"/>
    <w:rsid w:val="005E2B77"/>
    <w:rsid w:val="00635F48"/>
    <w:rsid w:val="0064254A"/>
    <w:rsid w:val="006577E0"/>
    <w:rsid w:val="006971C4"/>
    <w:rsid w:val="006B0103"/>
    <w:rsid w:val="006C6818"/>
    <w:rsid w:val="00716F7A"/>
    <w:rsid w:val="00741881"/>
    <w:rsid w:val="007521DA"/>
    <w:rsid w:val="00754D85"/>
    <w:rsid w:val="007B4BC6"/>
    <w:rsid w:val="007F0923"/>
    <w:rsid w:val="00834D16"/>
    <w:rsid w:val="0086539C"/>
    <w:rsid w:val="00883A4F"/>
    <w:rsid w:val="00927B2D"/>
    <w:rsid w:val="0099311F"/>
    <w:rsid w:val="009C33FD"/>
    <w:rsid w:val="009D1FE1"/>
    <w:rsid w:val="00AA7CF3"/>
    <w:rsid w:val="00AD6D76"/>
    <w:rsid w:val="00BA5AB7"/>
    <w:rsid w:val="00BD4CE3"/>
    <w:rsid w:val="00BE6BE4"/>
    <w:rsid w:val="00CC1A21"/>
    <w:rsid w:val="00CD0AB4"/>
    <w:rsid w:val="00CD2E7B"/>
    <w:rsid w:val="00CD553A"/>
    <w:rsid w:val="00CE69FC"/>
    <w:rsid w:val="00D02439"/>
    <w:rsid w:val="00D3771A"/>
    <w:rsid w:val="00D40E3B"/>
    <w:rsid w:val="00D91344"/>
    <w:rsid w:val="00EA42E6"/>
    <w:rsid w:val="00EB4684"/>
    <w:rsid w:val="00EC740A"/>
    <w:rsid w:val="00F0112C"/>
    <w:rsid w:val="00F66026"/>
    <w:rsid w:val="00F66789"/>
    <w:rsid w:val="00F72EA3"/>
    <w:rsid w:val="00FA201D"/>
    <w:rsid w:val="00FC08D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FC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semiHidden/>
    <w:unhideWhenUsed/>
    <w:rsid w:val="00486BF8"/>
    <w:pPr>
      <w:tabs>
        <w:tab w:val="center" w:pos="4320"/>
        <w:tab w:val="right" w:pos="8640"/>
      </w:tabs>
    </w:pPr>
  </w:style>
  <w:style w:type="character" w:customStyle="1" w:styleId="FooterChar">
    <w:name w:val="Footer Char"/>
    <w:basedOn w:val="DefaultParagraphFont"/>
    <w:link w:val="Footer"/>
    <w:uiPriority w:val="99"/>
    <w:semiHidden/>
    <w:rsid w:val="00486BF8"/>
    <w:rPr>
      <w:sz w:val="24"/>
    </w:rPr>
  </w:style>
  <w:style w:type="character" w:styleId="CommentReference">
    <w:name w:val="annotation reference"/>
    <w:basedOn w:val="DefaultParagraphFont"/>
    <w:uiPriority w:val="99"/>
    <w:semiHidden/>
    <w:unhideWhenUsed/>
    <w:rsid w:val="00635F48"/>
    <w:rPr>
      <w:sz w:val="16"/>
      <w:szCs w:val="16"/>
    </w:rPr>
  </w:style>
  <w:style w:type="paragraph" w:styleId="CommentText">
    <w:name w:val="annotation text"/>
    <w:basedOn w:val="Normal"/>
    <w:link w:val="CommentTextChar"/>
    <w:uiPriority w:val="99"/>
    <w:unhideWhenUsed/>
    <w:rsid w:val="00635F48"/>
    <w:rPr>
      <w:sz w:val="20"/>
    </w:rPr>
  </w:style>
  <w:style w:type="character" w:customStyle="1" w:styleId="CommentTextChar">
    <w:name w:val="Comment Text Char"/>
    <w:basedOn w:val="DefaultParagraphFont"/>
    <w:link w:val="CommentText"/>
    <w:uiPriority w:val="99"/>
    <w:rsid w:val="00635F48"/>
  </w:style>
  <w:style w:type="paragraph" w:styleId="CommentSubject">
    <w:name w:val="annotation subject"/>
    <w:basedOn w:val="CommentText"/>
    <w:next w:val="CommentText"/>
    <w:link w:val="CommentSubjectChar"/>
    <w:uiPriority w:val="99"/>
    <w:semiHidden/>
    <w:unhideWhenUsed/>
    <w:rsid w:val="00635F48"/>
    <w:rPr>
      <w:b/>
      <w:bCs/>
    </w:rPr>
  </w:style>
  <w:style w:type="character" w:customStyle="1" w:styleId="CommentSubjectChar">
    <w:name w:val="Comment Subject Char"/>
    <w:basedOn w:val="CommentTextChar"/>
    <w:link w:val="CommentSubject"/>
    <w:uiPriority w:val="99"/>
    <w:semiHidden/>
    <w:rsid w:val="00635F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semiHidden/>
    <w:unhideWhenUsed/>
    <w:rsid w:val="00486BF8"/>
    <w:pPr>
      <w:tabs>
        <w:tab w:val="center" w:pos="4320"/>
        <w:tab w:val="right" w:pos="8640"/>
      </w:tabs>
    </w:pPr>
  </w:style>
  <w:style w:type="character" w:customStyle="1" w:styleId="FooterChar">
    <w:name w:val="Footer Char"/>
    <w:basedOn w:val="DefaultParagraphFont"/>
    <w:link w:val="Footer"/>
    <w:uiPriority w:val="99"/>
    <w:semiHidden/>
    <w:rsid w:val="00486BF8"/>
    <w:rPr>
      <w:sz w:val="24"/>
    </w:rPr>
  </w:style>
  <w:style w:type="character" w:styleId="CommentReference">
    <w:name w:val="annotation reference"/>
    <w:basedOn w:val="DefaultParagraphFont"/>
    <w:uiPriority w:val="99"/>
    <w:semiHidden/>
    <w:unhideWhenUsed/>
    <w:rsid w:val="00635F48"/>
    <w:rPr>
      <w:sz w:val="16"/>
      <w:szCs w:val="16"/>
    </w:rPr>
  </w:style>
  <w:style w:type="paragraph" w:styleId="CommentText">
    <w:name w:val="annotation text"/>
    <w:basedOn w:val="Normal"/>
    <w:link w:val="CommentTextChar"/>
    <w:uiPriority w:val="99"/>
    <w:unhideWhenUsed/>
    <w:rsid w:val="00635F48"/>
    <w:rPr>
      <w:sz w:val="20"/>
    </w:rPr>
  </w:style>
  <w:style w:type="character" w:customStyle="1" w:styleId="CommentTextChar">
    <w:name w:val="Comment Text Char"/>
    <w:basedOn w:val="DefaultParagraphFont"/>
    <w:link w:val="CommentText"/>
    <w:uiPriority w:val="99"/>
    <w:rsid w:val="00635F48"/>
  </w:style>
  <w:style w:type="paragraph" w:styleId="CommentSubject">
    <w:name w:val="annotation subject"/>
    <w:basedOn w:val="CommentText"/>
    <w:next w:val="CommentText"/>
    <w:link w:val="CommentSubjectChar"/>
    <w:uiPriority w:val="99"/>
    <w:semiHidden/>
    <w:unhideWhenUsed/>
    <w:rsid w:val="00635F48"/>
    <w:rPr>
      <w:b/>
      <w:bCs/>
    </w:rPr>
  </w:style>
  <w:style w:type="character" w:customStyle="1" w:styleId="CommentSubjectChar">
    <w:name w:val="Comment Subject Char"/>
    <w:basedOn w:val="CommentTextChar"/>
    <w:link w:val="CommentSubject"/>
    <w:uiPriority w:val="99"/>
    <w:semiHidden/>
    <w:rsid w:val="00635F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3.bin"/><Relationship Id="rId3" Type="http://schemas.microsoft.com/office/2007/relationships/stylesWithEffects" Target="stylesWithEffects.xml"/><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7.bin"/><Relationship Id="rId50" Type="http://schemas.openxmlformats.org/officeDocument/2006/relationships/hyperlink" Target="http://www.R-project.org/"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direct.com/science/article/pii/S0896627311001255" TargetMode="Externa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2.bin"/><Relationship Id="rId40" Type="http://schemas.openxmlformats.org/officeDocument/2006/relationships/image" Target="media/image18.wmf"/><Relationship Id="rId45" Type="http://schemas.openxmlformats.org/officeDocument/2006/relationships/oleObject" Target="embeddings/oleObject16.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6.bin"/><Relationship Id="rId10" Type="http://schemas.openxmlformats.org/officeDocument/2006/relationships/image" Target="media/image2.emf"/><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0.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8.wmf"/><Relationship Id="rId8" Type="http://schemas.openxmlformats.org/officeDocument/2006/relationships/comments" Target="comments.xml"/><Relationship Id="rId51" Type="http://schemas.openxmlformats.org/officeDocument/2006/relationships/hyperlink" Target="http://CRAN.R-project.org/package=lme4" TargetMode="External"/></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21.bin"/><Relationship Id="rId13" Type="http://schemas.openxmlformats.org/officeDocument/2006/relationships/image" Target="media/image26.wmf"/><Relationship Id="rId3" Type="http://schemas.openxmlformats.org/officeDocument/2006/relationships/image" Target="media/image18.wmf"/><Relationship Id="rId7" Type="http://schemas.openxmlformats.org/officeDocument/2006/relationships/image" Target="media/image23.wmf"/><Relationship Id="rId12" Type="http://schemas.openxmlformats.org/officeDocument/2006/relationships/oleObject" Target="embeddings/oleObject23.bin"/><Relationship Id="rId2" Type="http://schemas.openxmlformats.org/officeDocument/2006/relationships/oleObject" Target="embeddings/oleObject18.bin"/><Relationship Id="rId16" Type="http://schemas.openxmlformats.org/officeDocument/2006/relationships/oleObject" Target="embeddings/oleObject25.bin"/><Relationship Id="rId1" Type="http://schemas.openxmlformats.org/officeDocument/2006/relationships/image" Target="media/image22.wmf"/><Relationship Id="rId6" Type="http://schemas.openxmlformats.org/officeDocument/2006/relationships/oleObject" Target="embeddings/oleObject20.bin"/><Relationship Id="rId11" Type="http://schemas.openxmlformats.org/officeDocument/2006/relationships/image" Target="media/image25.wmf"/><Relationship Id="rId5" Type="http://schemas.openxmlformats.org/officeDocument/2006/relationships/image" Target="media/image19.wmf"/><Relationship Id="rId15" Type="http://schemas.openxmlformats.org/officeDocument/2006/relationships/image" Target="media/image27.wmf"/><Relationship Id="rId10" Type="http://schemas.openxmlformats.org/officeDocument/2006/relationships/oleObject" Target="embeddings/oleObject22.bin"/><Relationship Id="rId4" Type="http://schemas.openxmlformats.org/officeDocument/2006/relationships/oleObject" Target="embeddings/oleObject19.bin"/><Relationship Id="rId9" Type="http://schemas.openxmlformats.org/officeDocument/2006/relationships/image" Target="media/image24.wmf"/><Relationship Id="rId14"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383CA-33A8-490B-98E2-B0E1F5DAA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16</Pages>
  <Words>5927</Words>
  <Characters>33786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39634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Adam Morris</cp:lastModifiedBy>
  <cp:revision>5</cp:revision>
  <cp:lastPrinted>2015-03-01T20:28:00Z</cp:lastPrinted>
  <dcterms:created xsi:type="dcterms:W3CDTF">2015-03-01T21:42:00Z</dcterms:created>
  <dcterms:modified xsi:type="dcterms:W3CDTF">2015-03-02T05:18:00Z</dcterms:modified>
</cp:coreProperties>
</file>